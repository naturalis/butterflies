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1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1786"/>
        <w:gridCol w:w="1190"/>
        <w:gridCol w:w="5913"/>
      </w:tblGrid>
      <w:tr w:rsidR="00D32EC7" w:rsidRPr="008B2E13" w14:paraId="7407BABD" w14:textId="77777777" w:rsidTr="00EF2898">
        <w:tc>
          <w:tcPr>
            <w:tcW w:w="426" w:type="dxa"/>
            <w:tcBorders>
              <w:top w:val="single" w:sz="4" w:space="0" w:color="auto"/>
              <w:bottom w:val="single" w:sz="4" w:space="0" w:color="auto"/>
            </w:tcBorders>
          </w:tcPr>
          <w:p w14:paraId="4449F49C" w14:textId="7AD5BFB8" w:rsidR="00D32EC7" w:rsidRPr="008C0AF2" w:rsidRDefault="00D32EC7" w:rsidP="008C0AF2">
            <w:pPr>
              <w:spacing w:line="24" w:lineRule="atLeast"/>
              <w:jc w:val="both"/>
              <w:rPr>
                <w:rFonts w:cs="Times-Bold"/>
                <w:b/>
                <w:bCs/>
                <w:sz w:val="20"/>
                <w:szCs w:val="20"/>
                <w:lang w:val="en-US"/>
              </w:rPr>
            </w:pPr>
          </w:p>
        </w:tc>
        <w:tc>
          <w:tcPr>
            <w:tcW w:w="1786" w:type="dxa"/>
            <w:tcBorders>
              <w:top w:val="single" w:sz="4" w:space="0" w:color="auto"/>
              <w:bottom w:val="single" w:sz="4" w:space="0" w:color="auto"/>
            </w:tcBorders>
          </w:tcPr>
          <w:p w14:paraId="6439DDFC" w14:textId="76D59583" w:rsidR="00D32EC7" w:rsidRPr="008C0AF2" w:rsidRDefault="002C4A46" w:rsidP="008C0AF2">
            <w:pPr>
              <w:spacing w:line="276" w:lineRule="auto"/>
              <w:jc w:val="both"/>
              <w:rPr>
                <w:rFonts w:cs="Times-Bold"/>
                <w:bCs/>
                <w:sz w:val="20"/>
                <w:szCs w:val="20"/>
                <w:lang w:val="en-US"/>
              </w:rPr>
            </w:pPr>
            <w:r w:rsidRPr="008C0AF2">
              <w:rPr>
                <w:rFonts w:cs="Times-Bold"/>
                <w:bCs/>
                <w:sz w:val="20"/>
                <w:szCs w:val="20"/>
                <w:lang w:val="en-US"/>
              </w:rPr>
              <w:t>Variables</w:t>
            </w:r>
          </w:p>
        </w:tc>
        <w:tc>
          <w:tcPr>
            <w:tcW w:w="1190" w:type="dxa"/>
            <w:tcBorders>
              <w:top w:val="single" w:sz="4" w:space="0" w:color="auto"/>
              <w:bottom w:val="single" w:sz="4" w:space="0" w:color="auto"/>
            </w:tcBorders>
          </w:tcPr>
          <w:p w14:paraId="1B05FA2B" w14:textId="0250F50D" w:rsidR="00D32EC7" w:rsidRPr="008C0AF2" w:rsidRDefault="002C4A46" w:rsidP="008C0AF2">
            <w:pPr>
              <w:spacing w:line="276" w:lineRule="auto"/>
              <w:jc w:val="both"/>
              <w:rPr>
                <w:rFonts w:cs="Times-Bold"/>
                <w:bCs/>
                <w:sz w:val="20"/>
                <w:szCs w:val="20"/>
                <w:lang w:val="en-US"/>
              </w:rPr>
            </w:pPr>
            <w:r w:rsidRPr="008C0AF2">
              <w:rPr>
                <w:rFonts w:cs="Times-Bold"/>
                <w:bCs/>
                <w:sz w:val="20"/>
                <w:szCs w:val="20"/>
                <w:lang w:val="en-US"/>
              </w:rPr>
              <w:t>Data scale</w:t>
            </w:r>
          </w:p>
        </w:tc>
        <w:tc>
          <w:tcPr>
            <w:tcW w:w="5913" w:type="dxa"/>
            <w:tcBorders>
              <w:top w:val="single" w:sz="4" w:space="0" w:color="auto"/>
              <w:bottom w:val="single" w:sz="4" w:space="0" w:color="auto"/>
            </w:tcBorders>
          </w:tcPr>
          <w:p w14:paraId="4F5B137E" w14:textId="7506C54D" w:rsidR="00D32EC7" w:rsidRPr="008C0AF2" w:rsidRDefault="002C4A46" w:rsidP="008C0AF2">
            <w:pPr>
              <w:spacing w:line="276" w:lineRule="auto"/>
              <w:jc w:val="both"/>
              <w:rPr>
                <w:rFonts w:cs="Times-Bold"/>
                <w:bCs/>
                <w:sz w:val="20"/>
                <w:szCs w:val="20"/>
                <w:lang w:val="en-US"/>
              </w:rPr>
            </w:pPr>
            <w:r w:rsidRPr="008C0AF2">
              <w:rPr>
                <w:rFonts w:cs="Times-Bold"/>
                <w:bCs/>
                <w:sz w:val="20"/>
                <w:szCs w:val="20"/>
                <w:lang w:val="en-US"/>
              </w:rPr>
              <w:t>Values</w:t>
            </w:r>
          </w:p>
        </w:tc>
      </w:tr>
      <w:tr w:rsidR="002C4A46" w:rsidRPr="00A31C09" w14:paraId="582EF43A" w14:textId="77777777" w:rsidTr="00EF2898">
        <w:tc>
          <w:tcPr>
            <w:tcW w:w="426" w:type="dxa"/>
            <w:vMerge w:val="restart"/>
            <w:tcBorders>
              <w:top w:val="single" w:sz="4" w:space="0" w:color="auto"/>
              <w:bottom w:val="nil"/>
            </w:tcBorders>
            <w:textDirection w:val="btLr"/>
          </w:tcPr>
          <w:p w14:paraId="6793C910" w14:textId="0090F568" w:rsidR="002C4A46" w:rsidRPr="008C0AF2" w:rsidRDefault="002C4A46" w:rsidP="008B2E13">
            <w:pPr>
              <w:spacing w:line="24" w:lineRule="atLeast"/>
              <w:ind w:left="113" w:right="113"/>
              <w:jc w:val="center"/>
              <w:rPr>
                <w:rFonts w:cs="Times-Bold"/>
                <w:bCs/>
                <w:sz w:val="20"/>
                <w:szCs w:val="20"/>
                <w:lang w:val="en-US"/>
              </w:rPr>
            </w:pPr>
            <w:r w:rsidRPr="008C0AF2">
              <w:rPr>
                <w:rFonts w:cs="Times-Bold"/>
                <w:bCs/>
                <w:sz w:val="20"/>
                <w:szCs w:val="20"/>
                <w:lang w:val="en-US"/>
              </w:rPr>
              <w:t>Biological traits</w:t>
            </w:r>
          </w:p>
        </w:tc>
        <w:tc>
          <w:tcPr>
            <w:tcW w:w="1786" w:type="dxa"/>
            <w:tcBorders>
              <w:top w:val="single" w:sz="4" w:space="0" w:color="auto"/>
              <w:bottom w:val="nil"/>
            </w:tcBorders>
          </w:tcPr>
          <w:p w14:paraId="2B9553F0" w14:textId="13043B47"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Vagrancy</w:t>
            </w:r>
          </w:p>
        </w:tc>
        <w:tc>
          <w:tcPr>
            <w:tcW w:w="1190" w:type="dxa"/>
            <w:tcBorders>
              <w:top w:val="single" w:sz="4" w:space="0" w:color="auto"/>
              <w:bottom w:val="nil"/>
            </w:tcBorders>
          </w:tcPr>
          <w:p w14:paraId="1AC1F1F6" w14:textId="16032DE4"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Ordinal</w:t>
            </w:r>
          </w:p>
        </w:tc>
        <w:tc>
          <w:tcPr>
            <w:tcW w:w="5913" w:type="dxa"/>
            <w:tcBorders>
              <w:top w:val="single" w:sz="4" w:space="0" w:color="auto"/>
              <w:bottom w:val="nil"/>
            </w:tcBorders>
          </w:tcPr>
          <w:p w14:paraId="1D6C20B1" w14:textId="576342B6"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 xml:space="preserve">(1) rare record ex habitat, (2) </w:t>
            </w:r>
            <w:r w:rsidRPr="008C0AF2">
              <w:rPr>
                <w:rFonts w:eastAsia="Times New Roman" w:cs="Times New Roman"/>
                <w:color w:val="000000"/>
                <w:sz w:val="20"/>
                <w:szCs w:val="20"/>
                <w:lang w:val="en-US" w:eastAsia="nl-NL"/>
              </w:rPr>
              <w:t>occasional colonization events over &lt;10 km, (3) urban areas and gardens, (4) occasional colonization events over &gt;10 km, (5) rapid range expansions over &gt;100 km in 10 years, (6) short-distance overseas dispersal - at sea records - island populations, (7) incidental long-distance (mass) movements, (8) regular reversed long distance migrations</w:t>
            </w:r>
          </w:p>
        </w:tc>
      </w:tr>
      <w:tr w:rsidR="002C4A46" w:rsidRPr="008B2E13" w14:paraId="49EDF835" w14:textId="77777777" w:rsidTr="00EF2898">
        <w:tc>
          <w:tcPr>
            <w:tcW w:w="426" w:type="dxa"/>
            <w:vMerge/>
            <w:tcBorders>
              <w:top w:val="nil"/>
              <w:bottom w:val="nil"/>
            </w:tcBorders>
            <w:textDirection w:val="btLr"/>
          </w:tcPr>
          <w:p w14:paraId="1C5C2B51"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nil"/>
            </w:tcBorders>
          </w:tcPr>
          <w:p w14:paraId="16F67887" w14:textId="48A98BBB" w:rsidR="002C4A46" w:rsidRPr="008C0AF2" w:rsidRDefault="002C4A46" w:rsidP="008C0AF2">
            <w:pPr>
              <w:spacing w:afterLines="40" w:after="96"/>
              <w:jc w:val="both"/>
              <w:rPr>
                <w:rFonts w:cs="Times-Bold"/>
                <w:bCs/>
                <w:sz w:val="20"/>
                <w:szCs w:val="20"/>
                <w:lang w:val="en-US"/>
              </w:rPr>
            </w:pPr>
            <w:proofErr w:type="spellStart"/>
            <w:r w:rsidRPr="008C0AF2">
              <w:rPr>
                <w:rFonts w:cs="Times-Bold"/>
                <w:bCs/>
                <w:sz w:val="20"/>
                <w:szCs w:val="20"/>
                <w:lang w:val="en-US"/>
              </w:rPr>
              <w:t>Voltinism</w:t>
            </w:r>
            <w:proofErr w:type="spellEnd"/>
          </w:p>
        </w:tc>
        <w:tc>
          <w:tcPr>
            <w:tcW w:w="1190" w:type="dxa"/>
            <w:tcBorders>
              <w:top w:val="nil"/>
              <w:bottom w:val="nil"/>
            </w:tcBorders>
          </w:tcPr>
          <w:p w14:paraId="087A8C11" w14:textId="3D5D6A15"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Ordinal</w:t>
            </w:r>
          </w:p>
        </w:tc>
        <w:tc>
          <w:tcPr>
            <w:tcW w:w="5913" w:type="dxa"/>
            <w:tcBorders>
              <w:top w:val="nil"/>
              <w:bottom w:val="nil"/>
            </w:tcBorders>
          </w:tcPr>
          <w:p w14:paraId="605C246B" w14:textId="2F30EC6E"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(1) 0.5, (2) 1, (3) 1–2, 4) 2, (5) 2–3, (6) 3–4 (generations per year)</w:t>
            </w:r>
          </w:p>
        </w:tc>
      </w:tr>
      <w:tr w:rsidR="002C4A46" w:rsidRPr="00A31C09" w14:paraId="1D883DA1" w14:textId="77777777" w:rsidTr="00EF2898">
        <w:tc>
          <w:tcPr>
            <w:tcW w:w="426" w:type="dxa"/>
            <w:vMerge/>
            <w:tcBorders>
              <w:top w:val="nil"/>
              <w:bottom w:val="nil"/>
            </w:tcBorders>
            <w:textDirection w:val="btLr"/>
          </w:tcPr>
          <w:p w14:paraId="4957F334"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nil"/>
            </w:tcBorders>
          </w:tcPr>
          <w:p w14:paraId="4E19E596" w14:textId="2B625928"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Overwintering</w:t>
            </w:r>
          </w:p>
        </w:tc>
        <w:tc>
          <w:tcPr>
            <w:tcW w:w="1190" w:type="dxa"/>
            <w:tcBorders>
              <w:top w:val="nil"/>
              <w:bottom w:val="nil"/>
            </w:tcBorders>
          </w:tcPr>
          <w:p w14:paraId="52898136" w14:textId="43BB7973"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Ordinal</w:t>
            </w:r>
          </w:p>
        </w:tc>
        <w:tc>
          <w:tcPr>
            <w:tcW w:w="5913" w:type="dxa"/>
            <w:tcBorders>
              <w:top w:val="nil"/>
              <w:bottom w:val="nil"/>
            </w:tcBorders>
          </w:tcPr>
          <w:p w14:paraId="002EC6AB" w14:textId="0A717335"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(1) egg), (2) first instar larva, (3) half-grown, (4) last instar, (5) pupa, (6) adult, (7) no hibernation</w:t>
            </w:r>
          </w:p>
        </w:tc>
      </w:tr>
      <w:tr w:rsidR="002C4A46" w:rsidRPr="008B2E13" w14:paraId="2FBB58B1" w14:textId="77777777" w:rsidTr="00EF2898">
        <w:tc>
          <w:tcPr>
            <w:tcW w:w="426" w:type="dxa"/>
            <w:vMerge/>
            <w:tcBorders>
              <w:top w:val="nil"/>
              <w:bottom w:val="nil"/>
            </w:tcBorders>
            <w:textDirection w:val="btLr"/>
          </w:tcPr>
          <w:p w14:paraId="0EB1031D"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nil"/>
            </w:tcBorders>
          </w:tcPr>
          <w:p w14:paraId="37D1252F" w14:textId="77030D4C"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Wing size</w:t>
            </w:r>
          </w:p>
        </w:tc>
        <w:tc>
          <w:tcPr>
            <w:tcW w:w="1190" w:type="dxa"/>
            <w:tcBorders>
              <w:top w:val="nil"/>
              <w:bottom w:val="nil"/>
            </w:tcBorders>
          </w:tcPr>
          <w:p w14:paraId="6D8C5802" w14:textId="4346452F"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Borders>
              <w:top w:val="nil"/>
              <w:bottom w:val="nil"/>
            </w:tcBorders>
          </w:tcPr>
          <w:p w14:paraId="3C19400F" w14:textId="1AFEFD40"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mm (average male / female)</w:t>
            </w:r>
          </w:p>
        </w:tc>
      </w:tr>
      <w:tr w:rsidR="002C4A46" w:rsidRPr="008B2E13" w14:paraId="5A79DF42" w14:textId="77777777" w:rsidTr="00EF2898">
        <w:tc>
          <w:tcPr>
            <w:tcW w:w="426" w:type="dxa"/>
            <w:vMerge/>
            <w:tcBorders>
              <w:top w:val="nil"/>
              <w:bottom w:val="nil"/>
            </w:tcBorders>
            <w:textDirection w:val="btLr"/>
          </w:tcPr>
          <w:p w14:paraId="41463E97"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nil"/>
            </w:tcBorders>
          </w:tcPr>
          <w:p w14:paraId="3EDBFADA" w14:textId="4B221E89"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Egg volume</w:t>
            </w:r>
          </w:p>
        </w:tc>
        <w:tc>
          <w:tcPr>
            <w:tcW w:w="1190" w:type="dxa"/>
            <w:tcBorders>
              <w:top w:val="nil"/>
              <w:bottom w:val="nil"/>
            </w:tcBorders>
          </w:tcPr>
          <w:p w14:paraId="1833486D" w14:textId="5FF88E75"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Borders>
              <w:top w:val="nil"/>
              <w:bottom w:val="nil"/>
            </w:tcBorders>
          </w:tcPr>
          <w:p w14:paraId="026E3F2A" w14:textId="59B88DA0"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mm³</w:t>
            </w:r>
          </w:p>
        </w:tc>
      </w:tr>
      <w:tr w:rsidR="002C4A46" w:rsidRPr="00A31C09" w14:paraId="6B158E63" w14:textId="77777777" w:rsidTr="00EF2898">
        <w:tc>
          <w:tcPr>
            <w:tcW w:w="426" w:type="dxa"/>
            <w:vMerge/>
            <w:tcBorders>
              <w:top w:val="nil"/>
              <w:bottom w:val="single" w:sz="4" w:space="0" w:color="auto"/>
            </w:tcBorders>
            <w:textDirection w:val="btLr"/>
          </w:tcPr>
          <w:p w14:paraId="1076DF3E"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single" w:sz="4" w:space="0" w:color="auto"/>
            </w:tcBorders>
          </w:tcPr>
          <w:p w14:paraId="3B5F0618" w14:textId="76FA4668"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Specialization</w:t>
            </w:r>
          </w:p>
        </w:tc>
        <w:tc>
          <w:tcPr>
            <w:tcW w:w="1190" w:type="dxa"/>
            <w:tcBorders>
              <w:top w:val="nil"/>
              <w:bottom w:val="single" w:sz="4" w:space="0" w:color="auto"/>
            </w:tcBorders>
          </w:tcPr>
          <w:p w14:paraId="4779A5E1" w14:textId="5D7E12F1"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Ordinal</w:t>
            </w:r>
          </w:p>
        </w:tc>
        <w:tc>
          <w:tcPr>
            <w:tcW w:w="5913" w:type="dxa"/>
            <w:tcBorders>
              <w:top w:val="nil"/>
              <w:bottom w:val="single" w:sz="4" w:space="0" w:color="auto"/>
            </w:tcBorders>
          </w:tcPr>
          <w:p w14:paraId="20DD7671" w14:textId="122946DD" w:rsidR="002C4A46" w:rsidRPr="008C0AF2" w:rsidRDefault="00EF2898" w:rsidP="008C0AF2">
            <w:pPr>
              <w:spacing w:afterLines="40" w:after="96"/>
              <w:jc w:val="both"/>
              <w:rPr>
                <w:rFonts w:cs="Times-Bold"/>
                <w:b/>
                <w:bCs/>
                <w:sz w:val="20"/>
                <w:szCs w:val="20"/>
                <w:lang w:val="en-US"/>
              </w:rPr>
            </w:pPr>
            <w:r w:rsidRPr="008C0AF2">
              <w:rPr>
                <w:rFonts w:cs="Times New Roman"/>
                <w:color w:val="000000"/>
                <w:sz w:val="20"/>
                <w:szCs w:val="20"/>
                <w:lang w:val="en-US"/>
              </w:rPr>
              <w:t>(</w:t>
            </w:r>
            <w:r w:rsidR="002C4A46" w:rsidRPr="008C0AF2">
              <w:rPr>
                <w:rFonts w:cs="Times New Roman"/>
                <w:color w:val="000000"/>
                <w:sz w:val="20"/>
                <w:szCs w:val="20"/>
                <w:lang w:val="en-US"/>
              </w:rPr>
              <w:t>1</w:t>
            </w:r>
            <w:r w:rsidRPr="008C0AF2">
              <w:rPr>
                <w:rFonts w:cs="Times New Roman"/>
                <w:color w:val="000000"/>
                <w:sz w:val="20"/>
                <w:szCs w:val="20"/>
                <w:lang w:val="en-US"/>
              </w:rPr>
              <w:t>)</w:t>
            </w:r>
            <w:r w:rsidR="002C4A46" w:rsidRPr="008C0AF2">
              <w:rPr>
                <w:rFonts w:cs="Times New Roman"/>
                <w:color w:val="000000"/>
                <w:sz w:val="20"/>
                <w:szCs w:val="20"/>
                <w:lang w:val="en-US"/>
              </w:rPr>
              <w:t xml:space="preserve"> polyphagous (multiple species, &gt;1 plant family)</w:t>
            </w:r>
            <w:r w:rsidRPr="008C0AF2">
              <w:rPr>
                <w:rFonts w:cs="Times New Roman"/>
                <w:color w:val="000000"/>
                <w:sz w:val="20"/>
                <w:szCs w:val="20"/>
                <w:lang w:val="en-US"/>
              </w:rPr>
              <w:t>, (</w:t>
            </w:r>
            <w:r w:rsidR="002C4A46" w:rsidRPr="008C0AF2">
              <w:rPr>
                <w:rFonts w:cs="Times New Roman"/>
                <w:color w:val="000000"/>
                <w:sz w:val="20"/>
                <w:szCs w:val="20"/>
                <w:lang w:val="en-US"/>
              </w:rPr>
              <w:t>2</w:t>
            </w:r>
            <w:r w:rsidRPr="008C0AF2">
              <w:rPr>
                <w:rFonts w:cs="Times New Roman"/>
                <w:color w:val="000000"/>
                <w:sz w:val="20"/>
                <w:szCs w:val="20"/>
                <w:lang w:val="en-US"/>
              </w:rPr>
              <w:t>)</w:t>
            </w:r>
            <w:r w:rsidR="002C4A46" w:rsidRPr="008C0AF2">
              <w:rPr>
                <w:rFonts w:cs="Times New Roman"/>
                <w:color w:val="000000"/>
                <w:sz w:val="20"/>
                <w:szCs w:val="20"/>
                <w:lang w:val="en-US"/>
              </w:rPr>
              <w:t xml:space="preserve"> polyphagous (multiple species, 1 plant family)</w:t>
            </w:r>
            <w:r w:rsidRPr="008C0AF2">
              <w:rPr>
                <w:rFonts w:cs="Times New Roman"/>
                <w:color w:val="000000"/>
                <w:sz w:val="20"/>
                <w:szCs w:val="20"/>
                <w:lang w:val="en-US"/>
              </w:rPr>
              <w:t>, (</w:t>
            </w:r>
            <w:r w:rsidR="002C4A46" w:rsidRPr="008C0AF2">
              <w:rPr>
                <w:rFonts w:cs="Times New Roman"/>
                <w:color w:val="000000"/>
                <w:sz w:val="20"/>
                <w:szCs w:val="20"/>
                <w:lang w:val="en-US"/>
              </w:rPr>
              <w:t>3</w:t>
            </w:r>
            <w:r w:rsidRPr="008C0AF2">
              <w:rPr>
                <w:rFonts w:cs="Times New Roman"/>
                <w:color w:val="000000"/>
                <w:sz w:val="20"/>
                <w:szCs w:val="20"/>
                <w:lang w:val="en-US"/>
              </w:rPr>
              <w:t>)</w:t>
            </w:r>
            <w:r w:rsidR="002C4A46" w:rsidRPr="008C0AF2">
              <w:rPr>
                <w:rFonts w:cs="Times New Roman"/>
                <w:color w:val="000000"/>
                <w:sz w:val="20"/>
                <w:szCs w:val="20"/>
                <w:lang w:val="en-US"/>
              </w:rPr>
              <w:t xml:space="preserve"> </w:t>
            </w:r>
            <w:proofErr w:type="spellStart"/>
            <w:r w:rsidR="002C4A46" w:rsidRPr="008C0AF2">
              <w:rPr>
                <w:rFonts w:cs="Times New Roman"/>
                <w:color w:val="000000"/>
                <w:sz w:val="20"/>
                <w:szCs w:val="20"/>
                <w:lang w:val="en-US"/>
              </w:rPr>
              <w:t>oligophagous</w:t>
            </w:r>
            <w:proofErr w:type="spellEnd"/>
            <w:r w:rsidRPr="008C0AF2">
              <w:rPr>
                <w:rFonts w:cs="Times New Roman"/>
                <w:color w:val="000000"/>
                <w:sz w:val="20"/>
                <w:szCs w:val="20"/>
                <w:lang w:val="en-US"/>
              </w:rPr>
              <w:t>, (</w:t>
            </w:r>
            <w:r w:rsidR="002C4A46" w:rsidRPr="008C0AF2">
              <w:rPr>
                <w:rFonts w:cs="Times New Roman"/>
                <w:color w:val="000000"/>
                <w:sz w:val="20"/>
                <w:szCs w:val="20"/>
                <w:lang w:val="en-US"/>
              </w:rPr>
              <w:t>4</w:t>
            </w:r>
            <w:r w:rsidRPr="008C0AF2">
              <w:rPr>
                <w:rFonts w:cs="Times New Roman"/>
                <w:color w:val="000000"/>
                <w:sz w:val="20"/>
                <w:szCs w:val="20"/>
                <w:lang w:val="en-US"/>
              </w:rPr>
              <w:t>)</w:t>
            </w:r>
            <w:r w:rsidR="002C4A46" w:rsidRPr="008C0AF2">
              <w:rPr>
                <w:rFonts w:cs="Times New Roman"/>
                <w:color w:val="000000"/>
                <w:sz w:val="20"/>
                <w:szCs w:val="20"/>
                <w:lang w:val="en-US"/>
              </w:rPr>
              <w:t xml:space="preserve"> </w:t>
            </w:r>
            <w:proofErr w:type="spellStart"/>
            <w:r w:rsidR="002C4A46" w:rsidRPr="008C0AF2">
              <w:rPr>
                <w:rFonts w:cs="Times New Roman"/>
                <w:color w:val="000000"/>
                <w:sz w:val="20"/>
                <w:szCs w:val="20"/>
                <w:lang w:val="en-US"/>
              </w:rPr>
              <w:t>monophagous</w:t>
            </w:r>
            <w:proofErr w:type="spellEnd"/>
          </w:p>
        </w:tc>
      </w:tr>
      <w:tr w:rsidR="002C4A46" w:rsidRPr="00A31C09" w14:paraId="429BD6E2" w14:textId="77777777" w:rsidTr="00EF2898">
        <w:tc>
          <w:tcPr>
            <w:tcW w:w="426" w:type="dxa"/>
            <w:vMerge w:val="restart"/>
            <w:tcBorders>
              <w:top w:val="single" w:sz="4" w:space="0" w:color="auto"/>
              <w:bottom w:val="nil"/>
            </w:tcBorders>
            <w:textDirection w:val="btLr"/>
          </w:tcPr>
          <w:p w14:paraId="350454CA" w14:textId="5423484F" w:rsidR="002C4A46" w:rsidRPr="008C0AF2" w:rsidRDefault="002C4A46" w:rsidP="008B2E13">
            <w:pPr>
              <w:spacing w:line="24" w:lineRule="atLeast"/>
              <w:ind w:left="113" w:right="113"/>
              <w:jc w:val="center"/>
              <w:rPr>
                <w:rFonts w:cs="Times-Bold"/>
                <w:bCs/>
                <w:sz w:val="20"/>
                <w:szCs w:val="20"/>
                <w:lang w:val="en-US"/>
              </w:rPr>
            </w:pPr>
            <w:r w:rsidRPr="008C0AF2">
              <w:rPr>
                <w:rFonts w:cs="Times-Bold"/>
                <w:bCs/>
                <w:sz w:val="20"/>
                <w:szCs w:val="20"/>
                <w:lang w:val="en-US"/>
              </w:rPr>
              <w:t>Climatic traits</w:t>
            </w:r>
          </w:p>
        </w:tc>
        <w:tc>
          <w:tcPr>
            <w:tcW w:w="1786" w:type="dxa"/>
            <w:tcBorders>
              <w:top w:val="single" w:sz="4" w:space="0" w:color="auto"/>
              <w:bottom w:val="nil"/>
            </w:tcBorders>
          </w:tcPr>
          <w:p w14:paraId="0235A7B9" w14:textId="2FA050D8" w:rsidR="002C4A46" w:rsidRPr="008C0AF2" w:rsidRDefault="002C4A46" w:rsidP="008C0AF2">
            <w:pPr>
              <w:spacing w:afterLines="40" w:after="96"/>
              <w:jc w:val="both"/>
              <w:rPr>
                <w:rFonts w:cs="Times-Bold"/>
                <w:bCs/>
                <w:sz w:val="20"/>
                <w:szCs w:val="20"/>
                <w:lang w:val="en-US"/>
              </w:rPr>
            </w:pPr>
            <w:r w:rsidRPr="008C0AF2">
              <w:rPr>
                <w:rFonts w:cs="Times New Roman"/>
                <w:color w:val="000000"/>
                <w:sz w:val="20"/>
                <w:szCs w:val="20"/>
                <w:lang w:val="en-US"/>
              </w:rPr>
              <w:t>Temperature index</w:t>
            </w:r>
          </w:p>
        </w:tc>
        <w:tc>
          <w:tcPr>
            <w:tcW w:w="1190" w:type="dxa"/>
            <w:tcBorders>
              <w:top w:val="single" w:sz="4" w:space="0" w:color="auto"/>
              <w:bottom w:val="nil"/>
            </w:tcBorders>
          </w:tcPr>
          <w:p w14:paraId="5F700B9E" w14:textId="56C7E7D4"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Borders>
              <w:top w:val="single" w:sz="4" w:space="0" w:color="auto"/>
              <w:bottom w:val="nil"/>
            </w:tcBorders>
          </w:tcPr>
          <w:p w14:paraId="687A9B11" w14:textId="51D73E38"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°C (monthly average across species range)</w:t>
            </w:r>
          </w:p>
        </w:tc>
      </w:tr>
      <w:tr w:rsidR="002C4A46" w:rsidRPr="00A31C09" w14:paraId="2FFCF8F2" w14:textId="77777777" w:rsidTr="00EF2898">
        <w:tc>
          <w:tcPr>
            <w:tcW w:w="426" w:type="dxa"/>
            <w:vMerge/>
            <w:tcBorders>
              <w:top w:val="nil"/>
              <w:bottom w:val="nil"/>
            </w:tcBorders>
            <w:textDirection w:val="btLr"/>
          </w:tcPr>
          <w:p w14:paraId="3000E542"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nil"/>
            </w:tcBorders>
          </w:tcPr>
          <w:p w14:paraId="2D67D56B" w14:textId="4A2B09BC" w:rsidR="002C4A46" w:rsidRPr="008C0AF2" w:rsidRDefault="00AC3BF9" w:rsidP="008C0AF2">
            <w:pPr>
              <w:spacing w:afterLines="40" w:after="96"/>
              <w:jc w:val="both"/>
              <w:rPr>
                <w:rFonts w:cs="Times-Bold"/>
                <w:bCs/>
                <w:sz w:val="20"/>
                <w:szCs w:val="20"/>
                <w:lang w:val="en-US"/>
              </w:rPr>
            </w:pPr>
            <w:r w:rsidRPr="008C0AF2">
              <w:rPr>
                <w:rFonts w:cs="Times New Roman"/>
                <w:color w:val="000000"/>
                <w:sz w:val="20"/>
                <w:szCs w:val="20"/>
                <w:lang w:val="en-US"/>
              </w:rPr>
              <w:t>Precipitation sum</w:t>
            </w:r>
          </w:p>
        </w:tc>
        <w:tc>
          <w:tcPr>
            <w:tcW w:w="1190" w:type="dxa"/>
            <w:tcBorders>
              <w:top w:val="nil"/>
              <w:bottom w:val="nil"/>
            </w:tcBorders>
          </w:tcPr>
          <w:p w14:paraId="03732571" w14:textId="4E159A6A"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Borders>
              <w:top w:val="nil"/>
              <w:bottom w:val="nil"/>
            </w:tcBorders>
          </w:tcPr>
          <w:p w14:paraId="73702309" w14:textId="01ABDCA9"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mm (</w:t>
            </w:r>
            <w:r w:rsidR="00AC3BF9" w:rsidRPr="008C0AF2">
              <w:rPr>
                <w:rFonts w:cs="Times New Roman"/>
                <w:color w:val="000000"/>
                <w:sz w:val="20"/>
                <w:szCs w:val="20"/>
                <w:lang w:val="en-US"/>
              </w:rPr>
              <w:t>annual sum across species range</w:t>
            </w:r>
            <w:r w:rsidRPr="008C0AF2">
              <w:rPr>
                <w:rFonts w:cs="Times New Roman"/>
                <w:color w:val="000000"/>
                <w:sz w:val="20"/>
                <w:szCs w:val="20"/>
                <w:lang w:val="en-US"/>
              </w:rPr>
              <w:t>)</w:t>
            </w:r>
          </w:p>
        </w:tc>
      </w:tr>
      <w:tr w:rsidR="002C4A46" w:rsidRPr="00A31C09" w14:paraId="472DD7C5" w14:textId="77777777" w:rsidTr="00EF2898">
        <w:tc>
          <w:tcPr>
            <w:tcW w:w="426" w:type="dxa"/>
            <w:vMerge/>
            <w:tcBorders>
              <w:top w:val="nil"/>
              <w:bottom w:val="nil"/>
            </w:tcBorders>
            <w:textDirection w:val="btLr"/>
          </w:tcPr>
          <w:p w14:paraId="16E72C51"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nil"/>
            </w:tcBorders>
          </w:tcPr>
          <w:p w14:paraId="3D9BCF15" w14:textId="725ACDBE" w:rsidR="002C4A46" w:rsidRPr="008C0AF2" w:rsidRDefault="002C4A46" w:rsidP="008C0AF2">
            <w:pPr>
              <w:spacing w:afterLines="40" w:after="96"/>
              <w:jc w:val="both"/>
              <w:rPr>
                <w:rFonts w:cs="Times-Bold"/>
                <w:bCs/>
                <w:sz w:val="20"/>
                <w:szCs w:val="20"/>
                <w:lang w:val="en-US"/>
              </w:rPr>
            </w:pPr>
            <w:r w:rsidRPr="008C0AF2">
              <w:rPr>
                <w:rFonts w:cs="Times New Roman"/>
                <w:color w:val="000000"/>
                <w:sz w:val="20"/>
                <w:szCs w:val="20"/>
                <w:lang w:val="en-US"/>
              </w:rPr>
              <w:t>Temperature range</w:t>
            </w:r>
          </w:p>
        </w:tc>
        <w:tc>
          <w:tcPr>
            <w:tcW w:w="1190" w:type="dxa"/>
            <w:tcBorders>
              <w:top w:val="nil"/>
              <w:bottom w:val="nil"/>
            </w:tcBorders>
          </w:tcPr>
          <w:p w14:paraId="1D642030" w14:textId="2DD1ABA7"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Borders>
              <w:top w:val="nil"/>
              <w:bottom w:val="nil"/>
            </w:tcBorders>
          </w:tcPr>
          <w:p w14:paraId="253396D3" w14:textId="39033E3E"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°C (maximum – minimum monthly average across species range)</w:t>
            </w:r>
          </w:p>
        </w:tc>
      </w:tr>
      <w:tr w:rsidR="002C4A46" w:rsidRPr="00A31C09" w14:paraId="17CA8817" w14:textId="77777777" w:rsidTr="00EF2898">
        <w:tc>
          <w:tcPr>
            <w:tcW w:w="426" w:type="dxa"/>
            <w:vMerge/>
            <w:tcBorders>
              <w:top w:val="nil"/>
              <w:bottom w:val="nil"/>
            </w:tcBorders>
            <w:textDirection w:val="btLr"/>
          </w:tcPr>
          <w:p w14:paraId="44BB8678"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nil"/>
            </w:tcBorders>
          </w:tcPr>
          <w:p w14:paraId="692284A1" w14:textId="663C32C4" w:rsidR="002C4A46" w:rsidRPr="008C0AF2" w:rsidRDefault="002C4A46" w:rsidP="008C0AF2">
            <w:pPr>
              <w:spacing w:afterLines="40" w:after="96"/>
              <w:jc w:val="both"/>
              <w:rPr>
                <w:rFonts w:cs="Times-Bold"/>
                <w:bCs/>
                <w:sz w:val="20"/>
                <w:szCs w:val="20"/>
                <w:lang w:val="en-US"/>
              </w:rPr>
            </w:pPr>
            <w:r w:rsidRPr="008C0AF2">
              <w:rPr>
                <w:rFonts w:cs="Times New Roman"/>
                <w:color w:val="000000"/>
                <w:sz w:val="20"/>
                <w:szCs w:val="20"/>
                <w:lang w:val="en-US"/>
              </w:rPr>
              <w:t>Temperature range</w:t>
            </w:r>
          </w:p>
        </w:tc>
        <w:tc>
          <w:tcPr>
            <w:tcW w:w="1190" w:type="dxa"/>
            <w:tcBorders>
              <w:top w:val="nil"/>
              <w:bottom w:val="nil"/>
            </w:tcBorders>
          </w:tcPr>
          <w:p w14:paraId="6C4708ED" w14:textId="5FB2E2A8"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Borders>
              <w:top w:val="nil"/>
              <w:bottom w:val="nil"/>
            </w:tcBorders>
          </w:tcPr>
          <w:p w14:paraId="7C2E5046" w14:textId="6218A2CC"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mm (maximum – minimum monthly average across species range)</w:t>
            </w:r>
          </w:p>
        </w:tc>
      </w:tr>
      <w:tr w:rsidR="002C4A46" w:rsidRPr="00A31C09" w14:paraId="23118C47" w14:textId="77777777" w:rsidTr="00EF2898">
        <w:tc>
          <w:tcPr>
            <w:tcW w:w="426" w:type="dxa"/>
            <w:vMerge/>
            <w:tcBorders>
              <w:top w:val="nil"/>
              <w:bottom w:val="single" w:sz="4" w:space="0" w:color="auto"/>
            </w:tcBorders>
            <w:textDirection w:val="btLr"/>
          </w:tcPr>
          <w:p w14:paraId="4FD39B2B" w14:textId="77777777" w:rsidR="002C4A46" w:rsidRPr="008C0AF2" w:rsidRDefault="002C4A46" w:rsidP="008B2E13">
            <w:pPr>
              <w:spacing w:line="24" w:lineRule="atLeast"/>
              <w:ind w:left="113" w:right="113"/>
              <w:jc w:val="center"/>
              <w:rPr>
                <w:rFonts w:cs="Times-Bold"/>
                <w:bCs/>
                <w:sz w:val="20"/>
                <w:szCs w:val="20"/>
                <w:lang w:val="en-US"/>
              </w:rPr>
            </w:pPr>
          </w:p>
        </w:tc>
        <w:tc>
          <w:tcPr>
            <w:tcW w:w="1786" w:type="dxa"/>
            <w:tcBorders>
              <w:top w:val="nil"/>
              <w:bottom w:val="single" w:sz="4" w:space="0" w:color="auto"/>
            </w:tcBorders>
          </w:tcPr>
          <w:p w14:paraId="03F49F09" w14:textId="2E746751"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Soil water content</w:t>
            </w:r>
          </w:p>
        </w:tc>
        <w:tc>
          <w:tcPr>
            <w:tcW w:w="1190" w:type="dxa"/>
            <w:tcBorders>
              <w:top w:val="nil"/>
              <w:bottom w:val="single" w:sz="4" w:space="0" w:color="auto"/>
            </w:tcBorders>
          </w:tcPr>
          <w:p w14:paraId="5A85CAA6" w14:textId="6CAE41B0"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Borders>
              <w:top w:val="nil"/>
              <w:bottom w:val="single" w:sz="4" w:space="0" w:color="auto"/>
            </w:tcBorders>
          </w:tcPr>
          <w:p w14:paraId="59BC2CDA" w14:textId="2BE4DC28" w:rsidR="002C4A46" w:rsidRPr="008C0AF2" w:rsidRDefault="002C4A46" w:rsidP="008C0AF2">
            <w:pPr>
              <w:spacing w:afterLines="40" w:after="96"/>
              <w:jc w:val="both"/>
              <w:rPr>
                <w:rFonts w:cs="Times-Bold"/>
                <w:b/>
                <w:bCs/>
                <w:sz w:val="20"/>
                <w:szCs w:val="20"/>
                <w:lang w:val="en-US"/>
              </w:rPr>
            </w:pPr>
            <w:r w:rsidRPr="008C0AF2">
              <w:rPr>
                <w:rFonts w:cs="Times New Roman"/>
                <w:color w:val="000000"/>
                <w:sz w:val="20"/>
                <w:szCs w:val="20"/>
                <w:lang w:val="en-US"/>
              </w:rPr>
              <w:t>Units 0 to 1, water availability in the upper horizon (0.5 m)</w:t>
            </w:r>
          </w:p>
        </w:tc>
      </w:tr>
      <w:tr w:rsidR="002C4A46" w:rsidRPr="00A31C09" w14:paraId="06A2A432" w14:textId="77777777" w:rsidTr="00EF2898">
        <w:tc>
          <w:tcPr>
            <w:tcW w:w="426" w:type="dxa"/>
            <w:vMerge w:val="restart"/>
            <w:tcBorders>
              <w:top w:val="single" w:sz="4" w:space="0" w:color="auto"/>
            </w:tcBorders>
            <w:textDirection w:val="btLr"/>
          </w:tcPr>
          <w:p w14:paraId="733F348A" w14:textId="6899DB03" w:rsidR="002C4A46" w:rsidRPr="008C0AF2" w:rsidRDefault="002C4A46" w:rsidP="008B2E13">
            <w:pPr>
              <w:spacing w:line="24" w:lineRule="atLeast"/>
              <w:ind w:left="113" w:right="113"/>
              <w:jc w:val="center"/>
              <w:rPr>
                <w:rFonts w:cs="Times-Bold"/>
                <w:bCs/>
                <w:sz w:val="20"/>
                <w:szCs w:val="20"/>
                <w:lang w:val="en-US"/>
              </w:rPr>
            </w:pPr>
            <w:r w:rsidRPr="008C0AF2">
              <w:rPr>
                <w:rFonts w:cs="Times-Bold"/>
                <w:bCs/>
                <w:sz w:val="20"/>
                <w:szCs w:val="20"/>
                <w:lang w:val="en-US"/>
              </w:rPr>
              <w:t>Vulnerability</w:t>
            </w:r>
          </w:p>
        </w:tc>
        <w:tc>
          <w:tcPr>
            <w:tcW w:w="1786" w:type="dxa"/>
            <w:tcBorders>
              <w:top w:val="single" w:sz="4" w:space="0" w:color="auto"/>
            </w:tcBorders>
          </w:tcPr>
          <w:p w14:paraId="5ACF8D8A" w14:textId="6A33E312"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Red List status</w:t>
            </w:r>
          </w:p>
        </w:tc>
        <w:tc>
          <w:tcPr>
            <w:tcW w:w="1190" w:type="dxa"/>
            <w:tcBorders>
              <w:top w:val="single" w:sz="4" w:space="0" w:color="auto"/>
            </w:tcBorders>
          </w:tcPr>
          <w:p w14:paraId="6775C744" w14:textId="29E1556B"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Binary</w:t>
            </w:r>
          </w:p>
        </w:tc>
        <w:tc>
          <w:tcPr>
            <w:tcW w:w="5913" w:type="dxa"/>
            <w:tcBorders>
              <w:top w:val="single" w:sz="4" w:space="0" w:color="auto"/>
            </w:tcBorders>
          </w:tcPr>
          <w:p w14:paraId="2C6A5744" w14:textId="4496B3E6" w:rsidR="002C4A46" w:rsidRPr="008C0AF2" w:rsidRDefault="002C4A46" w:rsidP="008C0AF2">
            <w:pPr>
              <w:spacing w:afterLines="40" w:after="96"/>
              <w:jc w:val="both"/>
              <w:rPr>
                <w:rFonts w:cs="Times-Bold"/>
                <w:b/>
                <w:bCs/>
                <w:sz w:val="20"/>
                <w:szCs w:val="20"/>
                <w:highlight w:val="yellow"/>
                <w:lang w:val="en-US"/>
              </w:rPr>
            </w:pPr>
            <w:r w:rsidRPr="008C0AF2">
              <w:rPr>
                <w:rFonts w:cs="Times New Roman"/>
                <w:color w:val="000000"/>
                <w:sz w:val="20"/>
                <w:szCs w:val="20"/>
                <w:lang w:val="en-US"/>
              </w:rPr>
              <w:t>(0-1); 0) least concern, 1) near threatened, vulnerable  endangered or critically endangered</w:t>
            </w:r>
          </w:p>
        </w:tc>
      </w:tr>
      <w:tr w:rsidR="002C4A46" w:rsidRPr="00A31C09" w14:paraId="2BCA9660" w14:textId="77777777" w:rsidTr="00EF2898">
        <w:tc>
          <w:tcPr>
            <w:tcW w:w="426" w:type="dxa"/>
            <w:vMerge/>
          </w:tcPr>
          <w:p w14:paraId="2881D97F" w14:textId="77777777" w:rsidR="002C4A46" w:rsidRPr="008C0AF2" w:rsidRDefault="002C4A46" w:rsidP="008B2E13">
            <w:pPr>
              <w:spacing w:line="24" w:lineRule="atLeast"/>
              <w:jc w:val="both"/>
              <w:rPr>
                <w:rFonts w:cs="Times-Bold"/>
                <w:bCs/>
                <w:sz w:val="20"/>
                <w:szCs w:val="20"/>
                <w:lang w:val="en-US"/>
              </w:rPr>
            </w:pPr>
          </w:p>
        </w:tc>
        <w:tc>
          <w:tcPr>
            <w:tcW w:w="1786" w:type="dxa"/>
          </w:tcPr>
          <w:p w14:paraId="1881B3FB" w14:textId="64806A13"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Range size</w:t>
            </w:r>
          </w:p>
        </w:tc>
        <w:tc>
          <w:tcPr>
            <w:tcW w:w="1190" w:type="dxa"/>
          </w:tcPr>
          <w:p w14:paraId="42E26BAA" w14:textId="0F716AA6"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Pr>
          <w:p w14:paraId="03493D8A" w14:textId="2B5C79C8" w:rsidR="002C4A46" w:rsidRPr="008C0AF2" w:rsidRDefault="002C4A46" w:rsidP="008C0AF2">
            <w:pPr>
              <w:spacing w:afterLines="40" w:after="96"/>
              <w:jc w:val="both"/>
              <w:rPr>
                <w:rFonts w:cs="Times-Bold"/>
                <w:b/>
                <w:bCs/>
                <w:sz w:val="20"/>
                <w:szCs w:val="20"/>
                <w:lang w:val="en-US"/>
              </w:rPr>
            </w:pPr>
            <w:r w:rsidRPr="008C0AF2">
              <w:rPr>
                <w:rFonts w:cs="Times New Roman"/>
                <w:sz w:val="20"/>
                <w:szCs w:val="20"/>
                <w:lang w:val="en-US"/>
              </w:rPr>
              <w:t>Occupancy in number of 50 km² grid cells</w:t>
            </w:r>
          </w:p>
        </w:tc>
      </w:tr>
      <w:tr w:rsidR="002C4A46" w:rsidRPr="00A31C09" w14:paraId="52EC0DFC" w14:textId="77777777" w:rsidTr="00EF2898">
        <w:tc>
          <w:tcPr>
            <w:tcW w:w="426" w:type="dxa"/>
            <w:vMerge/>
          </w:tcPr>
          <w:p w14:paraId="15F7A00B" w14:textId="77777777" w:rsidR="002C4A46" w:rsidRPr="008C0AF2" w:rsidRDefault="002C4A46" w:rsidP="008B2E13">
            <w:pPr>
              <w:spacing w:line="24" w:lineRule="atLeast"/>
              <w:jc w:val="both"/>
              <w:rPr>
                <w:rFonts w:cs="Times-Bold"/>
                <w:bCs/>
                <w:sz w:val="20"/>
                <w:szCs w:val="20"/>
                <w:lang w:val="en-US"/>
              </w:rPr>
            </w:pPr>
          </w:p>
        </w:tc>
        <w:tc>
          <w:tcPr>
            <w:tcW w:w="1786" w:type="dxa"/>
          </w:tcPr>
          <w:p w14:paraId="57C39532" w14:textId="2D724DD8"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Endemicity</w:t>
            </w:r>
          </w:p>
        </w:tc>
        <w:tc>
          <w:tcPr>
            <w:tcW w:w="1190" w:type="dxa"/>
          </w:tcPr>
          <w:p w14:paraId="053F78C8" w14:textId="49AB09EA"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Binary</w:t>
            </w:r>
          </w:p>
        </w:tc>
        <w:tc>
          <w:tcPr>
            <w:tcW w:w="5913" w:type="dxa"/>
          </w:tcPr>
          <w:p w14:paraId="6F094D6C" w14:textId="23614158" w:rsidR="002C4A46" w:rsidRPr="008C0AF2" w:rsidRDefault="00EF2898" w:rsidP="008C0AF2">
            <w:pPr>
              <w:spacing w:afterLines="40" w:after="96"/>
              <w:jc w:val="both"/>
              <w:rPr>
                <w:rFonts w:cs="Times-Bold"/>
                <w:b/>
                <w:bCs/>
                <w:sz w:val="20"/>
                <w:szCs w:val="20"/>
                <w:lang w:val="en-US"/>
              </w:rPr>
            </w:pPr>
            <w:r w:rsidRPr="008C0AF2">
              <w:rPr>
                <w:rFonts w:cs="Times New Roman"/>
                <w:sz w:val="20"/>
                <w:szCs w:val="20"/>
                <w:lang w:val="en-US"/>
              </w:rPr>
              <w:t>(</w:t>
            </w:r>
            <w:r w:rsidR="003F2B8F" w:rsidRPr="008C0AF2">
              <w:rPr>
                <w:rFonts w:cs="Times New Roman"/>
                <w:sz w:val="20"/>
                <w:szCs w:val="20"/>
                <w:lang w:val="en-US"/>
              </w:rPr>
              <w:t xml:space="preserve">1) European endemics, </w:t>
            </w:r>
            <w:r w:rsidRPr="008C0AF2">
              <w:rPr>
                <w:rFonts w:cs="Times New Roman"/>
                <w:sz w:val="20"/>
                <w:szCs w:val="20"/>
                <w:lang w:val="en-US"/>
              </w:rPr>
              <w:t>(</w:t>
            </w:r>
            <w:r w:rsidR="003F2B8F" w:rsidRPr="008C0AF2">
              <w:rPr>
                <w:rFonts w:cs="Times New Roman"/>
                <w:sz w:val="20"/>
                <w:szCs w:val="20"/>
                <w:lang w:val="en-US"/>
              </w:rPr>
              <w:t xml:space="preserve">0) </w:t>
            </w:r>
            <w:r w:rsidR="002C4A46" w:rsidRPr="008C0AF2">
              <w:rPr>
                <w:rFonts w:cs="Times New Roman"/>
                <w:sz w:val="20"/>
                <w:szCs w:val="20"/>
                <w:lang w:val="en-US"/>
              </w:rPr>
              <w:t>species also occurring outside Europe</w:t>
            </w:r>
          </w:p>
        </w:tc>
      </w:tr>
      <w:tr w:rsidR="002C4A46" w:rsidRPr="008B2E13" w14:paraId="340F1175" w14:textId="77777777" w:rsidTr="00EF2898">
        <w:tc>
          <w:tcPr>
            <w:tcW w:w="426" w:type="dxa"/>
            <w:vMerge/>
          </w:tcPr>
          <w:p w14:paraId="44E17029" w14:textId="77777777" w:rsidR="002C4A46" w:rsidRPr="008C0AF2" w:rsidRDefault="002C4A46" w:rsidP="008B2E13">
            <w:pPr>
              <w:spacing w:line="24" w:lineRule="atLeast"/>
              <w:jc w:val="both"/>
              <w:rPr>
                <w:rFonts w:cs="Times-Bold"/>
                <w:bCs/>
                <w:sz w:val="20"/>
                <w:szCs w:val="20"/>
                <w:lang w:val="en-US"/>
              </w:rPr>
            </w:pPr>
          </w:p>
        </w:tc>
        <w:tc>
          <w:tcPr>
            <w:tcW w:w="1786" w:type="dxa"/>
          </w:tcPr>
          <w:p w14:paraId="1798B927" w14:textId="15212360"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Habitat use</w:t>
            </w:r>
          </w:p>
        </w:tc>
        <w:tc>
          <w:tcPr>
            <w:tcW w:w="1190" w:type="dxa"/>
          </w:tcPr>
          <w:p w14:paraId="5903C1FE" w14:textId="7FA5DFFE"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Binary</w:t>
            </w:r>
          </w:p>
        </w:tc>
        <w:tc>
          <w:tcPr>
            <w:tcW w:w="5913" w:type="dxa"/>
          </w:tcPr>
          <w:p w14:paraId="0036094A" w14:textId="216DFE7E" w:rsidR="002C4A46" w:rsidRPr="008C0AF2" w:rsidRDefault="00EF2898" w:rsidP="008C0AF2">
            <w:pPr>
              <w:spacing w:afterLines="40" w:after="96"/>
              <w:jc w:val="both"/>
              <w:rPr>
                <w:rFonts w:cs="Times-Bold"/>
                <w:b/>
                <w:bCs/>
                <w:sz w:val="20"/>
                <w:szCs w:val="20"/>
                <w:lang w:val="en-US"/>
              </w:rPr>
            </w:pPr>
            <w:r w:rsidRPr="008C0AF2">
              <w:rPr>
                <w:rFonts w:cs="Times New Roman"/>
                <w:color w:val="000000"/>
                <w:sz w:val="20"/>
                <w:szCs w:val="20"/>
                <w:lang w:val="en-US"/>
              </w:rPr>
              <w:t>(</w:t>
            </w:r>
            <w:r w:rsidR="002C4A46" w:rsidRPr="008C0AF2">
              <w:rPr>
                <w:rFonts w:cs="Times New Roman"/>
                <w:color w:val="000000"/>
                <w:sz w:val="20"/>
                <w:szCs w:val="20"/>
                <w:lang w:val="en-US"/>
              </w:rPr>
              <w:t>0</w:t>
            </w:r>
            <w:r w:rsidRPr="008C0AF2">
              <w:rPr>
                <w:rFonts w:cs="Times New Roman"/>
                <w:color w:val="000000"/>
                <w:sz w:val="20"/>
                <w:szCs w:val="20"/>
                <w:lang w:val="en-US"/>
              </w:rPr>
              <w:t>)</w:t>
            </w:r>
            <w:r w:rsidR="002C4A46" w:rsidRPr="008C0AF2">
              <w:rPr>
                <w:rFonts w:cs="Times New Roman"/>
                <w:color w:val="000000"/>
                <w:sz w:val="20"/>
                <w:szCs w:val="20"/>
                <w:lang w:val="en-US"/>
              </w:rPr>
              <w:t xml:space="preserve"> natural, </w:t>
            </w:r>
            <w:r w:rsidRPr="008C0AF2">
              <w:rPr>
                <w:rFonts w:cs="Times New Roman"/>
                <w:color w:val="000000"/>
                <w:sz w:val="20"/>
                <w:szCs w:val="20"/>
                <w:lang w:val="en-US"/>
              </w:rPr>
              <w:t>(</w:t>
            </w:r>
            <w:r w:rsidR="002C4A46" w:rsidRPr="008C0AF2">
              <w:rPr>
                <w:rFonts w:cs="Times New Roman"/>
                <w:color w:val="000000"/>
                <w:sz w:val="20"/>
                <w:szCs w:val="20"/>
                <w:lang w:val="en-US"/>
              </w:rPr>
              <w:t>1</w:t>
            </w:r>
            <w:r w:rsidRPr="008C0AF2">
              <w:rPr>
                <w:rFonts w:cs="Times New Roman"/>
                <w:color w:val="000000"/>
                <w:sz w:val="20"/>
                <w:szCs w:val="20"/>
                <w:lang w:val="en-US"/>
              </w:rPr>
              <w:t>)</w:t>
            </w:r>
            <w:r w:rsidR="002C4A46" w:rsidRPr="008C0AF2">
              <w:rPr>
                <w:rFonts w:cs="Times New Roman"/>
                <w:color w:val="000000"/>
                <w:sz w:val="20"/>
                <w:szCs w:val="20"/>
                <w:lang w:val="en-US"/>
              </w:rPr>
              <w:t xml:space="preserve"> anthropogenic</w:t>
            </w:r>
          </w:p>
        </w:tc>
      </w:tr>
      <w:tr w:rsidR="002C4A46" w:rsidRPr="008B2E13" w14:paraId="2D12170F" w14:textId="77777777" w:rsidTr="00EF2898">
        <w:tc>
          <w:tcPr>
            <w:tcW w:w="426" w:type="dxa"/>
            <w:vMerge/>
          </w:tcPr>
          <w:p w14:paraId="13D6A0FB" w14:textId="77777777" w:rsidR="002C4A46" w:rsidRPr="008C0AF2" w:rsidRDefault="002C4A46" w:rsidP="008B2E13">
            <w:pPr>
              <w:spacing w:line="24" w:lineRule="atLeast"/>
              <w:jc w:val="both"/>
              <w:rPr>
                <w:rFonts w:cs="Times-Bold"/>
                <w:bCs/>
                <w:sz w:val="20"/>
                <w:szCs w:val="20"/>
                <w:lang w:val="en-US"/>
              </w:rPr>
            </w:pPr>
          </w:p>
        </w:tc>
        <w:tc>
          <w:tcPr>
            <w:tcW w:w="1786" w:type="dxa"/>
          </w:tcPr>
          <w:p w14:paraId="2BEA89B0" w14:textId="3356CD6D"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Habitat specificity</w:t>
            </w:r>
          </w:p>
        </w:tc>
        <w:tc>
          <w:tcPr>
            <w:tcW w:w="1190" w:type="dxa"/>
          </w:tcPr>
          <w:p w14:paraId="5FB100DF" w14:textId="55BE6EB6" w:rsidR="002C4A46" w:rsidRPr="008C0AF2" w:rsidRDefault="002C4A46" w:rsidP="008C0AF2">
            <w:pPr>
              <w:spacing w:afterLines="40" w:after="96"/>
              <w:jc w:val="both"/>
              <w:rPr>
                <w:rFonts w:cs="Times-Bold"/>
                <w:bCs/>
                <w:sz w:val="20"/>
                <w:szCs w:val="20"/>
                <w:lang w:val="en-US"/>
              </w:rPr>
            </w:pPr>
            <w:r w:rsidRPr="008C0AF2">
              <w:rPr>
                <w:rFonts w:cs="Times-Bold"/>
                <w:bCs/>
                <w:sz w:val="20"/>
                <w:szCs w:val="20"/>
                <w:lang w:val="en-US"/>
              </w:rPr>
              <w:t>Continuous</w:t>
            </w:r>
          </w:p>
        </w:tc>
        <w:tc>
          <w:tcPr>
            <w:tcW w:w="5913" w:type="dxa"/>
          </w:tcPr>
          <w:p w14:paraId="247B6658" w14:textId="0CC3489E" w:rsidR="002C4A46" w:rsidRPr="008C0AF2" w:rsidRDefault="002C4A46" w:rsidP="008C0AF2">
            <w:pPr>
              <w:spacing w:afterLines="40" w:after="96"/>
              <w:jc w:val="both"/>
              <w:rPr>
                <w:rFonts w:cs="Times New Roman"/>
                <w:color w:val="000000"/>
                <w:sz w:val="20"/>
                <w:szCs w:val="20"/>
                <w:lang w:val="en-US"/>
              </w:rPr>
            </w:pPr>
            <w:r w:rsidRPr="008C0AF2">
              <w:rPr>
                <w:rFonts w:cs="Times New Roman"/>
                <w:sz w:val="20"/>
                <w:szCs w:val="20"/>
                <w:lang w:val="en-US"/>
              </w:rPr>
              <w:t>SSI index*</w:t>
            </w:r>
          </w:p>
        </w:tc>
      </w:tr>
    </w:tbl>
    <w:p w14:paraId="4256FE3B" w14:textId="77777777" w:rsidR="00D32EC7" w:rsidRPr="008B2E13" w:rsidRDefault="00D32EC7" w:rsidP="00981F9F">
      <w:pPr>
        <w:spacing w:line="480" w:lineRule="auto"/>
        <w:jc w:val="both"/>
        <w:rPr>
          <w:rFonts w:cs="Times-Bold"/>
          <w:b/>
          <w:bCs/>
          <w:sz w:val="20"/>
          <w:szCs w:val="20"/>
          <w:lang w:val="en-US"/>
        </w:rPr>
      </w:pPr>
    </w:p>
    <w:p w14:paraId="37BF927B" w14:textId="65B44566" w:rsidR="00FA2468" w:rsidRPr="008B2E13" w:rsidRDefault="00FA2468" w:rsidP="00A06D9E">
      <w:pPr>
        <w:spacing w:line="480" w:lineRule="auto"/>
        <w:jc w:val="both"/>
        <w:rPr>
          <w:rFonts w:cs="Times New Roman"/>
          <w:sz w:val="20"/>
          <w:szCs w:val="20"/>
          <w:lang w:val="en-US"/>
        </w:rPr>
      </w:pPr>
      <w:r w:rsidRPr="008B2E13">
        <w:rPr>
          <w:rFonts w:cs="Times New Roman"/>
          <w:b/>
          <w:bCs/>
          <w:sz w:val="20"/>
          <w:szCs w:val="20"/>
          <w:lang w:val="en-US"/>
        </w:rPr>
        <w:t>Table 1</w:t>
      </w:r>
      <w:r w:rsidRPr="008B2E13">
        <w:rPr>
          <w:rFonts w:cs="Times New Roman"/>
          <w:bCs/>
          <w:sz w:val="20"/>
          <w:szCs w:val="20"/>
          <w:lang w:val="en-US"/>
        </w:rPr>
        <w:t>. Species t</w:t>
      </w:r>
      <w:r w:rsidRPr="008B2E13">
        <w:rPr>
          <w:rFonts w:cs="Times New Roman"/>
          <w:sz w:val="20"/>
          <w:szCs w:val="20"/>
          <w:lang w:val="en-US"/>
        </w:rPr>
        <w:t>raits and indicators for species vulnerability used in this study. *See text.</w:t>
      </w:r>
      <w:r w:rsidRPr="008B2E13">
        <w:rPr>
          <w:rFonts w:cs="Times New Roman"/>
          <w:sz w:val="20"/>
          <w:szCs w:val="20"/>
          <w:lang w:val="en-US"/>
        </w:rPr>
        <w:br w:type="page"/>
      </w:r>
    </w:p>
    <w:p w14:paraId="4B634CFB" w14:textId="77777777" w:rsidR="00FA2468" w:rsidRPr="008B2E13" w:rsidRDefault="00FA2468" w:rsidP="00FA2468">
      <w:pPr>
        <w:spacing w:line="480" w:lineRule="auto"/>
        <w:ind w:firstLine="708"/>
        <w:jc w:val="both"/>
        <w:rPr>
          <w:rFonts w:cs="Times-Bold"/>
          <w:bCs/>
          <w:sz w:val="20"/>
          <w:szCs w:val="20"/>
          <w:lang w:val="en-US"/>
        </w:rPr>
      </w:pPr>
    </w:p>
    <w:p w14:paraId="3B8D10ED" w14:textId="77777777" w:rsidR="00FA2468" w:rsidRPr="008B2E13" w:rsidRDefault="00FA2468" w:rsidP="00FA2468">
      <w:pPr>
        <w:spacing w:after="0"/>
        <w:rPr>
          <w:rFonts w:cs="Times New Roman"/>
          <w:i/>
          <w:sz w:val="20"/>
          <w:szCs w:val="20"/>
          <w:lang w:val="en-GB"/>
        </w:rPr>
      </w:pPr>
    </w:p>
    <w:tbl>
      <w:tblPr>
        <w:tblW w:w="7500" w:type="dxa"/>
        <w:tblLook w:val="04A0" w:firstRow="1" w:lastRow="0" w:firstColumn="1" w:lastColumn="0" w:noHBand="0" w:noVBand="1"/>
      </w:tblPr>
      <w:tblGrid>
        <w:gridCol w:w="2700"/>
        <w:gridCol w:w="960"/>
        <w:gridCol w:w="960"/>
        <w:gridCol w:w="960"/>
        <w:gridCol w:w="960"/>
        <w:gridCol w:w="960"/>
      </w:tblGrid>
      <w:tr w:rsidR="00FA2468" w:rsidRPr="008B2E13" w14:paraId="21D3A82E" w14:textId="77777777" w:rsidTr="00C1295E">
        <w:trPr>
          <w:trHeight w:val="300"/>
        </w:trPr>
        <w:tc>
          <w:tcPr>
            <w:tcW w:w="2700" w:type="dxa"/>
            <w:tcBorders>
              <w:top w:val="single" w:sz="4" w:space="0" w:color="auto"/>
              <w:left w:val="nil"/>
              <w:bottom w:val="nil"/>
              <w:right w:val="nil"/>
            </w:tcBorders>
            <w:shd w:val="clear" w:color="auto" w:fill="auto"/>
            <w:noWrap/>
            <w:vAlign w:val="bottom"/>
            <w:hideMark/>
          </w:tcPr>
          <w:p w14:paraId="2DCF2279"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1920" w:type="dxa"/>
            <w:gridSpan w:val="2"/>
            <w:tcBorders>
              <w:top w:val="single" w:sz="4" w:space="0" w:color="auto"/>
              <w:left w:val="nil"/>
              <w:bottom w:val="nil"/>
              <w:right w:val="nil"/>
            </w:tcBorders>
            <w:shd w:val="clear" w:color="auto" w:fill="auto"/>
            <w:noWrap/>
            <w:vAlign w:val="bottom"/>
            <w:hideMark/>
          </w:tcPr>
          <w:p w14:paraId="7E6A55A5"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Biological traits</w:t>
            </w:r>
          </w:p>
        </w:tc>
        <w:tc>
          <w:tcPr>
            <w:tcW w:w="960" w:type="dxa"/>
            <w:tcBorders>
              <w:top w:val="single" w:sz="4" w:space="0" w:color="auto"/>
              <w:left w:val="nil"/>
              <w:bottom w:val="nil"/>
              <w:right w:val="nil"/>
            </w:tcBorders>
            <w:shd w:val="clear" w:color="auto" w:fill="auto"/>
            <w:noWrap/>
            <w:vAlign w:val="bottom"/>
            <w:hideMark/>
          </w:tcPr>
          <w:p w14:paraId="5064850A"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1920" w:type="dxa"/>
            <w:gridSpan w:val="2"/>
            <w:tcBorders>
              <w:top w:val="single" w:sz="4" w:space="0" w:color="auto"/>
              <w:left w:val="nil"/>
              <w:bottom w:val="nil"/>
              <w:right w:val="nil"/>
            </w:tcBorders>
            <w:shd w:val="clear" w:color="auto" w:fill="auto"/>
            <w:noWrap/>
            <w:vAlign w:val="bottom"/>
            <w:hideMark/>
          </w:tcPr>
          <w:p w14:paraId="3B50B244"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Climate traits</w:t>
            </w:r>
          </w:p>
        </w:tc>
      </w:tr>
      <w:tr w:rsidR="00FA2468" w:rsidRPr="008B2E13" w14:paraId="1C6A6D80" w14:textId="77777777" w:rsidTr="00C1295E">
        <w:trPr>
          <w:trHeight w:val="300"/>
        </w:trPr>
        <w:tc>
          <w:tcPr>
            <w:tcW w:w="2700" w:type="dxa"/>
            <w:tcBorders>
              <w:top w:val="nil"/>
              <w:left w:val="nil"/>
              <w:bottom w:val="single" w:sz="4" w:space="0" w:color="auto"/>
              <w:right w:val="nil"/>
            </w:tcBorders>
            <w:shd w:val="clear" w:color="auto" w:fill="auto"/>
            <w:noWrap/>
            <w:vAlign w:val="bottom"/>
            <w:hideMark/>
          </w:tcPr>
          <w:p w14:paraId="4FE7BF82"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Rotated PCs</w:t>
            </w:r>
          </w:p>
        </w:tc>
        <w:tc>
          <w:tcPr>
            <w:tcW w:w="960" w:type="dxa"/>
            <w:tcBorders>
              <w:top w:val="nil"/>
              <w:left w:val="nil"/>
              <w:bottom w:val="single" w:sz="4" w:space="0" w:color="auto"/>
              <w:right w:val="nil"/>
            </w:tcBorders>
            <w:shd w:val="clear" w:color="auto" w:fill="auto"/>
            <w:noWrap/>
            <w:vAlign w:val="bottom"/>
            <w:hideMark/>
          </w:tcPr>
          <w:p w14:paraId="08AAAD0E"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PC-B1</w:t>
            </w:r>
          </w:p>
        </w:tc>
        <w:tc>
          <w:tcPr>
            <w:tcW w:w="960" w:type="dxa"/>
            <w:tcBorders>
              <w:top w:val="nil"/>
              <w:left w:val="nil"/>
              <w:bottom w:val="single" w:sz="4" w:space="0" w:color="auto"/>
              <w:right w:val="nil"/>
            </w:tcBorders>
            <w:shd w:val="clear" w:color="auto" w:fill="auto"/>
            <w:noWrap/>
            <w:vAlign w:val="bottom"/>
            <w:hideMark/>
          </w:tcPr>
          <w:p w14:paraId="16BDA8DD"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PC-B2</w:t>
            </w:r>
          </w:p>
        </w:tc>
        <w:tc>
          <w:tcPr>
            <w:tcW w:w="960" w:type="dxa"/>
            <w:tcBorders>
              <w:top w:val="nil"/>
              <w:left w:val="nil"/>
              <w:bottom w:val="single" w:sz="4" w:space="0" w:color="auto"/>
              <w:right w:val="nil"/>
            </w:tcBorders>
            <w:shd w:val="clear" w:color="auto" w:fill="auto"/>
            <w:noWrap/>
            <w:vAlign w:val="bottom"/>
            <w:hideMark/>
          </w:tcPr>
          <w:p w14:paraId="0503D14C"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PC-B3</w:t>
            </w:r>
          </w:p>
        </w:tc>
        <w:tc>
          <w:tcPr>
            <w:tcW w:w="960" w:type="dxa"/>
            <w:tcBorders>
              <w:top w:val="nil"/>
              <w:left w:val="nil"/>
              <w:bottom w:val="single" w:sz="4" w:space="0" w:color="auto"/>
              <w:right w:val="nil"/>
            </w:tcBorders>
            <w:shd w:val="clear" w:color="auto" w:fill="auto"/>
            <w:noWrap/>
            <w:vAlign w:val="bottom"/>
            <w:hideMark/>
          </w:tcPr>
          <w:p w14:paraId="7E810E1F"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PC-C1</w:t>
            </w:r>
          </w:p>
        </w:tc>
        <w:tc>
          <w:tcPr>
            <w:tcW w:w="960" w:type="dxa"/>
            <w:tcBorders>
              <w:top w:val="nil"/>
              <w:left w:val="nil"/>
              <w:bottom w:val="single" w:sz="4" w:space="0" w:color="auto"/>
              <w:right w:val="nil"/>
            </w:tcBorders>
            <w:shd w:val="clear" w:color="auto" w:fill="auto"/>
            <w:noWrap/>
            <w:vAlign w:val="bottom"/>
            <w:hideMark/>
          </w:tcPr>
          <w:p w14:paraId="3807C056"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PC-C2</w:t>
            </w:r>
          </w:p>
        </w:tc>
      </w:tr>
      <w:tr w:rsidR="00FA2468" w:rsidRPr="008B2E13" w14:paraId="6452B4E2" w14:textId="77777777" w:rsidTr="00C1295E">
        <w:trPr>
          <w:trHeight w:val="300"/>
        </w:trPr>
        <w:tc>
          <w:tcPr>
            <w:tcW w:w="2700" w:type="dxa"/>
            <w:tcBorders>
              <w:top w:val="nil"/>
              <w:left w:val="nil"/>
              <w:bottom w:val="nil"/>
              <w:right w:val="nil"/>
            </w:tcBorders>
            <w:shd w:val="clear" w:color="auto" w:fill="auto"/>
            <w:noWrap/>
            <w:vAlign w:val="bottom"/>
            <w:hideMark/>
          </w:tcPr>
          <w:p w14:paraId="39F77B34"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Variance</w:t>
            </w:r>
          </w:p>
        </w:tc>
        <w:tc>
          <w:tcPr>
            <w:tcW w:w="960" w:type="dxa"/>
            <w:tcBorders>
              <w:top w:val="nil"/>
              <w:left w:val="nil"/>
              <w:bottom w:val="nil"/>
              <w:right w:val="nil"/>
            </w:tcBorders>
            <w:shd w:val="clear" w:color="auto" w:fill="auto"/>
            <w:noWrap/>
            <w:vAlign w:val="bottom"/>
            <w:hideMark/>
          </w:tcPr>
          <w:p w14:paraId="663E3A1A"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1.99</w:t>
            </w:r>
          </w:p>
        </w:tc>
        <w:tc>
          <w:tcPr>
            <w:tcW w:w="960" w:type="dxa"/>
            <w:tcBorders>
              <w:top w:val="nil"/>
              <w:left w:val="nil"/>
              <w:bottom w:val="nil"/>
              <w:right w:val="nil"/>
            </w:tcBorders>
            <w:shd w:val="clear" w:color="auto" w:fill="auto"/>
            <w:noWrap/>
            <w:vAlign w:val="bottom"/>
            <w:hideMark/>
          </w:tcPr>
          <w:p w14:paraId="7C47EAD5"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1.68</w:t>
            </w:r>
          </w:p>
        </w:tc>
        <w:tc>
          <w:tcPr>
            <w:tcW w:w="960" w:type="dxa"/>
            <w:tcBorders>
              <w:top w:val="nil"/>
              <w:left w:val="nil"/>
              <w:bottom w:val="nil"/>
              <w:right w:val="nil"/>
            </w:tcBorders>
            <w:shd w:val="clear" w:color="auto" w:fill="auto"/>
            <w:noWrap/>
            <w:vAlign w:val="bottom"/>
            <w:hideMark/>
          </w:tcPr>
          <w:p w14:paraId="6E08E317"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1.01</w:t>
            </w:r>
          </w:p>
        </w:tc>
        <w:tc>
          <w:tcPr>
            <w:tcW w:w="960" w:type="dxa"/>
            <w:tcBorders>
              <w:top w:val="nil"/>
              <w:left w:val="nil"/>
              <w:bottom w:val="nil"/>
              <w:right w:val="nil"/>
            </w:tcBorders>
            <w:shd w:val="clear" w:color="auto" w:fill="auto"/>
            <w:noWrap/>
            <w:vAlign w:val="bottom"/>
            <w:hideMark/>
          </w:tcPr>
          <w:p w14:paraId="65FCD0FB"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2.20</w:t>
            </w:r>
          </w:p>
        </w:tc>
        <w:tc>
          <w:tcPr>
            <w:tcW w:w="960" w:type="dxa"/>
            <w:tcBorders>
              <w:top w:val="nil"/>
              <w:left w:val="nil"/>
              <w:bottom w:val="nil"/>
              <w:right w:val="nil"/>
            </w:tcBorders>
            <w:shd w:val="clear" w:color="auto" w:fill="auto"/>
            <w:noWrap/>
            <w:vAlign w:val="bottom"/>
            <w:hideMark/>
          </w:tcPr>
          <w:p w14:paraId="2EEA0F1E"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2.19</w:t>
            </w:r>
          </w:p>
        </w:tc>
      </w:tr>
      <w:tr w:rsidR="00FA2468" w:rsidRPr="008B2E13" w14:paraId="576D3FC0" w14:textId="77777777" w:rsidTr="00C1295E">
        <w:trPr>
          <w:trHeight w:val="300"/>
        </w:trPr>
        <w:tc>
          <w:tcPr>
            <w:tcW w:w="2700" w:type="dxa"/>
            <w:tcBorders>
              <w:top w:val="nil"/>
              <w:left w:val="nil"/>
              <w:bottom w:val="single" w:sz="4" w:space="0" w:color="auto"/>
              <w:right w:val="nil"/>
            </w:tcBorders>
            <w:shd w:val="clear" w:color="auto" w:fill="auto"/>
            <w:noWrap/>
            <w:vAlign w:val="bottom"/>
            <w:hideMark/>
          </w:tcPr>
          <w:p w14:paraId="53F22AC7"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Explained</w:t>
            </w:r>
          </w:p>
        </w:tc>
        <w:tc>
          <w:tcPr>
            <w:tcW w:w="960" w:type="dxa"/>
            <w:tcBorders>
              <w:top w:val="nil"/>
              <w:left w:val="nil"/>
              <w:bottom w:val="single" w:sz="4" w:space="0" w:color="auto"/>
              <w:right w:val="nil"/>
            </w:tcBorders>
            <w:shd w:val="clear" w:color="auto" w:fill="auto"/>
            <w:noWrap/>
            <w:vAlign w:val="bottom"/>
            <w:hideMark/>
          </w:tcPr>
          <w:p w14:paraId="0C5FE49F"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33.2</w:t>
            </w:r>
          </w:p>
        </w:tc>
        <w:tc>
          <w:tcPr>
            <w:tcW w:w="960" w:type="dxa"/>
            <w:tcBorders>
              <w:top w:val="nil"/>
              <w:left w:val="nil"/>
              <w:bottom w:val="single" w:sz="4" w:space="0" w:color="auto"/>
              <w:right w:val="nil"/>
            </w:tcBorders>
            <w:shd w:val="clear" w:color="auto" w:fill="auto"/>
            <w:noWrap/>
            <w:vAlign w:val="bottom"/>
            <w:hideMark/>
          </w:tcPr>
          <w:p w14:paraId="55D25072"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28.0</w:t>
            </w:r>
          </w:p>
        </w:tc>
        <w:tc>
          <w:tcPr>
            <w:tcW w:w="960" w:type="dxa"/>
            <w:tcBorders>
              <w:top w:val="nil"/>
              <w:left w:val="nil"/>
              <w:bottom w:val="single" w:sz="4" w:space="0" w:color="auto"/>
              <w:right w:val="nil"/>
            </w:tcBorders>
            <w:shd w:val="clear" w:color="auto" w:fill="auto"/>
            <w:noWrap/>
            <w:vAlign w:val="bottom"/>
            <w:hideMark/>
          </w:tcPr>
          <w:p w14:paraId="00651776"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16.8</w:t>
            </w:r>
          </w:p>
        </w:tc>
        <w:tc>
          <w:tcPr>
            <w:tcW w:w="960" w:type="dxa"/>
            <w:tcBorders>
              <w:top w:val="nil"/>
              <w:left w:val="nil"/>
              <w:bottom w:val="single" w:sz="4" w:space="0" w:color="auto"/>
              <w:right w:val="nil"/>
            </w:tcBorders>
            <w:shd w:val="clear" w:color="auto" w:fill="auto"/>
            <w:noWrap/>
            <w:vAlign w:val="bottom"/>
            <w:hideMark/>
          </w:tcPr>
          <w:p w14:paraId="4141A883"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44.1</w:t>
            </w:r>
          </w:p>
        </w:tc>
        <w:tc>
          <w:tcPr>
            <w:tcW w:w="960" w:type="dxa"/>
            <w:tcBorders>
              <w:top w:val="nil"/>
              <w:left w:val="nil"/>
              <w:bottom w:val="single" w:sz="4" w:space="0" w:color="auto"/>
              <w:right w:val="nil"/>
            </w:tcBorders>
            <w:shd w:val="clear" w:color="auto" w:fill="auto"/>
            <w:noWrap/>
            <w:vAlign w:val="bottom"/>
            <w:hideMark/>
          </w:tcPr>
          <w:p w14:paraId="0EEA8E99"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43.7</w:t>
            </w:r>
          </w:p>
        </w:tc>
      </w:tr>
      <w:tr w:rsidR="00FA2468" w:rsidRPr="008B2E13" w14:paraId="19C4179C" w14:textId="77777777" w:rsidTr="00C1295E">
        <w:trPr>
          <w:trHeight w:val="300"/>
        </w:trPr>
        <w:tc>
          <w:tcPr>
            <w:tcW w:w="2700" w:type="dxa"/>
            <w:tcBorders>
              <w:top w:val="nil"/>
              <w:left w:val="nil"/>
              <w:bottom w:val="nil"/>
              <w:right w:val="nil"/>
            </w:tcBorders>
            <w:shd w:val="clear" w:color="auto" w:fill="auto"/>
            <w:noWrap/>
            <w:vAlign w:val="bottom"/>
            <w:hideMark/>
          </w:tcPr>
          <w:p w14:paraId="15337D1F"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Vagrancy</w:t>
            </w:r>
          </w:p>
        </w:tc>
        <w:tc>
          <w:tcPr>
            <w:tcW w:w="960" w:type="dxa"/>
            <w:tcBorders>
              <w:top w:val="nil"/>
              <w:left w:val="nil"/>
              <w:bottom w:val="nil"/>
              <w:right w:val="nil"/>
            </w:tcBorders>
            <w:shd w:val="clear" w:color="auto" w:fill="auto"/>
            <w:noWrap/>
            <w:vAlign w:val="bottom"/>
            <w:hideMark/>
          </w:tcPr>
          <w:p w14:paraId="7353D5F7"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+0.83</w:t>
            </w:r>
          </w:p>
        </w:tc>
        <w:tc>
          <w:tcPr>
            <w:tcW w:w="960" w:type="dxa"/>
            <w:tcBorders>
              <w:top w:val="nil"/>
              <w:left w:val="nil"/>
              <w:bottom w:val="nil"/>
              <w:right w:val="nil"/>
            </w:tcBorders>
            <w:shd w:val="clear" w:color="auto" w:fill="auto"/>
            <w:noWrap/>
            <w:vAlign w:val="bottom"/>
            <w:hideMark/>
          </w:tcPr>
          <w:p w14:paraId="72445E69"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-0.26</w:t>
            </w:r>
          </w:p>
        </w:tc>
        <w:tc>
          <w:tcPr>
            <w:tcW w:w="960" w:type="dxa"/>
            <w:tcBorders>
              <w:top w:val="nil"/>
              <w:left w:val="nil"/>
              <w:bottom w:val="nil"/>
              <w:right w:val="nil"/>
            </w:tcBorders>
            <w:shd w:val="clear" w:color="auto" w:fill="auto"/>
            <w:noWrap/>
            <w:vAlign w:val="bottom"/>
            <w:hideMark/>
          </w:tcPr>
          <w:p w14:paraId="43E6E1BF"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-0.10</w:t>
            </w:r>
          </w:p>
        </w:tc>
        <w:tc>
          <w:tcPr>
            <w:tcW w:w="960" w:type="dxa"/>
            <w:tcBorders>
              <w:top w:val="nil"/>
              <w:left w:val="nil"/>
              <w:bottom w:val="nil"/>
              <w:right w:val="nil"/>
            </w:tcBorders>
            <w:shd w:val="clear" w:color="auto" w:fill="auto"/>
            <w:noWrap/>
            <w:vAlign w:val="bottom"/>
            <w:hideMark/>
          </w:tcPr>
          <w:p w14:paraId="0B6F431E"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466E8A7F" w14:textId="77777777" w:rsidR="00FA2468" w:rsidRPr="008B2E13" w:rsidRDefault="00FA2468" w:rsidP="00C1295E">
            <w:pPr>
              <w:spacing w:after="0" w:line="240" w:lineRule="auto"/>
              <w:jc w:val="right"/>
              <w:rPr>
                <w:rFonts w:eastAsia="Times New Roman" w:cs="Times New Roman"/>
                <w:sz w:val="20"/>
                <w:szCs w:val="20"/>
                <w:lang w:val="en-GB" w:eastAsia="en-GB"/>
              </w:rPr>
            </w:pPr>
          </w:p>
        </w:tc>
      </w:tr>
      <w:tr w:rsidR="00FA2468" w:rsidRPr="008B2E13" w14:paraId="53E2413F" w14:textId="77777777" w:rsidTr="00C1295E">
        <w:trPr>
          <w:trHeight w:val="300"/>
        </w:trPr>
        <w:tc>
          <w:tcPr>
            <w:tcW w:w="2700" w:type="dxa"/>
            <w:tcBorders>
              <w:top w:val="nil"/>
              <w:left w:val="nil"/>
              <w:bottom w:val="nil"/>
              <w:right w:val="nil"/>
            </w:tcBorders>
            <w:shd w:val="clear" w:color="auto" w:fill="auto"/>
            <w:noWrap/>
            <w:vAlign w:val="bottom"/>
            <w:hideMark/>
          </w:tcPr>
          <w:p w14:paraId="12CA7D9D" w14:textId="77777777" w:rsidR="00FA2468" w:rsidRPr="008B2E13" w:rsidRDefault="00FA2468" w:rsidP="00C1295E">
            <w:pPr>
              <w:spacing w:after="0" w:line="240" w:lineRule="auto"/>
              <w:rPr>
                <w:rFonts w:eastAsia="Times New Roman" w:cs="Times New Roman"/>
                <w:color w:val="000000"/>
                <w:sz w:val="20"/>
                <w:szCs w:val="20"/>
                <w:lang w:val="en-GB" w:eastAsia="en-GB"/>
              </w:rPr>
            </w:pPr>
            <w:proofErr w:type="spellStart"/>
            <w:r w:rsidRPr="008B2E13">
              <w:rPr>
                <w:rFonts w:eastAsia="Times New Roman" w:cs="Times New Roman"/>
                <w:color w:val="000000"/>
                <w:sz w:val="20"/>
                <w:szCs w:val="20"/>
                <w:lang w:val="en-GB" w:eastAsia="en-GB"/>
              </w:rPr>
              <w:t>Voltinism</w:t>
            </w:r>
            <w:proofErr w:type="spellEnd"/>
          </w:p>
        </w:tc>
        <w:tc>
          <w:tcPr>
            <w:tcW w:w="960" w:type="dxa"/>
            <w:tcBorders>
              <w:top w:val="nil"/>
              <w:left w:val="nil"/>
              <w:bottom w:val="nil"/>
              <w:right w:val="nil"/>
            </w:tcBorders>
            <w:shd w:val="clear" w:color="auto" w:fill="auto"/>
            <w:noWrap/>
            <w:vAlign w:val="bottom"/>
            <w:hideMark/>
          </w:tcPr>
          <w:p w14:paraId="7D419D83"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+0.84</w:t>
            </w:r>
          </w:p>
        </w:tc>
        <w:tc>
          <w:tcPr>
            <w:tcW w:w="960" w:type="dxa"/>
            <w:tcBorders>
              <w:top w:val="nil"/>
              <w:left w:val="nil"/>
              <w:bottom w:val="nil"/>
              <w:right w:val="nil"/>
            </w:tcBorders>
            <w:shd w:val="clear" w:color="auto" w:fill="auto"/>
            <w:noWrap/>
            <w:vAlign w:val="bottom"/>
            <w:hideMark/>
          </w:tcPr>
          <w:p w14:paraId="5944B49B"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+0.19</w:t>
            </w:r>
          </w:p>
        </w:tc>
        <w:tc>
          <w:tcPr>
            <w:tcW w:w="960" w:type="dxa"/>
            <w:tcBorders>
              <w:top w:val="nil"/>
              <w:left w:val="nil"/>
              <w:bottom w:val="nil"/>
              <w:right w:val="nil"/>
            </w:tcBorders>
            <w:shd w:val="clear" w:color="auto" w:fill="auto"/>
            <w:noWrap/>
            <w:vAlign w:val="bottom"/>
            <w:hideMark/>
          </w:tcPr>
          <w:p w14:paraId="3BD18EA0"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+0.02</w:t>
            </w:r>
          </w:p>
        </w:tc>
        <w:tc>
          <w:tcPr>
            <w:tcW w:w="960" w:type="dxa"/>
            <w:tcBorders>
              <w:top w:val="nil"/>
              <w:left w:val="nil"/>
              <w:bottom w:val="nil"/>
              <w:right w:val="nil"/>
            </w:tcBorders>
            <w:shd w:val="clear" w:color="auto" w:fill="auto"/>
            <w:noWrap/>
            <w:vAlign w:val="bottom"/>
            <w:hideMark/>
          </w:tcPr>
          <w:p w14:paraId="715974AD"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0FDE07E9" w14:textId="77777777" w:rsidR="00FA2468" w:rsidRPr="008B2E13" w:rsidRDefault="00FA2468" w:rsidP="00C1295E">
            <w:pPr>
              <w:spacing w:after="0" w:line="240" w:lineRule="auto"/>
              <w:jc w:val="right"/>
              <w:rPr>
                <w:rFonts w:eastAsia="Times New Roman" w:cs="Times New Roman"/>
                <w:sz w:val="20"/>
                <w:szCs w:val="20"/>
                <w:lang w:val="en-GB" w:eastAsia="en-GB"/>
              </w:rPr>
            </w:pPr>
          </w:p>
        </w:tc>
      </w:tr>
      <w:tr w:rsidR="00FA2468" w:rsidRPr="008B2E13" w14:paraId="76659F43" w14:textId="77777777" w:rsidTr="00C1295E">
        <w:trPr>
          <w:trHeight w:val="300"/>
        </w:trPr>
        <w:tc>
          <w:tcPr>
            <w:tcW w:w="2700" w:type="dxa"/>
            <w:tcBorders>
              <w:top w:val="nil"/>
              <w:left w:val="nil"/>
              <w:bottom w:val="nil"/>
              <w:right w:val="nil"/>
            </w:tcBorders>
            <w:shd w:val="clear" w:color="auto" w:fill="auto"/>
            <w:noWrap/>
            <w:vAlign w:val="bottom"/>
            <w:hideMark/>
          </w:tcPr>
          <w:p w14:paraId="29EDF24B"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Overwintering stage</w:t>
            </w:r>
          </w:p>
        </w:tc>
        <w:tc>
          <w:tcPr>
            <w:tcW w:w="960" w:type="dxa"/>
            <w:tcBorders>
              <w:top w:val="nil"/>
              <w:left w:val="nil"/>
              <w:bottom w:val="nil"/>
              <w:right w:val="nil"/>
            </w:tcBorders>
            <w:shd w:val="clear" w:color="auto" w:fill="auto"/>
            <w:noWrap/>
            <w:vAlign w:val="bottom"/>
            <w:hideMark/>
          </w:tcPr>
          <w:p w14:paraId="2874EA02"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+0.71</w:t>
            </w:r>
          </w:p>
        </w:tc>
        <w:tc>
          <w:tcPr>
            <w:tcW w:w="960" w:type="dxa"/>
            <w:tcBorders>
              <w:top w:val="nil"/>
              <w:left w:val="nil"/>
              <w:bottom w:val="nil"/>
              <w:right w:val="nil"/>
            </w:tcBorders>
            <w:shd w:val="clear" w:color="auto" w:fill="auto"/>
            <w:noWrap/>
            <w:vAlign w:val="bottom"/>
            <w:hideMark/>
          </w:tcPr>
          <w:p w14:paraId="28422280"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+0.04</w:t>
            </w:r>
          </w:p>
        </w:tc>
        <w:tc>
          <w:tcPr>
            <w:tcW w:w="960" w:type="dxa"/>
            <w:tcBorders>
              <w:top w:val="nil"/>
              <w:left w:val="nil"/>
              <w:bottom w:val="nil"/>
              <w:right w:val="nil"/>
            </w:tcBorders>
            <w:shd w:val="clear" w:color="auto" w:fill="auto"/>
            <w:noWrap/>
            <w:vAlign w:val="bottom"/>
            <w:hideMark/>
          </w:tcPr>
          <w:p w14:paraId="0C323ED4"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-0.05</w:t>
            </w:r>
          </w:p>
        </w:tc>
        <w:tc>
          <w:tcPr>
            <w:tcW w:w="960" w:type="dxa"/>
            <w:tcBorders>
              <w:top w:val="nil"/>
              <w:left w:val="nil"/>
              <w:bottom w:val="nil"/>
              <w:right w:val="nil"/>
            </w:tcBorders>
            <w:shd w:val="clear" w:color="auto" w:fill="auto"/>
            <w:noWrap/>
            <w:vAlign w:val="bottom"/>
            <w:hideMark/>
          </w:tcPr>
          <w:p w14:paraId="7EA0F293"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7F86EE01" w14:textId="77777777" w:rsidR="00FA2468" w:rsidRPr="008B2E13" w:rsidRDefault="00FA2468" w:rsidP="00C1295E">
            <w:pPr>
              <w:spacing w:after="0" w:line="240" w:lineRule="auto"/>
              <w:jc w:val="right"/>
              <w:rPr>
                <w:rFonts w:eastAsia="Times New Roman" w:cs="Times New Roman"/>
                <w:sz w:val="20"/>
                <w:szCs w:val="20"/>
                <w:lang w:val="en-GB" w:eastAsia="en-GB"/>
              </w:rPr>
            </w:pPr>
          </w:p>
        </w:tc>
      </w:tr>
      <w:tr w:rsidR="00FA2468" w:rsidRPr="008B2E13" w14:paraId="456478BD" w14:textId="77777777" w:rsidTr="00C1295E">
        <w:trPr>
          <w:trHeight w:val="300"/>
        </w:trPr>
        <w:tc>
          <w:tcPr>
            <w:tcW w:w="2700" w:type="dxa"/>
            <w:tcBorders>
              <w:top w:val="nil"/>
              <w:left w:val="nil"/>
              <w:bottom w:val="nil"/>
              <w:right w:val="nil"/>
            </w:tcBorders>
            <w:shd w:val="clear" w:color="auto" w:fill="auto"/>
            <w:noWrap/>
            <w:vAlign w:val="bottom"/>
            <w:hideMark/>
          </w:tcPr>
          <w:p w14:paraId="339BB3C5"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Wingspan</w:t>
            </w:r>
          </w:p>
        </w:tc>
        <w:tc>
          <w:tcPr>
            <w:tcW w:w="960" w:type="dxa"/>
            <w:tcBorders>
              <w:top w:val="nil"/>
              <w:left w:val="nil"/>
              <w:bottom w:val="nil"/>
              <w:right w:val="nil"/>
            </w:tcBorders>
            <w:shd w:val="clear" w:color="auto" w:fill="auto"/>
            <w:noWrap/>
            <w:vAlign w:val="bottom"/>
            <w:hideMark/>
          </w:tcPr>
          <w:p w14:paraId="774C4BBA"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+0.18</w:t>
            </w:r>
          </w:p>
        </w:tc>
        <w:tc>
          <w:tcPr>
            <w:tcW w:w="960" w:type="dxa"/>
            <w:tcBorders>
              <w:top w:val="nil"/>
              <w:left w:val="nil"/>
              <w:bottom w:val="nil"/>
              <w:right w:val="nil"/>
            </w:tcBorders>
            <w:shd w:val="clear" w:color="auto" w:fill="auto"/>
            <w:noWrap/>
            <w:vAlign w:val="bottom"/>
            <w:hideMark/>
          </w:tcPr>
          <w:p w14:paraId="4502237E"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-0.91</w:t>
            </w:r>
          </w:p>
        </w:tc>
        <w:tc>
          <w:tcPr>
            <w:tcW w:w="960" w:type="dxa"/>
            <w:tcBorders>
              <w:top w:val="nil"/>
              <w:left w:val="nil"/>
              <w:bottom w:val="nil"/>
              <w:right w:val="nil"/>
            </w:tcBorders>
            <w:shd w:val="clear" w:color="auto" w:fill="auto"/>
            <w:noWrap/>
            <w:vAlign w:val="bottom"/>
            <w:hideMark/>
          </w:tcPr>
          <w:p w14:paraId="7E187B9A"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+0.01</w:t>
            </w:r>
          </w:p>
        </w:tc>
        <w:tc>
          <w:tcPr>
            <w:tcW w:w="960" w:type="dxa"/>
            <w:tcBorders>
              <w:top w:val="nil"/>
              <w:left w:val="nil"/>
              <w:bottom w:val="nil"/>
              <w:right w:val="nil"/>
            </w:tcBorders>
            <w:shd w:val="clear" w:color="auto" w:fill="auto"/>
            <w:noWrap/>
            <w:vAlign w:val="bottom"/>
            <w:hideMark/>
          </w:tcPr>
          <w:p w14:paraId="0C4AB331"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28C9162D" w14:textId="77777777" w:rsidR="00FA2468" w:rsidRPr="008B2E13" w:rsidRDefault="00FA2468" w:rsidP="00C1295E">
            <w:pPr>
              <w:spacing w:after="0" w:line="240" w:lineRule="auto"/>
              <w:jc w:val="right"/>
              <w:rPr>
                <w:rFonts w:eastAsia="Times New Roman" w:cs="Times New Roman"/>
                <w:sz w:val="20"/>
                <w:szCs w:val="20"/>
                <w:lang w:val="en-GB" w:eastAsia="en-GB"/>
              </w:rPr>
            </w:pPr>
          </w:p>
        </w:tc>
      </w:tr>
      <w:tr w:rsidR="00FA2468" w:rsidRPr="008B2E13" w14:paraId="227BB870" w14:textId="77777777" w:rsidTr="00C1295E">
        <w:trPr>
          <w:trHeight w:val="300"/>
        </w:trPr>
        <w:tc>
          <w:tcPr>
            <w:tcW w:w="2700" w:type="dxa"/>
            <w:tcBorders>
              <w:top w:val="nil"/>
              <w:left w:val="nil"/>
              <w:bottom w:val="nil"/>
              <w:right w:val="nil"/>
            </w:tcBorders>
            <w:shd w:val="clear" w:color="auto" w:fill="auto"/>
            <w:noWrap/>
            <w:vAlign w:val="bottom"/>
            <w:hideMark/>
          </w:tcPr>
          <w:p w14:paraId="3A78D3EF"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Egg Volume</w:t>
            </w:r>
          </w:p>
        </w:tc>
        <w:tc>
          <w:tcPr>
            <w:tcW w:w="960" w:type="dxa"/>
            <w:tcBorders>
              <w:top w:val="nil"/>
              <w:left w:val="nil"/>
              <w:bottom w:val="nil"/>
              <w:right w:val="nil"/>
            </w:tcBorders>
            <w:shd w:val="clear" w:color="auto" w:fill="auto"/>
            <w:noWrap/>
            <w:vAlign w:val="bottom"/>
            <w:hideMark/>
          </w:tcPr>
          <w:p w14:paraId="48675988"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-0.21</w:t>
            </w:r>
          </w:p>
        </w:tc>
        <w:tc>
          <w:tcPr>
            <w:tcW w:w="960" w:type="dxa"/>
            <w:tcBorders>
              <w:top w:val="nil"/>
              <w:left w:val="nil"/>
              <w:bottom w:val="nil"/>
              <w:right w:val="nil"/>
            </w:tcBorders>
            <w:shd w:val="clear" w:color="auto" w:fill="auto"/>
            <w:noWrap/>
            <w:vAlign w:val="bottom"/>
            <w:hideMark/>
          </w:tcPr>
          <w:p w14:paraId="3FE28ADA"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-0.86</w:t>
            </w:r>
          </w:p>
        </w:tc>
        <w:tc>
          <w:tcPr>
            <w:tcW w:w="960" w:type="dxa"/>
            <w:tcBorders>
              <w:top w:val="nil"/>
              <w:left w:val="nil"/>
              <w:bottom w:val="nil"/>
              <w:right w:val="nil"/>
            </w:tcBorders>
            <w:shd w:val="clear" w:color="auto" w:fill="auto"/>
            <w:noWrap/>
            <w:vAlign w:val="bottom"/>
            <w:hideMark/>
          </w:tcPr>
          <w:p w14:paraId="70F59BDE"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-0.07</w:t>
            </w:r>
          </w:p>
        </w:tc>
        <w:tc>
          <w:tcPr>
            <w:tcW w:w="960" w:type="dxa"/>
            <w:tcBorders>
              <w:top w:val="nil"/>
              <w:left w:val="nil"/>
              <w:bottom w:val="nil"/>
              <w:right w:val="nil"/>
            </w:tcBorders>
            <w:shd w:val="clear" w:color="auto" w:fill="auto"/>
            <w:noWrap/>
            <w:vAlign w:val="bottom"/>
            <w:hideMark/>
          </w:tcPr>
          <w:p w14:paraId="19698937"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00C1B64F" w14:textId="77777777" w:rsidR="00FA2468" w:rsidRPr="008B2E13" w:rsidRDefault="00FA2468" w:rsidP="00C1295E">
            <w:pPr>
              <w:spacing w:after="0" w:line="240" w:lineRule="auto"/>
              <w:jc w:val="right"/>
              <w:rPr>
                <w:rFonts w:eastAsia="Times New Roman" w:cs="Times New Roman"/>
                <w:sz w:val="20"/>
                <w:szCs w:val="20"/>
                <w:lang w:val="en-GB" w:eastAsia="en-GB"/>
              </w:rPr>
            </w:pPr>
          </w:p>
        </w:tc>
      </w:tr>
      <w:tr w:rsidR="00FA2468" w:rsidRPr="008B2E13" w14:paraId="2F65FA3C" w14:textId="77777777" w:rsidTr="00C1295E">
        <w:trPr>
          <w:trHeight w:val="300"/>
        </w:trPr>
        <w:tc>
          <w:tcPr>
            <w:tcW w:w="2700" w:type="dxa"/>
            <w:tcBorders>
              <w:top w:val="nil"/>
              <w:left w:val="nil"/>
              <w:bottom w:val="nil"/>
              <w:right w:val="nil"/>
            </w:tcBorders>
            <w:shd w:val="clear" w:color="auto" w:fill="auto"/>
            <w:noWrap/>
            <w:vAlign w:val="bottom"/>
            <w:hideMark/>
          </w:tcPr>
          <w:p w14:paraId="7F5F5BF4" w14:textId="77777777" w:rsidR="00FA2468" w:rsidRPr="008B2E13" w:rsidRDefault="00FA2468" w:rsidP="00C1295E">
            <w:pPr>
              <w:spacing w:after="0" w:line="240" w:lineRule="auto"/>
              <w:rPr>
                <w:rFonts w:eastAsia="Times New Roman" w:cs="Times New Roman"/>
                <w:color w:val="000000"/>
                <w:sz w:val="20"/>
                <w:szCs w:val="20"/>
                <w:lang w:val="en-GB" w:eastAsia="en-GB"/>
              </w:rPr>
            </w:pPr>
            <w:proofErr w:type="spellStart"/>
            <w:r w:rsidRPr="008B2E13">
              <w:rPr>
                <w:rFonts w:eastAsia="Times New Roman" w:cs="Times New Roman"/>
                <w:color w:val="000000"/>
                <w:sz w:val="20"/>
                <w:szCs w:val="20"/>
                <w:lang w:val="en-GB" w:eastAsia="en-GB"/>
              </w:rPr>
              <w:t>Foodplant</w:t>
            </w:r>
            <w:proofErr w:type="spellEnd"/>
            <w:r w:rsidRPr="008B2E13">
              <w:rPr>
                <w:rFonts w:eastAsia="Times New Roman" w:cs="Times New Roman"/>
                <w:color w:val="000000"/>
                <w:sz w:val="20"/>
                <w:szCs w:val="20"/>
                <w:lang w:val="en-GB" w:eastAsia="en-GB"/>
              </w:rPr>
              <w:t xml:space="preserve"> specialisation</w:t>
            </w:r>
          </w:p>
        </w:tc>
        <w:tc>
          <w:tcPr>
            <w:tcW w:w="960" w:type="dxa"/>
            <w:tcBorders>
              <w:top w:val="nil"/>
              <w:left w:val="nil"/>
              <w:bottom w:val="nil"/>
              <w:right w:val="nil"/>
            </w:tcBorders>
            <w:shd w:val="clear" w:color="auto" w:fill="auto"/>
            <w:noWrap/>
            <w:vAlign w:val="bottom"/>
            <w:hideMark/>
          </w:tcPr>
          <w:p w14:paraId="08579EFC"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-0.08</w:t>
            </w:r>
          </w:p>
        </w:tc>
        <w:tc>
          <w:tcPr>
            <w:tcW w:w="960" w:type="dxa"/>
            <w:tcBorders>
              <w:top w:val="nil"/>
              <w:left w:val="nil"/>
              <w:bottom w:val="nil"/>
              <w:right w:val="nil"/>
            </w:tcBorders>
            <w:shd w:val="clear" w:color="auto" w:fill="auto"/>
            <w:noWrap/>
            <w:vAlign w:val="bottom"/>
            <w:hideMark/>
          </w:tcPr>
          <w:p w14:paraId="247AE4AB"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0.04</w:t>
            </w:r>
          </w:p>
        </w:tc>
        <w:tc>
          <w:tcPr>
            <w:tcW w:w="960" w:type="dxa"/>
            <w:tcBorders>
              <w:top w:val="nil"/>
              <w:left w:val="nil"/>
              <w:bottom w:val="nil"/>
              <w:right w:val="nil"/>
            </w:tcBorders>
            <w:shd w:val="clear" w:color="auto" w:fill="auto"/>
            <w:noWrap/>
            <w:vAlign w:val="bottom"/>
            <w:hideMark/>
          </w:tcPr>
          <w:p w14:paraId="19A333AA"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+0.99</w:t>
            </w:r>
          </w:p>
        </w:tc>
        <w:tc>
          <w:tcPr>
            <w:tcW w:w="960" w:type="dxa"/>
            <w:tcBorders>
              <w:top w:val="nil"/>
              <w:left w:val="nil"/>
              <w:bottom w:val="nil"/>
              <w:right w:val="nil"/>
            </w:tcBorders>
            <w:shd w:val="clear" w:color="auto" w:fill="auto"/>
            <w:noWrap/>
            <w:vAlign w:val="bottom"/>
            <w:hideMark/>
          </w:tcPr>
          <w:p w14:paraId="2501B56F"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4D9A3166" w14:textId="77777777" w:rsidR="00FA2468" w:rsidRPr="008B2E13" w:rsidRDefault="00FA2468" w:rsidP="00C1295E">
            <w:pPr>
              <w:spacing w:after="0" w:line="240" w:lineRule="auto"/>
              <w:jc w:val="right"/>
              <w:rPr>
                <w:rFonts w:eastAsia="Times New Roman" w:cs="Times New Roman"/>
                <w:sz w:val="20"/>
                <w:szCs w:val="20"/>
                <w:lang w:val="en-GB" w:eastAsia="en-GB"/>
              </w:rPr>
            </w:pPr>
          </w:p>
        </w:tc>
      </w:tr>
      <w:tr w:rsidR="00FA2468" w:rsidRPr="008B2E13" w14:paraId="4EE894F3" w14:textId="77777777" w:rsidTr="00C1295E">
        <w:trPr>
          <w:trHeight w:val="300"/>
        </w:trPr>
        <w:tc>
          <w:tcPr>
            <w:tcW w:w="2700" w:type="dxa"/>
            <w:tcBorders>
              <w:top w:val="nil"/>
              <w:left w:val="nil"/>
              <w:bottom w:val="nil"/>
              <w:right w:val="nil"/>
            </w:tcBorders>
            <w:shd w:val="clear" w:color="auto" w:fill="auto"/>
            <w:noWrap/>
            <w:vAlign w:val="bottom"/>
            <w:hideMark/>
          </w:tcPr>
          <w:p w14:paraId="763DA403"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Range Annual Temperature</w:t>
            </w:r>
          </w:p>
        </w:tc>
        <w:tc>
          <w:tcPr>
            <w:tcW w:w="960" w:type="dxa"/>
            <w:tcBorders>
              <w:top w:val="nil"/>
              <w:left w:val="nil"/>
              <w:bottom w:val="nil"/>
              <w:right w:val="nil"/>
            </w:tcBorders>
            <w:shd w:val="clear" w:color="auto" w:fill="auto"/>
            <w:noWrap/>
            <w:vAlign w:val="bottom"/>
            <w:hideMark/>
          </w:tcPr>
          <w:p w14:paraId="35CA0D96"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23780F22"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4FE94472"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42F3B2FD"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+0.92</w:t>
            </w:r>
          </w:p>
        </w:tc>
        <w:tc>
          <w:tcPr>
            <w:tcW w:w="960" w:type="dxa"/>
            <w:tcBorders>
              <w:top w:val="nil"/>
              <w:left w:val="nil"/>
              <w:bottom w:val="nil"/>
              <w:right w:val="nil"/>
            </w:tcBorders>
            <w:shd w:val="clear" w:color="auto" w:fill="auto"/>
            <w:noWrap/>
            <w:vAlign w:val="bottom"/>
            <w:hideMark/>
          </w:tcPr>
          <w:p w14:paraId="1A266B21"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-0.05</w:t>
            </w:r>
          </w:p>
        </w:tc>
      </w:tr>
      <w:tr w:rsidR="00FA2468" w:rsidRPr="008B2E13" w14:paraId="5FDC5F40" w14:textId="77777777" w:rsidTr="00C1295E">
        <w:trPr>
          <w:trHeight w:val="300"/>
        </w:trPr>
        <w:tc>
          <w:tcPr>
            <w:tcW w:w="2700" w:type="dxa"/>
            <w:tcBorders>
              <w:top w:val="nil"/>
              <w:left w:val="nil"/>
              <w:bottom w:val="nil"/>
              <w:right w:val="nil"/>
            </w:tcBorders>
            <w:shd w:val="clear" w:color="auto" w:fill="auto"/>
            <w:noWrap/>
            <w:vAlign w:val="bottom"/>
            <w:hideMark/>
          </w:tcPr>
          <w:p w14:paraId="4BA6FE73"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Range Annual Precipitation</w:t>
            </w:r>
          </w:p>
        </w:tc>
        <w:tc>
          <w:tcPr>
            <w:tcW w:w="960" w:type="dxa"/>
            <w:tcBorders>
              <w:top w:val="nil"/>
              <w:left w:val="nil"/>
              <w:bottom w:val="nil"/>
              <w:right w:val="nil"/>
            </w:tcBorders>
            <w:shd w:val="clear" w:color="auto" w:fill="auto"/>
            <w:noWrap/>
            <w:vAlign w:val="bottom"/>
            <w:hideMark/>
          </w:tcPr>
          <w:p w14:paraId="607C6940"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1FDEB689"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3E0D6A08"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23A97A97"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-0.85</w:t>
            </w:r>
          </w:p>
        </w:tc>
        <w:tc>
          <w:tcPr>
            <w:tcW w:w="960" w:type="dxa"/>
            <w:tcBorders>
              <w:top w:val="nil"/>
              <w:left w:val="nil"/>
              <w:bottom w:val="nil"/>
              <w:right w:val="nil"/>
            </w:tcBorders>
            <w:shd w:val="clear" w:color="auto" w:fill="auto"/>
            <w:noWrap/>
            <w:vAlign w:val="bottom"/>
            <w:hideMark/>
          </w:tcPr>
          <w:p w14:paraId="37D0C9D9"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+0.05</w:t>
            </w:r>
          </w:p>
        </w:tc>
      </w:tr>
      <w:tr w:rsidR="00FA2468" w:rsidRPr="008B2E13" w14:paraId="4F2C73EC" w14:textId="77777777" w:rsidTr="00C1295E">
        <w:trPr>
          <w:trHeight w:val="300"/>
        </w:trPr>
        <w:tc>
          <w:tcPr>
            <w:tcW w:w="2700" w:type="dxa"/>
            <w:tcBorders>
              <w:top w:val="nil"/>
              <w:left w:val="nil"/>
              <w:bottom w:val="nil"/>
              <w:right w:val="nil"/>
            </w:tcBorders>
            <w:shd w:val="clear" w:color="auto" w:fill="auto"/>
            <w:noWrap/>
            <w:vAlign w:val="bottom"/>
            <w:hideMark/>
          </w:tcPr>
          <w:p w14:paraId="243EF6CA"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Species Temperature Index</w:t>
            </w:r>
          </w:p>
        </w:tc>
        <w:tc>
          <w:tcPr>
            <w:tcW w:w="960" w:type="dxa"/>
            <w:tcBorders>
              <w:top w:val="nil"/>
              <w:left w:val="nil"/>
              <w:bottom w:val="nil"/>
              <w:right w:val="nil"/>
            </w:tcBorders>
            <w:shd w:val="clear" w:color="auto" w:fill="auto"/>
            <w:noWrap/>
            <w:vAlign w:val="bottom"/>
            <w:hideMark/>
          </w:tcPr>
          <w:p w14:paraId="1E8E6360"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960" w:type="dxa"/>
            <w:tcBorders>
              <w:top w:val="nil"/>
              <w:left w:val="nil"/>
              <w:bottom w:val="nil"/>
              <w:right w:val="nil"/>
            </w:tcBorders>
            <w:shd w:val="clear" w:color="auto" w:fill="auto"/>
            <w:noWrap/>
            <w:vAlign w:val="bottom"/>
            <w:hideMark/>
          </w:tcPr>
          <w:p w14:paraId="578711FF"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73CA3F59"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30ED1FC3"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-0.74</w:t>
            </w:r>
          </w:p>
        </w:tc>
        <w:tc>
          <w:tcPr>
            <w:tcW w:w="960" w:type="dxa"/>
            <w:tcBorders>
              <w:top w:val="nil"/>
              <w:left w:val="nil"/>
              <w:bottom w:val="nil"/>
              <w:right w:val="nil"/>
            </w:tcBorders>
            <w:shd w:val="clear" w:color="auto" w:fill="auto"/>
            <w:noWrap/>
            <w:vAlign w:val="bottom"/>
            <w:hideMark/>
          </w:tcPr>
          <w:p w14:paraId="13E83B02"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-0.65</w:t>
            </w:r>
          </w:p>
        </w:tc>
      </w:tr>
      <w:tr w:rsidR="00FA2468" w:rsidRPr="008B2E13" w14:paraId="7AC77336" w14:textId="77777777" w:rsidTr="008C0AF2">
        <w:trPr>
          <w:trHeight w:val="300"/>
        </w:trPr>
        <w:tc>
          <w:tcPr>
            <w:tcW w:w="2700" w:type="dxa"/>
            <w:tcBorders>
              <w:top w:val="nil"/>
              <w:left w:val="nil"/>
              <w:right w:val="nil"/>
            </w:tcBorders>
            <w:shd w:val="clear" w:color="auto" w:fill="auto"/>
            <w:noWrap/>
            <w:vAlign w:val="bottom"/>
            <w:hideMark/>
          </w:tcPr>
          <w:p w14:paraId="77680769"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Soil Water Content</w:t>
            </w:r>
          </w:p>
        </w:tc>
        <w:tc>
          <w:tcPr>
            <w:tcW w:w="960" w:type="dxa"/>
            <w:tcBorders>
              <w:top w:val="nil"/>
              <w:left w:val="nil"/>
              <w:right w:val="nil"/>
            </w:tcBorders>
            <w:shd w:val="clear" w:color="auto" w:fill="auto"/>
            <w:noWrap/>
            <w:vAlign w:val="bottom"/>
            <w:hideMark/>
          </w:tcPr>
          <w:p w14:paraId="6CF14FD0"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960" w:type="dxa"/>
            <w:tcBorders>
              <w:top w:val="nil"/>
              <w:left w:val="nil"/>
              <w:right w:val="nil"/>
            </w:tcBorders>
            <w:shd w:val="clear" w:color="auto" w:fill="auto"/>
            <w:noWrap/>
            <w:vAlign w:val="bottom"/>
            <w:hideMark/>
          </w:tcPr>
          <w:p w14:paraId="008FC465"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right w:val="nil"/>
            </w:tcBorders>
            <w:shd w:val="clear" w:color="auto" w:fill="auto"/>
            <w:noWrap/>
            <w:vAlign w:val="bottom"/>
            <w:hideMark/>
          </w:tcPr>
          <w:p w14:paraId="266E0479"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right w:val="nil"/>
            </w:tcBorders>
            <w:shd w:val="clear" w:color="auto" w:fill="auto"/>
            <w:noWrap/>
            <w:vAlign w:val="bottom"/>
            <w:hideMark/>
          </w:tcPr>
          <w:p w14:paraId="65AE6F1F"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+0.16</w:t>
            </w:r>
          </w:p>
        </w:tc>
        <w:tc>
          <w:tcPr>
            <w:tcW w:w="960" w:type="dxa"/>
            <w:tcBorders>
              <w:top w:val="nil"/>
              <w:left w:val="nil"/>
              <w:right w:val="nil"/>
            </w:tcBorders>
            <w:shd w:val="clear" w:color="auto" w:fill="auto"/>
            <w:noWrap/>
            <w:vAlign w:val="bottom"/>
            <w:hideMark/>
          </w:tcPr>
          <w:p w14:paraId="6FE9E372"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+0.96</w:t>
            </w:r>
          </w:p>
        </w:tc>
      </w:tr>
      <w:tr w:rsidR="00FA2468" w:rsidRPr="008B2E13" w14:paraId="0057C9CF" w14:textId="77777777" w:rsidTr="008C0AF2">
        <w:trPr>
          <w:trHeight w:val="300"/>
        </w:trPr>
        <w:tc>
          <w:tcPr>
            <w:tcW w:w="2700" w:type="dxa"/>
            <w:tcBorders>
              <w:top w:val="nil"/>
              <w:left w:val="nil"/>
              <w:bottom w:val="single" w:sz="4" w:space="0" w:color="auto"/>
              <w:right w:val="nil"/>
            </w:tcBorders>
            <w:shd w:val="clear" w:color="auto" w:fill="auto"/>
            <w:noWrap/>
            <w:vAlign w:val="bottom"/>
            <w:hideMark/>
          </w:tcPr>
          <w:p w14:paraId="509BE6E9"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Annual Precipitation</w:t>
            </w:r>
          </w:p>
        </w:tc>
        <w:tc>
          <w:tcPr>
            <w:tcW w:w="960" w:type="dxa"/>
            <w:tcBorders>
              <w:top w:val="nil"/>
              <w:left w:val="nil"/>
              <w:bottom w:val="single" w:sz="4" w:space="0" w:color="auto"/>
              <w:right w:val="nil"/>
            </w:tcBorders>
            <w:shd w:val="clear" w:color="auto" w:fill="auto"/>
            <w:noWrap/>
            <w:vAlign w:val="bottom"/>
            <w:hideMark/>
          </w:tcPr>
          <w:p w14:paraId="07F66213"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960" w:type="dxa"/>
            <w:tcBorders>
              <w:top w:val="nil"/>
              <w:left w:val="nil"/>
              <w:bottom w:val="single" w:sz="4" w:space="0" w:color="auto"/>
              <w:right w:val="nil"/>
            </w:tcBorders>
            <w:shd w:val="clear" w:color="auto" w:fill="auto"/>
            <w:noWrap/>
            <w:vAlign w:val="bottom"/>
            <w:hideMark/>
          </w:tcPr>
          <w:p w14:paraId="121D15D2"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bottom w:val="single" w:sz="4" w:space="0" w:color="auto"/>
              <w:right w:val="nil"/>
            </w:tcBorders>
            <w:shd w:val="clear" w:color="auto" w:fill="auto"/>
            <w:noWrap/>
            <w:vAlign w:val="bottom"/>
            <w:hideMark/>
          </w:tcPr>
          <w:p w14:paraId="00DAE57F" w14:textId="77777777" w:rsidR="00FA2468" w:rsidRPr="008B2E13" w:rsidRDefault="00FA2468" w:rsidP="00C1295E">
            <w:pPr>
              <w:spacing w:after="0" w:line="240" w:lineRule="auto"/>
              <w:jc w:val="right"/>
              <w:rPr>
                <w:rFonts w:eastAsia="Times New Roman" w:cs="Times New Roman"/>
                <w:sz w:val="20"/>
                <w:szCs w:val="20"/>
                <w:lang w:val="en-GB" w:eastAsia="en-GB"/>
              </w:rPr>
            </w:pPr>
          </w:p>
        </w:tc>
        <w:tc>
          <w:tcPr>
            <w:tcW w:w="960" w:type="dxa"/>
            <w:tcBorders>
              <w:top w:val="nil"/>
              <w:left w:val="nil"/>
              <w:bottom w:val="single" w:sz="4" w:space="0" w:color="auto"/>
              <w:right w:val="nil"/>
            </w:tcBorders>
            <w:shd w:val="clear" w:color="auto" w:fill="auto"/>
            <w:noWrap/>
            <w:vAlign w:val="bottom"/>
            <w:hideMark/>
          </w:tcPr>
          <w:p w14:paraId="68A2E232"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-0.25</w:t>
            </w:r>
          </w:p>
        </w:tc>
        <w:tc>
          <w:tcPr>
            <w:tcW w:w="960" w:type="dxa"/>
            <w:tcBorders>
              <w:top w:val="nil"/>
              <w:left w:val="nil"/>
              <w:bottom w:val="single" w:sz="4" w:space="0" w:color="auto"/>
              <w:right w:val="nil"/>
            </w:tcBorders>
            <w:shd w:val="clear" w:color="auto" w:fill="auto"/>
            <w:noWrap/>
            <w:vAlign w:val="bottom"/>
            <w:hideMark/>
          </w:tcPr>
          <w:p w14:paraId="4BCC86AF" w14:textId="77777777" w:rsidR="00FA2468" w:rsidRPr="008B2E13" w:rsidRDefault="00FA2468" w:rsidP="00C1295E">
            <w:pPr>
              <w:spacing w:after="0" w:line="240" w:lineRule="auto"/>
              <w:jc w:val="right"/>
              <w:rPr>
                <w:rFonts w:eastAsia="Times New Roman" w:cs="Times New Roman"/>
                <w:b/>
                <w:bCs/>
                <w:color w:val="000000"/>
                <w:sz w:val="20"/>
                <w:szCs w:val="20"/>
                <w:lang w:val="en-GB" w:eastAsia="en-GB"/>
              </w:rPr>
            </w:pPr>
            <w:r w:rsidRPr="008B2E13">
              <w:rPr>
                <w:rFonts w:eastAsia="Times New Roman" w:cs="Times New Roman"/>
                <w:b/>
                <w:bCs/>
                <w:color w:val="000000"/>
                <w:sz w:val="20"/>
                <w:szCs w:val="20"/>
                <w:lang w:val="en-GB" w:eastAsia="en-GB"/>
              </w:rPr>
              <w:t>+0.91</w:t>
            </w:r>
          </w:p>
        </w:tc>
      </w:tr>
      <w:tr w:rsidR="00FA2468" w:rsidRPr="008B2E13" w14:paraId="08AA3791" w14:textId="77777777" w:rsidTr="008C0AF2">
        <w:trPr>
          <w:trHeight w:val="300"/>
        </w:trPr>
        <w:tc>
          <w:tcPr>
            <w:tcW w:w="2700" w:type="dxa"/>
            <w:tcBorders>
              <w:top w:val="single" w:sz="4" w:space="0" w:color="auto"/>
              <w:left w:val="nil"/>
              <w:bottom w:val="nil"/>
              <w:right w:val="nil"/>
            </w:tcBorders>
            <w:shd w:val="clear" w:color="auto" w:fill="auto"/>
            <w:noWrap/>
            <w:vAlign w:val="bottom"/>
            <w:hideMark/>
          </w:tcPr>
          <w:p w14:paraId="162A6344"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PC-C1</w:t>
            </w:r>
          </w:p>
        </w:tc>
        <w:tc>
          <w:tcPr>
            <w:tcW w:w="960" w:type="dxa"/>
            <w:tcBorders>
              <w:top w:val="single" w:sz="4" w:space="0" w:color="auto"/>
              <w:left w:val="nil"/>
              <w:bottom w:val="nil"/>
              <w:right w:val="nil"/>
            </w:tcBorders>
            <w:shd w:val="clear" w:color="auto" w:fill="auto"/>
            <w:noWrap/>
            <w:vAlign w:val="bottom"/>
            <w:hideMark/>
          </w:tcPr>
          <w:p w14:paraId="732EE8D0"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-0.15</w:t>
            </w:r>
          </w:p>
        </w:tc>
        <w:tc>
          <w:tcPr>
            <w:tcW w:w="960" w:type="dxa"/>
            <w:tcBorders>
              <w:top w:val="single" w:sz="4" w:space="0" w:color="auto"/>
              <w:left w:val="nil"/>
              <w:bottom w:val="nil"/>
              <w:right w:val="nil"/>
            </w:tcBorders>
            <w:shd w:val="clear" w:color="auto" w:fill="auto"/>
            <w:noWrap/>
            <w:vAlign w:val="bottom"/>
            <w:hideMark/>
          </w:tcPr>
          <w:p w14:paraId="69A66DD8"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+0.01</w:t>
            </w:r>
          </w:p>
        </w:tc>
        <w:tc>
          <w:tcPr>
            <w:tcW w:w="960" w:type="dxa"/>
            <w:tcBorders>
              <w:top w:val="single" w:sz="4" w:space="0" w:color="auto"/>
              <w:left w:val="nil"/>
              <w:bottom w:val="nil"/>
              <w:right w:val="nil"/>
            </w:tcBorders>
            <w:shd w:val="clear" w:color="auto" w:fill="auto"/>
            <w:noWrap/>
            <w:vAlign w:val="bottom"/>
            <w:hideMark/>
          </w:tcPr>
          <w:p w14:paraId="30D0E218"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-0.15</w:t>
            </w:r>
          </w:p>
        </w:tc>
        <w:tc>
          <w:tcPr>
            <w:tcW w:w="960" w:type="dxa"/>
            <w:tcBorders>
              <w:top w:val="single" w:sz="4" w:space="0" w:color="auto"/>
              <w:left w:val="nil"/>
              <w:bottom w:val="nil"/>
              <w:right w:val="nil"/>
            </w:tcBorders>
            <w:shd w:val="clear" w:color="auto" w:fill="auto"/>
            <w:noWrap/>
            <w:vAlign w:val="bottom"/>
            <w:hideMark/>
          </w:tcPr>
          <w:p w14:paraId="587E7867"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p>
        </w:tc>
        <w:tc>
          <w:tcPr>
            <w:tcW w:w="960" w:type="dxa"/>
            <w:tcBorders>
              <w:top w:val="single" w:sz="4" w:space="0" w:color="auto"/>
              <w:left w:val="nil"/>
              <w:bottom w:val="nil"/>
              <w:right w:val="nil"/>
            </w:tcBorders>
            <w:shd w:val="clear" w:color="auto" w:fill="auto"/>
            <w:noWrap/>
            <w:vAlign w:val="bottom"/>
            <w:hideMark/>
          </w:tcPr>
          <w:p w14:paraId="06DDDE6A" w14:textId="77777777" w:rsidR="00FA2468" w:rsidRPr="008B2E13" w:rsidRDefault="00FA2468" w:rsidP="00C1295E">
            <w:pPr>
              <w:spacing w:after="0" w:line="240" w:lineRule="auto"/>
              <w:rPr>
                <w:rFonts w:eastAsia="Times New Roman" w:cs="Times New Roman"/>
                <w:sz w:val="20"/>
                <w:szCs w:val="20"/>
                <w:lang w:val="en-GB" w:eastAsia="en-GB"/>
              </w:rPr>
            </w:pPr>
          </w:p>
        </w:tc>
      </w:tr>
      <w:tr w:rsidR="00FA2468" w:rsidRPr="008B2E13" w14:paraId="25CD02C4" w14:textId="77777777" w:rsidTr="00C1295E">
        <w:trPr>
          <w:trHeight w:val="300"/>
        </w:trPr>
        <w:tc>
          <w:tcPr>
            <w:tcW w:w="2700" w:type="dxa"/>
            <w:tcBorders>
              <w:top w:val="nil"/>
              <w:left w:val="nil"/>
              <w:bottom w:val="single" w:sz="4" w:space="0" w:color="auto"/>
              <w:right w:val="nil"/>
            </w:tcBorders>
            <w:shd w:val="clear" w:color="auto" w:fill="auto"/>
            <w:noWrap/>
            <w:vAlign w:val="bottom"/>
            <w:hideMark/>
          </w:tcPr>
          <w:p w14:paraId="05226BDA"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PC-C2</w:t>
            </w:r>
          </w:p>
        </w:tc>
        <w:tc>
          <w:tcPr>
            <w:tcW w:w="960" w:type="dxa"/>
            <w:tcBorders>
              <w:top w:val="nil"/>
              <w:left w:val="nil"/>
              <w:bottom w:val="single" w:sz="4" w:space="0" w:color="auto"/>
              <w:right w:val="nil"/>
            </w:tcBorders>
            <w:shd w:val="clear" w:color="auto" w:fill="auto"/>
            <w:noWrap/>
            <w:vAlign w:val="bottom"/>
            <w:hideMark/>
          </w:tcPr>
          <w:p w14:paraId="14904A30"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-0.33</w:t>
            </w:r>
          </w:p>
        </w:tc>
        <w:tc>
          <w:tcPr>
            <w:tcW w:w="960" w:type="dxa"/>
            <w:tcBorders>
              <w:top w:val="nil"/>
              <w:left w:val="nil"/>
              <w:bottom w:val="single" w:sz="4" w:space="0" w:color="auto"/>
              <w:right w:val="nil"/>
            </w:tcBorders>
            <w:shd w:val="clear" w:color="auto" w:fill="auto"/>
            <w:noWrap/>
            <w:vAlign w:val="bottom"/>
            <w:hideMark/>
          </w:tcPr>
          <w:p w14:paraId="7E7ACB8E"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-0.09</w:t>
            </w:r>
          </w:p>
        </w:tc>
        <w:tc>
          <w:tcPr>
            <w:tcW w:w="960" w:type="dxa"/>
            <w:tcBorders>
              <w:top w:val="nil"/>
              <w:left w:val="nil"/>
              <w:bottom w:val="single" w:sz="4" w:space="0" w:color="auto"/>
              <w:right w:val="nil"/>
            </w:tcBorders>
            <w:shd w:val="clear" w:color="auto" w:fill="auto"/>
            <w:noWrap/>
            <w:vAlign w:val="bottom"/>
            <w:hideMark/>
          </w:tcPr>
          <w:p w14:paraId="47E008A9" w14:textId="77777777" w:rsidR="00FA2468" w:rsidRPr="008B2E13" w:rsidRDefault="00FA2468" w:rsidP="00C1295E">
            <w:pPr>
              <w:spacing w:after="0" w:line="240" w:lineRule="auto"/>
              <w:jc w:val="right"/>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-0.13</w:t>
            </w:r>
          </w:p>
        </w:tc>
        <w:tc>
          <w:tcPr>
            <w:tcW w:w="960" w:type="dxa"/>
            <w:tcBorders>
              <w:top w:val="nil"/>
              <w:left w:val="nil"/>
              <w:bottom w:val="single" w:sz="4" w:space="0" w:color="auto"/>
              <w:right w:val="nil"/>
            </w:tcBorders>
            <w:shd w:val="clear" w:color="auto" w:fill="auto"/>
            <w:noWrap/>
            <w:vAlign w:val="bottom"/>
            <w:hideMark/>
          </w:tcPr>
          <w:p w14:paraId="78B921D2"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960" w:type="dxa"/>
            <w:tcBorders>
              <w:top w:val="nil"/>
              <w:left w:val="nil"/>
              <w:bottom w:val="single" w:sz="4" w:space="0" w:color="auto"/>
              <w:right w:val="nil"/>
            </w:tcBorders>
            <w:shd w:val="clear" w:color="auto" w:fill="auto"/>
            <w:noWrap/>
            <w:vAlign w:val="bottom"/>
            <w:hideMark/>
          </w:tcPr>
          <w:p w14:paraId="71535ABD"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r>
    </w:tbl>
    <w:p w14:paraId="44EFE7A7" w14:textId="77777777" w:rsidR="00FA2468" w:rsidRPr="008B2E13" w:rsidRDefault="00FA2468" w:rsidP="00FA2468">
      <w:pPr>
        <w:spacing w:after="0" w:line="480" w:lineRule="auto"/>
        <w:rPr>
          <w:rFonts w:cs="Times New Roman"/>
          <w:b/>
          <w:sz w:val="20"/>
          <w:szCs w:val="20"/>
          <w:lang w:val="en-GB"/>
        </w:rPr>
      </w:pPr>
    </w:p>
    <w:p w14:paraId="4296D253" w14:textId="77777777" w:rsidR="00FA2468" w:rsidRPr="008B2E13" w:rsidRDefault="00FA2468" w:rsidP="008B2E13">
      <w:pPr>
        <w:spacing w:after="0" w:line="480" w:lineRule="auto"/>
        <w:jc w:val="both"/>
        <w:rPr>
          <w:rFonts w:cs="Times New Roman"/>
          <w:sz w:val="20"/>
          <w:szCs w:val="20"/>
          <w:lang w:val="en-US"/>
        </w:rPr>
      </w:pPr>
      <w:r w:rsidRPr="008B2E13">
        <w:rPr>
          <w:rFonts w:cs="Times New Roman"/>
          <w:b/>
          <w:sz w:val="20"/>
          <w:szCs w:val="20"/>
          <w:lang w:val="en-GB"/>
        </w:rPr>
        <w:t>Table 2.</w:t>
      </w:r>
      <w:r w:rsidRPr="008B2E13">
        <w:rPr>
          <w:rFonts w:cs="Times New Roman"/>
          <w:sz w:val="20"/>
          <w:szCs w:val="20"/>
          <w:lang w:val="en-GB"/>
        </w:rPr>
        <w:t xml:space="preserve"> Principal components of trait associations for 384 European butterfly species with correlation coefficients of trait variables with the rotated principal component axes. The strongest correlations for each variable have been marked in bold. Correlation coefficients between biological and climatic trait components are listed below</w:t>
      </w:r>
      <w:r w:rsidRPr="008B2E13">
        <w:rPr>
          <w:rFonts w:cs="Times New Roman"/>
          <w:sz w:val="20"/>
          <w:szCs w:val="20"/>
          <w:lang w:val="en-US"/>
        </w:rPr>
        <w:t>. (PC: Principal Component of combined traits, B for biological and C for Climatic traits).</w:t>
      </w:r>
    </w:p>
    <w:p w14:paraId="2F0FA022" w14:textId="77777777" w:rsidR="00FA2468" w:rsidRPr="00FA2468" w:rsidRDefault="00FA2468">
      <w:pPr>
        <w:rPr>
          <w:sz w:val="18"/>
          <w:szCs w:val="18"/>
          <w:lang w:val="en-US"/>
        </w:rPr>
      </w:pPr>
      <w:r w:rsidRPr="00FA2468">
        <w:rPr>
          <w:sz w:val="18"/>
          <w:szCs w:val="18"/>
          <w:lang w:val="en-US"/>
        </w:rPr>
        <w:br w:type="page"/>
      </w:r>
    </w:p>
    <w:p w14:paraId="057EF400" w14:textId="77777777" w:rsidR="00FA2468" w:rsidRPr="008B2E13" w:rsidRDefault="00FA2468" w:rsidP="00FA2468">
      <w:pPr>
        <w:spacing w:after="0" w:line="480" w:lineRule="auto"/>
        <w:rPr>
          <w:sz w:val="18"/>
          <w:szCs w:val="18"/>
          <w:lang w:val="en-US"/>
        </w:rPr>
      </w:pPr>
    </w:p>
    <w:p w14:paraId="72634797" w14:textId="77777777" w:rsidR="00FA2468" w:rsidRPr="008B2E13" w:rsidRDefault="00FA2468" w:rsidP="00FA2468">
      <w:pPr>
        <w:spacing w:after="0"/>
        <w:rPr>
          <w:rFonts w:cs="Times New Roman"/>
          <w:sz w:val="18"/>
          <w:szCs w:val="18"/>
          <w:lang w:val="en-GB"/>
        </w:rPr>
      </w:pPr>
    </w:p>
    <w:p w14:paraId="65BE5068" w14:textId="77777777" w:rsidR="00FA2468" w:rsidRPr="008B2E13" w:rsidRDefault="00FA2468" w:rsidP="00FA2468">
      <w:pPr>
        <w:spacing w:after="0"/>
        <w:rPr>
          <w:rFonts w:cs="Times New Roman"/>
          <w:sz w:val="18"/>
          <w:szCs w:val="18"/>
          <w:lang w:val="en-GB"/>
        </w:rPr>
      </w:pPr>
    </w:p>
    <w:tbl>
      <w:tblPr>
        <w:tblW w:w="9740" w:type="dxa"/>
        <w:tblLook w:val="04A0" w:firstRow="1" w:lastRow="0" w:firstColumn="1" w:lastColumn="0" w:noHBand="0" w:noVBand="1"/>
      </w:tblPr>
      <w:tblGrid>
        <w:gridCol w:w="1360"/>
        <w:gridCol w:w="960"/>
        <w:gridCol w:w="1600"/>
        <w:gridCol w:w="1780"/>
        <w:gridCol w:w="1320"/>
        <w:gridCol w:w="1380"/>
        <w:gridCol w:w="1340"/>
      </w:tblGrid>
      <w:tr w:rsidR="00FA2468" w:rsidRPr="008B2E13" w14:paraId="7068804D" w14:textId="77777777" w:rsidTr="00C1295E">
        <w:trPr>
          <w:trHeight w:val="300"/>
        </w:trPr>
        <w:tc>
          <w:tcPr>
            <w:tcW w:w="1360" w:type="dxa"/>
            <w:tcBorders>
              <w:top w:val="single" w:sz="4" w:space="0" w:color="auto"/>
              <w:left w:val="nil"/>
              <w:bottom w:val="nil"/>
              <w:right w:val="nil"/>
            </w:tcBorders>
            <w:shd w:val="clear" w:color="auto" w:fill="auto"/>
            <w:noWrap/>
            <w:vAlign w:val="bottom"/>
            <w:hideMark/>
          </w:tcPr>
          <w:p w14:paraId="511F9CFE"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960" w:type="dxa"/>
            <w:tcBorders>
              <w:top w:val="single" w:sz="4" w:space="0" w:color="auto"/>
              <w:left w:val="nil"/>
              <w:bottom w:val="nil"/>
              <w:right w:val="nil"/>
            </w:tcBorders>
            <w:shd w:val="clear" w:color="auto" w:fill="auto"/>
            <w:noWrap/>
            <w:vAlign w:val="bottom"/>
            <w:hideMark/>
          </w:tcPr>
          <w:p w14:paraId="44D695BD"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1600" w:type="dxa"/>
            <w:tcBorders>
              <w:top w:val="single" w:sz="4" w:space="0" w:color="auto"/>
              <w:left w:val="nil"/>
              <w:bottom w:val="nil"/>
              <w:right w:val="nil"/>
            </w:tcBorders>
            <w:shd w:val="clear" w:color="auto" w:fill="auto"/>
            <w:noWrap/>
            <w:vAlign w:val="bottom"/>
            <w:hideMark/>
          </w:tcPr>
          <w:p w14:paraId="773B48DA"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Biological traits</w:t>
            </w:r>
          </w:p>
        </w:tc>
        <w:tc>
          <w:tcPr>
            <w:tcW w:w="1780" w:type="dxa"/>
            <w:tcBorders>
              <w:top w:val="single" w:sz="4" w:space="0" w:color="auto"/>
              <w:left w:val="nil"/>
              <w:bottom w:val="nil"/>
              <w:right w:val="nil"/>
            </w:tcBorders>
            <w:shd w:val="clear" w:color="auto" w:fill="auto"/>
            <w:noWrap/>
            <w:vAlign w:val="bottom"/>
            <w:hideMark/>
          </w:tcPr>
          <w:p w14:paraId="3866C131"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1320" w:type="dxa"/>
            <w:tcBorders>
              <w:top w:val="single" w:sz="4" w:space="0" w:color="auto"/>
              <w:left w:val="nil"/>
              <w:bottom w:val="nil"/>
              <w:right w:val="nil"/>
            </w:tcBorders>
            <w:shd w:val="clear" w:color="auto" w:fill="auto"/>
            <w:noWrap/>
            <w:vAlign w:val="bottom"/>
            <w:hideMark/>
          </w:tcPr>
          <w:p w14:paraId="590E4127"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1380" w:type="dxa"/>
            <w:tcBorders>
              <w:top w:val="single" w:sz="4" w:space="0" w:color="auto"/>
              <w:left w:val="nil"/>
              <w:bottom w:val="nil"/>
              <w:right w:val="nil"/>
            </w:tcBorders>
            <w:shd w:val="clear" w:color="auto" w:fill="auto"/>
            <w:noWrap/>
            <w:vAlign w:val="bottom"/>
            <w:hideMark/>
          </w:tcPr>
          <w:p w14:paraId="12E65288"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Climate traits</w:t>
            </w:r>
          </w:p>
        </w:tc>
        <w:tc>
          <w:tcPr>
            <w:tcW w:w="1340" w:type="dxa"/>
            <w:tcBorders>
              <w:top w:val="single" w:sz="4" w:space="0" w:color="auto"/>
              <w:left w:val="nil"/>
              <w:bottom w:val="nil"/>
              <w:right w:val="nil"/>
            </w:tcBorders>
            <w:shd w:val="clear" w:color="auto" w:fill="auto"/>
            <w:noWrap/>
            <w:vAlign w:val="bottom"/>
            <w:hideMark/>
          </w:tcPr>
          <w:p w14:paraId="28F8EB52"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r>
      <w:tr w:rsidR="00FA2468" w:rsidRPr="008B2E13" w14:paraId="0319323D" w14:textId="77777777" w:rsidTr="00C1295E">
        <w:trPr>
          <w:trHeight w:val="300"/>
        </w:trPr>
        <w:tc>
          <w:tcPr>
            <w:tcW w:w="1360" w:type="dxa"/>
            <w:tcBorders>
              <w:top w:val="nil"/>
              <w:left w:val="nil"/>
              <w:bottom w:val="single" w:sz="4" w:space="0" w:color="auto"/>
              <w:right w:val="nil"/>
            </w:tcBorders>
            <w:shd w:val="clear" w:color="auto" w:fill="auto"/>
            <w:noWrap/>
            <w:vAlign w:val="bottom"/>
            <w:hideMark/>
          </w:tcPr>
          <w:p w14:paraId="740F102B"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Family</w:t>
            </w:r>
          </w:p>
        </w:tc>
        <w:tc>
          <w:tcPr>
            <w:tcW w:w="960" w:type="dxa"/>
            <w:tcBorders>
              <w:top w:val="nil"/>
              <w:left w:val="nil"/>
              <w:bottom w:val="single" w:sz="4" w:space="0" w:color="auto"/>
              <w:right w:val="nil"/>
            </w:tcBorders>
            <w:shd w:val="clear" w:color="auto" w:fill="auto"/>
            <w:noWrap/>
            <w:vAlign w:val="bottom"/>
            <w:hideMark/>
          </w:tcPr>
          <w:p w14:paraId="00EC27C1"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N species</w:t>
            </w:r>
          </w:p>
        </w:tc>
        <w:tc>
          <w:tcPr>
            <w:tcW w:w="1600" w:type="dxa"/>
            <w:tcBorders>
              <w:top w:val="nil"/>
              <w:left w:val="nil"/>
              <w:bottom w:val="single" w:sz="4" w:space="0" w:color="auto"/>
              <w:right w:val="nil"/>
            </w:tcBorders>
            <w:shd w:val="clear" w:color="auto" w:fill="auto"/>
            <w:noWrap/>
            <w:vAlign w:val="bottom"/>
            <w:hideMark/>
          </w:tcPr>
          <w:p w14:paraId="7EBDBA67"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PC-B1</w:t>
            </w:r>
          </w:p>
        </w:tc>
        <w:tc>
          <w:tcPr>
            <w:tcW w:w="1780" w:type="dxa"/>
            <w:tcBorders>
              <w:top w:val="nil"/>
              <w:left w:val="nil"/>
              <w:bottom w:val="single" w:sz="4" w:space="0" w:color="auto"/>
              <w:right w:val="nil"/>
            </w:tcBorders>
            <w:shd w:val="clear" w:color="auto" w:fill="auto"/>
            <w:noWrap/>
            <w:vAlign w:val="bottom"/>
            <w:hideMark/>
          </w:tcPr>
          <w:p w14:paraId="4FA4F076"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PC-B2</w:t>
            </w:r>
          </w:p>
        </w:tc>
        <w:tc>
          <w:tcPr>
            <w:tcW w:w="1320" w:type="dxa"/>
            <w:tcBorders>
              <w:top w:val="nil"/>
              <w:left w:val="nil"/>
              <w:bottom w:val="single" w:sz="4" w:space="0" w:color="auto"/>
              <w:right w:val="nil"/>
            </w:tcBorders>
            <w:shd w:val="clear" w:color="auto" w:fill="auto"/>
            <w:noWrap/>
            <w:vAlign w:val="bottom"/>
            <w:hideMark/>
          </w:tcPr>
          <w:p w14:paraId="05A9CB9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PC-B3</w:t>
            </w:r>
          </w:p>
        </w:tc>
        <w:tc>
          <w:tcPr>
            <w:tcW w:w="1380" w:type="dxa"/>
            <w:tcBorders>
              <w:top w:val="nil"/>
              <w:left w:val="nil"/>
              <w:bottom w:val="single" w:sz="4" w:space="0" w:color="auto"/>
              <w:right w:val="nil"/>
            </w:tcBorders>
            <w:shd w:val="clear" w:color="auto" w:fill="auto"/>
            <w:noWrap/>
            <w:vAlign w:val="bottom"/>
            <w:hideMark/>
          </w:tcPr>
          <w:p w14:paraId="5DF428D6"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PC-C1</w:t>
            </w:r>
          </w:p>
        </w:tc>
        <w:tc>
          <w:tcPr>
            <w:tcW w:w="1340" w:type="dxa"/>
            <w:tcBorders>
              <w:top w:val="nil"/>
              <w:left w:val="nil"/>
              <w:bottom w:val="single" w:sz="4" w:space="0" w:color="auto"/>
              <w:right w:val="nil"/>
            </w:tcBorders>
            <w:shd w:val="clear" w:color="auto" w:fill="auto"/>
            <w:noWrap/>
            <w:vAlign w:val="bottom"/>
            <w:hideMark/>
          </w:tcPr>
          <w:p w14:paraId="7ACF706E"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PC-C2</w:t>
            </w:r>
          </w:p>
        </w:tc>
      </w:tr>
      <w:tr w:rsidR="00FA2468" w:rsidRPr="008B2E13" w14:paraId="4D737968" w14:textId="77777777" w:rsidTr="00C1295E">
        <w:trPr>
          <w:trHeight w:val="360"/>
        </w:trPr>
        <w:tc>
          <w:tcPr>
            <w:tcW w:w="1360" w:type="dxa"/>
            <w:tcBorders>
              <w:top w:val="nil"/>
              <w:left w:val="nil"/>
              <w:bottom w:val="nil"/>
              <w:right w:val="nil"/>
            </w:tcBorders>
            <w:shd w:val="clear" w:color="auto" w:fill="auto"/>
            <w:noWrap/>
            <w:vAlign w:val="bottom"/>
            <w:hideMark/>
          </w:tcPr>
          <w:p w14:paraId="78A8EE73"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Hesperiidae</w:t>
            </w:r>
          </w:p>
        </w:tc>
        <w:tc>
          <w:tcPr>
            <w:tcW w:w="960" w:type="dxa"/>
            <w:tcBorders>
              <w:top w:val="nil"/>
              <w:left w:val="nil"/>
              <w:bottom w:val="nil"/>
              <w:right w:val="nil"/>
            </w:tcBorders>
            <w:shd w:val="clear" w:color="auto" w:fill="auto"/>
            <w:noWrap/>
            <w:vAlign w:val="bottom"/>
            <w:hideMark/>
          </w:tcPr>
          <w:p w14:paraId="03D0BD00"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43</w:t>
            </w:r>
          </w:p>
        </w:tc>
        <w:tc>
          <w:tcPr>
            <w:tcW w:w="1600" w:type="dxa"/>
            <w:tcBorders>
              <w:top w:val="nil"/>
              <w:left w:val="nil"/>
              <w:bottom w:val="nil"/>
              <w:right w:val="nil"/>
            </w:tcBorders>
            <w:shd w:val="clear" w:color="auto" w:fill="auto"/>
            <w:noWrap/>
            <w:vAlign w:val="bottom"/>
            <w:hideMark/>
          </w:tcPr>
          <w:p w14:paraId="79EF5FEB"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-0.23</w:t>
            </w:r>
            <w:r w:rsidRPr="008B2E13">
              <w:rPr>
                <w:rFonts w:eastAsia="Times New Roman" w:cs="Times New Roman"/>
                <w:color w:val="000000"/>
                <w:sz w:val="20"/>
                <w:szCs w:val="20"/>
                <w:vertAlign w:val="superscript"/>
                <w:lang w:val="en-GB" w:eastAsia="en-GB"/>
              </w:rPr>
              <w:t>b</w:t>
            </w:r>
          </w:p>
        </w:tc>
        <w:tc>
          <w:tcPr>
            <w:tcW w:w="1780" w:type="dxa"/>
            <w:tcBorders>
              <w:top w:val="nil"/>
              <w:left w:val="nil"/>
              <w:bottom w:val="nil"/>
              <w:right w:val="nil"/>
            </w:tcBorders>
            <w:shd w:val="clear" w:color="auto" w:fill="auto"/>
            <w:noWrap/>
            <w:vAlign w:val="bottom"/>
            <w:hideMark/>
          </w:tcPr>
          <w:p w14:paraId="6F3FC00A"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+0.53</w:t>
            </w:r>
            <w:r w:rsidRPr="008B2E13">
              <w:rPr>
                <w:rFonts w:eastAsia="Times New Roman" w:cs="Times New Roman"/>
                <w:color w:val="000000"/>
                <w:sz w:val="20"/>
                <w:szCs w:val="20"/>
                <w:vertAlign w:val="superscript"/>
                <w:lang w:val="en-GB" w:eastAsia="en-GB"/>
              </w:rPr>
              <w:t>b</w:t>
            </w:r>
          </w:p>
        </w:tc>
        <w:tc>
          <w:tcPr>
            <w:tcW w:w="1320" w:type="dxa"/>
            <w:tcBorders>
              <w:top w:val="nil"/>
              <w:left w:val="nil"/>
              <w:bottom w:val="nil"/>
              <w:right w:val="nil"/>
            </w:tcBorders>
            <w:shd w:val="clear" w:color="auto" w:fill="auto"/>
            <w:noWrap/>
            <w:vAlign w:val="bottom"/>
            <w:hideMark/>
          </w:tcPr>
          <w:p w14:paraId="7BB741A1"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-0.09</w:t>
            </w:r>
            <w:r w:rsidRPr="008B2E13">
              <w:rPr>
                <w:rFonts w:eastAsia="Times New Roman" w:cs="Times New Roman"/>
                <w:color w:val="000000"/>
                <w:sz w:val="20"/>
                <w:szCs w:val="20"/>
                <w:vertAlign w:val="superscript"/>
                <w:lang w:val="en-GB" w:eastAsia="en-GB"/>
              </w:rPr>
              <w:t>ab</w:t>
            </w:r>
          </w:p>
        </w:tc>
        <w:tc>
          <w:tcPr>
            <w:tcW w:w="1380" w:type="dxa"/>
            <w:tcBorders>
              <w:top w:val="nil"/>
              <w:left w:val="nil"/>
              <w:bottom w:val="nil"/>
              <w:right w:val="nil"/>
            </w:tcBorders>
            <w:shd w:val="clear" w:color="auto" w:fill="auto"/>
            <w:noWrap/>
            <w:vAlign w:val="bottom"/>
            <w:hideMark/>
          </w:tcPr>
          <w:p w14:paraId="405DC363"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-0.12</w:t>
            </w:r>
            <w:r w:rsidRPr="008B2E13">
              <w:rPr>
                <w:rFonts w:eastAsia="Times New Roman" w:cs="Times New Roman"/>
                <w:color w:val="000000"/>
                <w:sz w:val="20"/>
                <w:szCs w:val="20"/>
                <w:vertAlign w:val="superscript"/>
                <w:lang w:val="en-GB" w:eastAsia="en-GB"/>
              </w:rPr>
              <w:t>a</w:t>
            </w:r>
          </w:p>
        </w:tc>
        <w:tc>
          <w:tcPr>
            <w:tcW w:w="1340" w:type="dxa"/>
            <w:tcBorders>
              <w:top w:val="nil"/>
              <w:left w:val="nil"/>
              <w:bottom w:val="nil"/>
              <w:right w:val="nil"/>
            </w:tcBorders>
            <w:shd w:val="clear" w:color="auto" w:fill="auto"/>
            <w:noWrap/>
            <w:vAlign w:val="bottom"/>
            <w:hideMark/>
          </w:tcPr>
          <w:p w14:paraId="681D7737"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-0.10</w:t>
            </w:r>
            <w:r w:rsidRPr="008B2E13">
              <w:rPr>
                <w:rFonts w:eastAsia="Times New Roman" w:cs="Times New Roman"/>
                <w:color w:val="000000"/>
                <w:sz w:val="20"/>
                <w:szCs w:val="20"/>
                <w:vertAlign w:val="superscript"/>
                <w:lang w:val="en-GB" w:eastAsia="en-GB"/>
              </w:rPr>
              <w:t>ab</w:t>
            </w:r>
          </w:p>
        </w:tc>
      </w:tr>
      <w:tr w:rsidR="00FA2468" w:rsidRPr="008B2E13" w14:paraId="2D575461" w14:textId="77777777" w:rsidTr="00C1295E">
        <w:trPr>
          <w:trHeight w:val="360"/>
        </w:trPr>
        <w:tc>
          <w:tcPr>
            <w:tcW w:w="1360" w:type="dxa"/>
            <w:tcBorders>
              <w:top w:val="nil"/>
              <w:left w:val="nil"/>
              <w:bottom w:val="nil"/>
              <w:right w:val="nil"/>
            </w:tcBorders>
            <w:shd w:val="clear" w:color="auto" w:fill="auto"/>
            <w:noWrap/>
            <w:vAlign w:val="bottom"/>
            <w:hideMark/>
          </w:tcPr>
          <w:p w14:paraId="6205715B" w14:textId="77777777" w:rsidR="00FA2468" w:rsidRPr="008B2E13" w:rsidRDefault="00FA2468" w:rsidP="00C1295E">
            <w:pPr>
              <w:spacing w:after="0" w:line="240" w:lineRule="auto"/>
              <w:rPr>
                <w:rFonts w:eastAsia="Times New Roman" w:cs="Times New Roman"/>
                <w:color w:val="000000"/>
                <w:sz w:val="20"/>
                <w:szCs w:val="20"/>
                <w:lang w:val="en-GB" w:eastAsia="en-GB"/>
              </w:rPr>
            </w:pPr>
            <w:proofErr w:type="spellStart"/>
            <w:r w:rsidRPr="008B2E13">
              <w:rPr>
                <w:rFonts w:eastAsia="Times New Roman" w:cs="Times New Roman"/>
                <w:color w:val="000000"/>
                <w:sz w:val="20"/>
                <w:szCs w:val="20"/>
                <w:lang w:val="en-GB" w:eastAsia="en-GB"/>
              </w:rPr>
              <w:t>Lycaenidae</w:t>
            </w:r>
            <w:proofErr w:type="spellEnd"/>
          </w:p>
        </w:tc>
        <w:tc>
          <w:tcPr>
            <w:tcW w:w="960" w:type="dxa"/>
            <w:tcBorders>
              <w:top w:val="nil"/>
              <w:left w:val="nil"/>
              <w:bottom w:val="nil"/>
              <w:right w:val="nil"/>
            </w:tcBorders>
            <w:shd w:val="clear" w:color="auto" w:fill="auto"/>
            <w:noWrap/>
            <w:vAlign w:val="bottom"/>
            <w:hideMark/>
          </w:tcPr>
          <w:p w14:paraId="05DAA374"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104</w:t>
            </w:r>
          </w:p>
        </w:tc>
        <w:tc>
          <w:tcPr>
            <w:tcW w:w="1600" w:type="dxa"/>
            <w:tcBorders>
              <w:top w:val="nil"/>
              <w:left w:val="nil"/>
              <w:bottom w:val="nil"/>
              <w:right w:val="nil"/>
            </w:tcBorders>
            <w:shd w:val="clear" w:color="auto" w:fill="auto"/>
            <w:noWrap/>
            <w:vAlign w:val="bottom"/>
            <w:hideMark/>
          </w:tcPr>
          <w:p w14:paraId="2FBD4221"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+0.02</w:t>
            </w:r>
            <w:r w:rsidRPr="008B2E13">
              <w:rPr>
                <w:rFonts w:eastAsia="Times New Roman" w:cs="Times New Roman"/>
                <w:color w:val="000000"/>
                <w:sz w:val="20"/>
                <w:szCs w:val="20"/>
                <w:vertAlign w:val="superscript"/>
                <w:lang w:val="en-GB" w:eastAsia="en-GB"/>
              </w:rPr>
              <w:t>b</w:t>
            </w:r>
          </w:p>
        </w:tc>
        <w:tc>
          <w:tcPr>
            <w:tcW w:w="1780" w:type="dxa"/>
            <w:tcBorders>
              <w:top w:val="nil"/>
              <w:left w:val="nil"/>
              <w:bottom w:val="nil"/>
              <w:right w:val="nil"/>
            </w:tcBorders>
            <w:shd w:val="clear" w:color="auto" w:fill="auto"/>
            <w:noWrap/>
            <w:vAlign w:val="bottom"/>
            <w:hideMark/>
          </w:tcPr>
          <w:p w14:paraId="0A9EAD2E"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+1.10</w:t>
            </w:r>
            <w:r w:rsidRPr="008B2E13">
              <w:rPr>
                <w:rFonts w:eastAsia="Times New Roman" w:cs="Times New Roman"/>
                <w:color w:val="000000"/>
                <w:sz w:val="20"/>
                <w:szCs w:val="20"/>
                <w:vertAlign w:val="superscript"/>
                <w:lang w:val="en-GB" w:eastAsia="en-GB"/>
              </w:rPr>
              <w:t>a</w:t>
            </w:r>
          </w:p>
        </w:tc>
        <w:tc>
          <w:tcPr>
            <w:tcW w:w="1320" w:type="dxa"/>
            <w:tcBorders>
              <w:top w:val="nil"/>
              <w:left w:val="nil"/>
              <w:bottom w:val="nil"/>
              <w:right w:val="nil"/>
            </w:tcBorders>
            <w:shd w:val="clear" w:color="auto" w:fill="auto"/>
            <w:noWrap/>
            <w:vAlign w:val="bottom"/>
            <w:hideMark/>
          </w:tcPr>
          <w:p w14:paraId="0466723D"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+0.27</w:t>
            </w:r>
            <w:r w:rsidRPr="008B2E13">
              <w:rPr>
                <w:rFonts w:eastAsia="Times New Roman" w:cs="Times New Roman"/>
                <w:color w:val="000000"/>
                <w:sz w:val="20"/>
                <w:szCs w:val="20"/>
                <w:vertAlign w:val="superscript"/>
                <w:lang w:val="en-GB" w:eastAsia="en-GB"/>
              </w:rPr>
              <w:t>a</w:t>
            </w:r>
          </w:p>
        </w:tc>
        <w:tc>
          <w:tcPr>
            <w:tcW w:w="1380" w:type="dxa"/>
            <w:tcBorders>
              <w:top w:val="nil"/>
              <w:left w:val="nil"/>
              <w:bottom w:val="nil"/>
              <w:right w:val="nil"/>
            </w:tcBorders>
            <w:shd w:val="clear" w:color="auto" w:fill="auto"/>
            <w:noWrap/>
            <w:vAlign w:val="bottom"/>
            <w:hideMark/>
          </w:tcPr>
          <w:p w14:paraId="69394E4C"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-0.03</w:t>
            </w:r>
            <w:r w:rsidRPr="008B2E13">
              <w:rPr>
                <w:rFonts w:eastAsia="Times New Roman" w:cs="Times New Roman"/>
                <w:color w:val="000000"/>
                <w:sz w:val="20"/>
                <w:szCs w:val="20"/>
                <w:vertAlign w:val="superscript"/>
                <w:lang w:val="en-GB" w:eastAsia="en-GB"/>
              </w:rPr>
              <w:t>a</w:t>
            </w:r>
          </w:p>
        </w:tc>
        <w:tc>
          <w:tcPr>
            <w:tcW w:w="1340" w:type="dxa"/>
            <w:tcBorders>
              <w:top w:val="nil"/>
              <w:left w:val="nil"/>
              <w:bottom w:val="nil"/>
              <w:right w:val="nil"/>
            </w:tcBorders>
            <w:shd w:val="clear" w:color="auto" w:fill="auto"/>
            <w:noWrap/>
            <w:vAlign w:val="bottom"/>
            <w:hideMark/>
          </w:tcPr>
          <w:p w14:paraId="567DA60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-0.25</w:t>
            </w:r>
            <w:r w:rsidRPr="008B2E13">
              <w:rPr>
                <w:rFonts w:eastAsia="Times New Roman" w:cs="Times New Roman"/>
                <w:color w:val="000000"/>
                <w:sz w:val="20"/>
                <w:szCs w:val="20"/>
                <w:vertAlign w:val="superscript"/>
                <w:lang w:val="en-GB" w:eastAsia="en-GB"/>
              </w:rPr>
              <w:t>b</w:t>
            </w:r>
          </w:p>
        </w:tc>
      </w:tr>
      <w:tr w:rsidR="00FA2468" w:rsidRPr="008B2E13" w14:paraId="3D1AB1BB" w14:textId="77777777" w:rsidTr="00C1295E">
        <w:trPr>
          <w:trHeight w:val="360"/>
        </w:trPr>
        <w:tc>
          <w:tcPr>
            <w:tcW w:w="1360" w:type="dxa"/>
            <w:tcBorders>
              <w:top w:val="nil"/>
              <w:left w:val="nil"/>
              <w:bottom w:val="nil"/>
              <w:right w:val="nil"/>
            </w:tcBorders>
            <w:shd w:val="clear" w:color="auto" w:fill="auto"/>
            <w:noWrap/>
            <w:vAlign w:val="bottom"/>
            <w:hideMark/>
          </w:tcPr>
          <w:p w14:paraId="0A4CCE0E" w14:textId="77777777" w:rsidR="00FA2468" w:rsidRPr="008B2E13" w:rsidRDefault="00FA2468" w:rsidP="00C1295E">
            <w:pPr>
              <w:spacing w:after="0" w:line="240" w:lineRule="auto"/>
              <w:rPr>
                <w:rFonts w:eastAsia="Times New Roman" w:cs="Times New Roman"/>
                <w:color w:val="000000"/>
                <w:sz w:val="20"/>
                <w:szCs w:val="20"/>
                <w:lang w:val="en-GB" w:eastAsia="en-GB"/>
              </w:rPr>
            </w:pPr>
            <w:proofErr w:type="spellStart"/>
            <w:r w:rsidRPr="008B2E13">
              <w:rPr>
                <w:rFonts w:eastAsia="Times New Roman" w:cs="Times New Roman"/>
                <w:color w:val="000000"/>
                <w:sz w:val="20"/>
                <w:szCs w:val="20"/>
                <w:lang w:val="en-GB" w:eastAsia="en-GB"/>
              </w:rPr>
              <w:t>Nymphalidae</w:t>
            </w:r>
            <w:proofErr w:type="spellEnd"/>
          </w:p>
        </w:tc>
        <w:tc>
          <w:tcPr>
            <w:tcW w:w="960" w:type="dxa"/>
            <w:tcBorders>
              <w:top w:val="nil"/>
              <w:left w:val="nil"/>
              <w:bottom w:val="nil"/>
              <w:right w:val="nil"/>
            </w:tcBorders>
            <w:shd w:val="clear" w:color="auto" w:fill="auto"/>
            <w:noWrap/>
            <w:vAlign w:val="bottom"/>
            <w:hideMark/>
          </w:tcPr>
          <w:p w14:paraId="3F89A722"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193</w:t>
            </w:r>
          </w:p>
        </w:tc>
        <w:tc>
          <w:tcPr>
            <w:tcW w:w="1600" w:type="dxa"/>
            <w:tcBorders>
              <w:top w:val="nil"/>
              <w:left w:val="nil"/>
              <w:bottom w:val="nil"/>
              <w:right w:val="nil"/>
            </w:tcBorders>
            <w:shd w:val="clear" w:color="auto" w:fill="auto"/>
            <w:noWrap/>
            <w:vAlign w:val="bottom"/>
            <w:hideMark/>
          </w:tcPr>
          <w:p w14:paraId="1EDD981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-0.20</w:t>
            </w:r>
            <w:r w:rsidRPr="008B2E13">
              <w:rPr>
                <w:rFonts w:eastAsia="Times New Roman" w:cs="Times New Roman"/>
                <w:color w:val="000000"/>
                <w:sz w:val="20"/>
                <w:szCs w:val="20"/>
                <w:vertAlign w:val="superscript"/>
                <w:lang w:val="en-GB" w:eastAsia="en-GB"/>
              </w:rPr>
              <w:t>b</w:t>
            </w:r>
          </w:p>
        </w:tc>
        <w:tc>
          <w:tcPr>
            <w:tcW w:w="1780" w:type="dxa"/>
            <w:tcBorders>
              <w:top w:val="nil"/>
              <w:left w:val="nil"/>
              <w:bottom w:val="nil"/>
              <w:right w:val="nil"/>
            </w:tcBorders>
            <w:shd w:val="clear" w:color="auto" w:fill="auto"/>
            <w:noWrap/>
            <w:vAlign w:val="bottom"/>
            <w:hideMark/>
          </w:tcPr>
          <w:p w14:paraId="3620BB45"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-0.63</w:t>
            </w:r>
            <w:r w:rsidRPr="008B2E13">
              <w:rPr>
                <w:rFonts w:eastAsia="Times New Roman" w:cs="Times New Roman"/>
                <w:color w:val="000000"/>
                <w:sz w:val="20"/>
                <w:szCs w:val="20"/>
                <w:vertAlign w:val="superscript"/>
                <w:lang w:val="en-GB" w:eastAsia="en-GB"/>
              </w:rPr>
              <w:t>d</w:t>
            </w:r>
          </w:p>
        </w:tc>
        <w:tc>
          <w:tcPr>
            <w:tcW w:w="1320" w:type="dxa"/>
            <w:tcBorders>
              <w:top w:val="nil"/>
              <w:left w:val="nil"/>
              <w:bottom w:val="nil"/>
              <w:right w:val="nil"/>
            </w:tcBorders>
            <w:shd w:val="clear" w:color="auto" w:fill="auto"/>
            <w:noWrap/>
            <w:vAlign w:val="bottom"/>
            <w:hideMark/>
          </w:tcPr>
          <w:p w14:paraId="20BD04C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-0.12</w:t>
            </w:r>
            <w:r w:rsidRPr="008B2E13">
              <w:rPr>
                <w:rFonts w:eastAsia="Times New Roman" w:cs="Times New Roman"/>
                <w:color w:val="000000"/>
                <w:sz w:val="20"/>
                <w:szCs w:val="20"/>
                <w:vertAlign w:val="superscript"/>
                <w:lang w:val="en-GB" w:eastAsia="en-GB"/>
              </w:rPr>
              <w:t>b</w:t>
            </w:r>
          </w:p>
        </w:tc>
        <w:tc>
          <w:tcPr>
            <w:tcW w:w="1380" w:type="dxa"/>
            <w:tcBorders>
              <w:top w:val="nil"/>
              <w:left w:val="nil"/>
              <w:bottom w:val="nil"/>
              <w:right w:val="nil"/>
            </w:tcBorders>
            <w:shd w:val="clear" w:color="auto" w:fill="auto"/>
            <w:noWrap/>
            <w:vAlign w:val="bottom"/>
            <w:hideMark/>
          </w:tcPr>
          <w:p w14:paraId="0E6D47C6"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+0.03</w:t>
            </w:r>
            <w:r w:rsidRPr="008B2E13">
              <w:rPr>
                <w:rFonts w:eastAsia="Times New Roman" w:cs="Times New Roman"/>
                <w:color w:val="000000"/>
                <w:sz w:val="20"/>
                <w:szCs w:val="20"/>
                <w:vertAlign w:val="superscript"/>
                <w:lang w:val="en-GB" w:eastAsia="en-GB"/>
              </w:rPr>
              <w:t>a</w:t>
            </w:r>
          </w:p>
        </w:tc>
        <w:tc>
          <w:tcPr>
            <w:tcW w:w="1340" w:type="dxa"/>
            <w:tcBorders>
              <w:top w:val="nil"/>
              <w:left w:val="nil"/>
              <w:bottom w:val="nil"/>
              <w:right w:val="nil"/>
            </w:tcBorders>
            <w:shd w:val="clear" w:color="auto" w:fill="auto"/>
            <w:noWrap/>
            <w:vAlign w:val="bottom"/>
            <w:hideMark/>
          </w:tcPr>
          <w:p w14:paraId="1167259D"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+0.22</w:t>
            </w:r>
            <w:r w:rsidRPr="008B2E13">
              <w:rPr>
                <w:rFonts w:eastAsia="Times New Roman" w:cs="Times New Roman"/>
                <w:color w:val="000000"/>
                <w:sz w:val="20"/>
                <w:szCs w:val="20"/>
                <w:vertAlign w:val="superscript"/>
                <w:lang w:val="en-GB" w:eastAsia="en-GB"/>
              </w:rPr>
              <w:t>a</w:t>
            </w:r>
          </w:p>
        </w:tc>
      </w:tr>
      <w:tr w:rsidR="00FA2468" w:rsidRPr="008B2E13" w14:paraId="46C94B70" w14:textId="77777777" w:rsidTr="00C1295E">
        <w:trPr>
          <w:trHeight w:val="360"/>
        </w:trPr>
        <w:tc>
          <w:tcPr>
            <w:tcW w:w="1360" w:type="dxa"/>
            <w:tcBorders>
              <w:top w:val="nil"/>
              <w:left w:val="nil"/>
              <w:bottom w:val="nil"/>
              <w:right w:val="nil"/>
            </w:tcBorders>
            <w:shd w:val="clear" w:color="auto" w:fill="auto"/>
            <w:noWrap/>
            <w:vAlign w:val="bottom"/>
            <w:hideMark/>
          </w:tcPr>
          <w:p w14:paraId="44212787" w14:textId="77777777" w:rsidR="00FA2468" w:rsidRPr="008B2E13" w:rsidRDefault="00FA2468" w:rsidP="00C1295E">
            <w:pPr>
              <w:spacing w:after="0" w:line="240" w:lineRule="auto"/>
              <w:rPr>
                <w:rFonts w:eastAsia="Times New Roman" w:cs="Times New Roman"/>
                <w:color w:val="000000"/>
                <w:sz w:val="20"/>
                <w:szCs w:val="20"/>
                <w:lang w:val="en-GB" w:eastAsia="en-GB"/>
              </w:rPr>
            </w:pPr>
            <w:proofErr w:type="spellStart"/>
            <w:r w:rsidRPr="008B2E13">
              <w:rPr>
                <w:rFonts w:eastAsia="Times New Roman" w:cs="Times New Roman"/>
                <w:color w:val="000000"/>
                <w:sz w:val="20"/>
                <w:szCs w:val="20"/>
                <w:lang w:val="en-GB" w:eastAsia="en-GB"/>
              </w:rPr>
              <w:t>Pieridae</w:t>
            </w:r>
            <w:proofErr w:type="spellEnd"/>
          </w:p>
        </w:tc>
        <w:tc>
          <w:tcPr>
            <w:tcW w:w="960" w:type="dxa"/>
            <w:tcBorders>
              <w:top w:val="nil"/>
              <w:left w:val="nil"/>
              <w:bottom w:val="nil"/>
              <w:right w:val="nil"/>
            </w:tcBorders>
            <w:shd w:val="clear" w:color="auto" w:fill="auto"/>
            <w:noWrap/>
            <w:vAlign w:val="bottom"/>
            <w:hideMark/>
          </w:tcPr>
          <w:p w14:paraId="46F642A7"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43</w:t>
            </w:r>
          </w:p>
        </w:tc>
        <w:tc>
          <w:tcPr>
            <w:tcW w:w="1600" w:type="dxa"/>
            <w:tcBorders>
              <w:top w:val="nil"/>
              <w:left w:val="nil"/>
              <w:bottom w:val="nil"/>
              <w:right w:val="nil"/>
            </w:tcBorders>
            <w:shd w:val="clear" w:color="auto" w:fill="auto"/>
            <w:noWrap/>
            <w:vAlign w:val="bottom"/>
            <w:hideMark/>
          </w:tcPr>
          <w:p w14:paraId="7067EDFC"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0.96</w:t>
            </w:r>
            <w:r w:rsidRPr="008B2E13">
              <w:rPr>
                <w:rFonts w:eastAsia="Times New Roman" w:cs="Times New Roman"/>
                <w:color w:val="000000"/>
                <w:sz w:val="20"/>
                <w:szCs w:val="20"/>
                <w:vertAlign w:val="superscript"/>
                <w:lang w:val="en-GB" w:eastAsia="en-GB"/>
              </w:rPr>
              <w:t>a</w:t>
            </w:r>
          </w:p>
        </w:tc>
        <w:tc>
          <w:tcPr>
            <w:tcW w:w="1780" w:type="dxa"/>
            <w:tcBorders>
              <w:top w:val="nil"/>
              <w:left w:val="nil"/>
              <w:bottom w:val="nil"/>
              <w:right w:val="nil"/>
            </w:tcBorders>
            <w:shd w:val="clear" w:color="auto" w:fill="auto"/>
            <w:noWrap/>
            <w:vAlign w:val="bottom"/>
            <w:hideMark/>
          </w:tcPr>
          <w:p w14:paraId="5E21DD46"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+0.04</w:t>
            </w:r>
            <w:r w:rsidRPr="008B2E13">
              <w:rPr>
                <w:rFonts w:eastAsia="Times New Roman" w:cs="Times New Roman"/>
                <w:color w:val="000000"/>
                <w:sz w:val="20"/>
                <w:szCs w:val="20"/>
                <w:vertAlign w:val="superscript"/>
                <w:lang w:val="en-GB" w:eastAsia="en-GB"/>
              </w:rPr>
              <w:t>c</w:t>
            </w:r>
          </w:p>
        </w:tc>
        <w:tc>
          <w:tcPr>
            <w:tcW w:w="1320" w:type="dxa"/>
            <w:tcBorders>
              <w:top w:val="nil"/>
              <w:left w:val="nil"/>
              <w:bottom w:val="nil"/>
              <w:right w:val="nil"/>
            </w:tcBorders>
            <w:shd w:val="clear" w:color="auto" w:fill="auto"/>
            <w:noWrap/>
            <w:vAlign w:val="bottom"/>
            <w:hideMark/>
          </w:tcPr>
          <w:p w14:paraId="5432A2AA"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-0.09</w:t>
            </w:r>
            <w:r w:rsidRPr="008B2E13">
              <w:rPr>
                <w:rFonts w:eastAsia="Times New Roman" w:cs="Times New Roman"/>
                <w:color w:val="000000"/>
                <w:sz w:val="20"/>
                <w:szCs w:val="20"/>
                <w:vertAlign w:val="superscript"/>
                <w:lang w:val="en-GB" w:eastAsia="en-GB"/>
              </w:rPr>
              <w:t>ab</w:t>
            </w:r>
          </w:p>
        </w:tc>
        <w:tc>
          <w:tcPr>
            <w:tcW w:w="1380" w:type="dxa"/>
            <w:tcBorders>
              <w:top w:val="nil"/>
              <w:left w:val="nil"/>
              <w:bottom w:val="nil"/>
              <w:right w:val="nil"/>
            </w:tcBorders>
            <w:shd w:val="clear" w:color="auto" w:fill="auto"/>
            <w:noWrap/>
            <w:vAlign w:val="bottom"/>
            <w:hideMark/>
          </w:tcPr>
          <w:p w14:paraId="3597449A"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+0.16</w:t>
            </w:r>
            <w:r w:rsidRPr="008B2E13">
              <w:rPr>
                <w:rFonts w:eastAsia="Times New Roman" w:cs="Times New Roman"/>
                <w:color w:val="000000"/>
                <w:sz w:val="20"/>
                <w:szCs w:val="20"/>
                <w:vertAlign w:val="superscript"/>
                <w:lang w:val="en-GB" w:eastAsia="en-GB"/>
              </w:rPr>
              <w:t>a</w:t>
            </w:r>
          </w:p>
        </w:tc>
        <w:tc>
          <w:tcPr>
            <w:tcW w:w="1340" w:type="dxa"/>
            <w:tcBorders>
              <w:top w:val="nil"/>
              <w:left w:val="nil"/>
              <w:bottom w:val="nil"/>
              <w:right w:val="nil"/>
            </w:tcBorders>
            <w:shd w:val="clear" w:color="auto" w:fill="auto"/>
            <w:noWrap/>
            <w:vAlign w:val="bottom"/>
            <w:hideMark/>
          </w:tcPr>
          <w:p w14:paraId="072F908E"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-0.24</w:t>
            </w:r>
            <w:r w:rsidRPr="008B2E13">
              <w:rPr>
                <w:rFonts w:eastAsia="Times New Roman" w:cs="Times New Roman"/>
                <w:color w:val="000000"/>
                <w:sz w:val="20"/>
                <w:szCs w:val="20"/>
                <w:vertAlign w:val="superscript"/>
                <w:lang w:val="en-GB" w:eastAsia="en-GB"/>
              </w:rPr>
              <w:t>ab</w:t>
            </w:r>
          </w:p>
        </w:tc>
      </w:tr>
      <w:tr w:rsidR="00FA2468" w:rsidRPr="008B2E13" w14:paraId="52F9CDD8" w14:textId="77777777" w:rsidTr="00C1295E">
        <w:trPr>
          <w:trHeight w:val="360"/>
        </w:trPr>
        <w:tc>
          <w:tcPr>
            <w:tcW w:w="1360" w:type="dxa"/>
            <w:tcBorders>
              <w:top w:val="nil"/>
              <w:left w:val="nil"/>
              <w:bottom w:val="nil"/>
              <w:right w:val="nil"/>
            </w:tcBorders>
            <w:shd w:val="clear" w:color="auto" w:fill="auto"/>
            <w:noWrap/>
            <w:vAlign w:val="bottom"/>
            <w:hideMark/>
          </w:tcPr>
          <w:p w14:paraId="335FD5D7"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Other</w:t>
            </w:r>
          </w:p>
        </w:tc>
        <w:tc>
          <w:tcPr>
            <w:tcW w:w="960" w:type="dxa"/>
            <w:tcBorders>
              <w:top w:val="nil"/>
              <w:left w:val="nil"/>
              <w:bottom w:val="nil"/>
              <w:right w:val="nil"/>
            </w:tcBorders>
            <w:shd w:val="clear" w:color="auto" w:fill="auto"/>
            <w:noWrap/>
            <w:vAlign w:val="bottom"/>
            <w:hideMark/>
          </w:tcPr>
          <w:p w14:paraId="7E9B5DE3"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14</w:t>
            </w:r>
          </w:p>
        </w:tc>
        <w:tc>
          <w:tcPr>
            <w:tcW w:w="1600" w:type="dxa"/>
            <w:tcBorders>
              <w:top w:val="nil"/>
              <w:left w:val="nil"/>
              <w:bottom w:val="nil"/>
              <w:right w:val="nil"/>
            </w:tcBorders>
            <w:shd w:val="clear" w:color="auto" w:fill="auto"/>
            <w:noWrap/>
            <w:vAlign w:val="bottom"/>
            <w:hideMark/>
          </w:tcPr>
          <w:p w14:paraId="296DC3EE"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+0.34</w:t>
            </w:r>
            <w:r w:rsidRPr="008B2E13">
              <w:rPr>
                <w:rFonts w:eastAsia="Times New Roman" w:cs="Times New Roman"/>
                <w:color w:val="000000"/>
                <w:sz w:val="20"/>
                <w:szCs w:val="20"/>
                <w:vertAlign w:val="superscript"/>
                <w:lang w:val="en-GB" w:eastAsia="en-GB"/>
              </w:rPr>
              <w:t>ab</w:t>
            </w:r>
          </w:p>
        </w:tc>
        <w:tc>
          <w:tcPr>
            <w:tcW w:w="1780" w:type="dxa"/>
            <w:tcBorders>
              <w:top w:val="nil"/>
              <w:left w:val="nil"/>
              <w:bottom w:val="nil"/>
              <w:right w:val="nil"/>
            </w:tcBorders>
            <w:shd w:val="clear" w:color="auto" w:fill="auto"/>
            <w:noWrap/>
            <w:vAlign w:val="bottom"/>
            <w:hideMark/>
          </w:tcPr>
          <w:p w14:paraId="73023BAD"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-1.22</w:t>
            </w:r>
            <w:r w:rsidRPr="008B2E13">
              <w:rPr>
                <w:rFonts w:eastAsia="Times New Roman" w:cs="Times New Roman"/>
                <w:color w:val="000000"/>
                <w:sz w:val="20"/>
                <w:szCs w:val="20"/>
                <w:vertAlign w:val="superscript"/>
                <w:lang w:val="en-GB" w:eastAsia="en-GB"/>
              </w:rPr>
              <w:t>e</w:t>
            </w:r>
          </w:p>
        </w:tc>
        <w:tc>
          <w:tcPr>
            <w:tcW w:w="1320" w:type="dxa"/>
            <w:tcBorders>
              <w:top w:val="nil"/>
              <w:left w:val="nil"/>
              <w:bottom w:val="nil"/>
              <w:right w:val="nil"/>
            </w:tcBorders>
            <w:shd w:val="clear" w:color="auto" w:fill="auto"/>
            <w:noWrap/>
            <w:vAlign w:val="bottom"/>
            <w:hideMark/>
          </w:tcPr>
          <w:p w14:paraId="37B8613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+0.19</w:t>
            </w:r>
            <w:r w:rsidRPr="008B2E13">
              <w:rPr>
                <w:rFonts w:eastAsia="Times New Roman" w:cs="Times New Roman"/>
                <w:color w:val="000000"/>
                <w:sz w:val="20"/>
                <w:szCs w:val="20"/>
                <w:vertAlign w:val="superscript"/>
                <w:lang w:val="en-GB" w:eastAsia="en-GB"/>
              </w:rPr>
              <w:t>ab</w:t>
            </w:r>
          </w:p>
        </w:tc>
        <w:tc>
          <w:tcPr>
            <w:tcW w:w="1380" w:type="dxa"/>
            <w:tcBorders>
              <w:top w:val="nil"/>
              <w:left w:val="nil"/>
              <w:bottom w:val="nil"/>
              <w:right w:val="nil"/>
            </w:tcBorders>
            <w:shd w:val="clear" w:color="auto" w:fill="auto"/>
            <w:noWrap/>
            <w:vAlign w:val="bottom"/>
            <w:hideMark/>
          </w:tcPr>
          <w:p w14:paraId="3776877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-0.39</w:t>
            </w:r>
            <w:r w:rsidRPr="008B2E13">
              <w:rPr>
                <w:rFonts w:eastAsia="Times New Roman" w:cs="Times New Roman"/>
                <w:color w:val="000000"/>
                <w:sz w:val="20"/>
                <w:szCs w:val="20"/>
                <w:vertAlign w:val="superscript"/>
                <w:lang w:val="en-GB" w:eastAsia="en-GB"/>
              </w:rPr>
              <w:t>a</w:t>
            </w:r>
          </w:p>
        </w:tc>
        <w:tc>
          <w:tcPr>
            <w:tcW w:w="1340" w:type="dxa"/>
            <w:tcBorders>
              <w:top w:val="nil"/>
              <w:left w:val="nil"/>
              <w:bottom w:val="nil"/>
              <w:right w:val="nil"/>
            </w:tcBorders>
            <w:shd w:val="clear" w:color="auto" w:fill="auto"/>
            <w:noWrap/>
            <w:vAlign w:val="bottom"/>
            <w:hideMark/>
          </w:tcPr>
          <w:p w14:paraId="5937F68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-0.11</w:t>
            </w:r>
            <w:r w:rsidRPr="008B2E13">
              <w:rPr>
                <w:rFonts w:eastAsia="Times New Roman" w:cs="Times New Roman"/>
                <w:color w:val="000000"/>
                <w:sz w:val="20"/>
                <w:szCs w:val="20"/>
                <w:vertAlign w:val="superscript"/>
                <w:lang w:val="en-GB" w:eastAsia="en-GB"/>
              </w:rPr>
              <w:t>ab</w:t>
            </w:r>
          </w:p>
        </w:tc>
      </w:tr>
      <w:tr w:rsidR="00FA2468" w:rsidRPr="008B2E13" w14:paraId="6CF6731E" w14:textId="77777777" w:rsidTr="00C1295E">
        <w:trPr>
          <w:trHeight w:val="375"/>
        </w:trPr>
        <w:tc>
          <w:tcPr>
            <w:tcW w:w="1360" w:type="dxa"/>
            <w:tcBorders>
              <w:top w:val="single" w:sz="4" w:space="0" w:color="auto"/>
              <w:left w:val="nil"/>
              <w:bottom w:val="single" w:sz="4" w:space="0" w:color="auto"/>
              <w:right w:val="nil"/>
            </w:tcBorders>
            <w:shd w:val="clear" w:color="auto" w:fill="auto"/>
            <w:noWrap/>
            <w:vAlign w:val="bottom"/>
            <w:hideMark/>
          </w:tcPr>
          <w:p w14:paraId="545ABCC5"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960" w:type="dxa"/>
            <w:tcBorders>
              <w:top w:val="single" w:sz="4" w:space="0" w:color="auto"/>
              <w:left w:val="nil"/>
              <w:bottom w:val="single" w:sz="4" w:space="0" w:color="auto"/>
              <w:right w:val="nil"/>
            </w:tcBorders>
            <w:shd w:val="clear" w:color="auto" w:fill="auto"/>
            <w:noWrap/>
            <w:vAlign w:val="bottom"/>
            <w:hideMark/>
          </w:tcPr>
          <w:p w14:paraId="3808C196"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1600" w:type="dxa"/>
            <w:tcBorders>
              <w:top w:val="single" w:sz="4" w:space="0" w:color="auto"/>
              <w:left w:val="nil"/>
              <w:bottom w:val="single" w:sz="4" w:space="0" w:color="auto"/>
              <w:right w:val="nil"/>
            </w:tcBorders>
            <w:shd w:val="clear" w:color="auto" w:fill="auto"/>
            <w:noWrap/>
            <w:vAlign w:val="bottom"/>
            <w:hideMark/>
          </w:tcPr>
          <w:p w14:paraId="42F7602C"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F</w:t>
            </w:r>
            <w:r w:rsidRPr="008B2E13">
              <w:rPr>
                <w:rFonts w:eastAsia="Times New Roman" w:cs="Times New Roman"/>
                <w:color w:val="000000"/>
                <w:sz w:val="20"/>
                <w:szCs w:val="20"/>
                <w:vertAlign w:val="subscript"/>
                <w:lang w:val="en-GB" w:eastAsia="en-GB"/>
              </w:rPr>
              <w:t>4,392</w:t>
            </w:r>
            <w:r w:rsidRPr="008B2E13">
              <w:rPr>
                <w:rFonts w:eastAsia="Times New Roman" w:cs="Times New Roman"/>
                <w:color w:val="000000"/>
                <w:sz w:val="20"/>
                <w:szCs w:val="20"/>
                <w:lang w:val="en-GB" w:eastAsia="en-GB"/>
              </w:rPr>
              <w:t>=14.4</w:t>
            </w:r>
            <w:r w:rsidRPr="008B2E13">
              <w:rPr>
                <w:rFonts w:eastAsia="Times New Roman" w:cs="Times New Roman"/>
                <w:color w:val="000000"/>
                <w:sz w:val="20"/>
                <w:szCs w:val="20"/>
                <w:vertAlign w:val="superscript"/>
                <w:lang w:val="en-GB" w:eastAsia="en-GB"/>
              </w:rPr>
              <w:t>****</w:t>
            </w:r>
          </w:p>
        </w:tc>
        <w:tc>
          <w:tcPr>
            <w:tcW w:w="1780" w:type="dxa"/>
            <w:tcBorders>
              <w:top w:val="single" w:sz="4" w:space="0" w:color="auto"/>
              <w:left w:val="nil"/>
              <w:bottom w:val="single" w:sz="4" w:space="0" w:color="auto"/>
              <w:right w:val="nil"/>
            </w:tcBorders>
            <w:shd w:val="clear" w:color="auto" w:fill="auto"/>
            <w:noWrap/>
            <w:vAlign w:val="bottom"/>
            <w:hideMark/>
          </w:tcPr>
          <w:p w14:paraId="2731592B"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F</w:t>
            </w:r>
            <w:r w:rsidRPr="008B2E13">
              <w:rPr>
                <w:rFonts w:eastAsia="Times New Roman" w:cs="Times New Roman"/>
                <w:color w:val="000000"/>
                <w:sz w:val="20"/>
                <w:szCs w:val="20"/>
                <w:vertAlign w:val="subscript"/>
                <w:lang w:val="en-GB" w:eastAsia="en-GB"/>
              </w:rPr>
              <w:t>4,70.6</w:t>
            </w:r>
            <w:r w:rsidRPr="008B2E13">
              <w:rPr>
                <w:rFonts w:eastAsia="Times New Roman" w:cs="Times New Roman"/>
                <w:color w:val="000000"/>
                <w:sz w:val="20"/>
                <w:szCs w:val="20"/>
                <w:lang w:val="en-GB" w:eastAsia="en-GB"/>
              </w:rPr>
              <w:t>=142.3</w:t>
            </w:r>
            <w:r w:rsidRPr="008B2E13">
              <w:rPr>
                <w:rFonts w:eastAsia="Times New Roman" w:cs="Times New Roman"/>
                <w:color w:val="000000"/>
                <w:sz w:val="20"/>
                <w:szCs w:val="20"/>
                <w:vertAlign w:val="superscript"/>
                <w:lang w:val="en-GB" w:eastAsia="en-GB"/>
              </w:rPr>
              <w:t>****</w:t>
            </w:r>
          </w:p>
        </w:tc>
        <w:tc>
          <w:tcPr>
            <w:tcW w:w="1320" w:type="dxa"/>
            <w:tcBorders>
              <w:top w:val="single" w:sz="4" w:space="0" w:color="auto"/>
              <w:left w:val="nil"/>
              <w:bottom w:val="single" w:sz="4" w:space="0" w:color="auto"/>
              <w:right w:val="nil"/>
            </w:tcBorders>
            <w:shd w:val="clear" w:color="auto" w:fill="auto"/>
            <w:noWrap/>
            <w:vAlign w:val="bottom"/>
            <w:hideMark/>
          </w:tcPr>
          <w:p w14:paraId="2B3690A7"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F</w:t>
            </w:r>
            <w:r w:rsidRPr="008B2E13">
              <w:rPr>
                <w:rFonts w:eastAsia="Times New Roman" w:cs="Times New Roman"/>
                <w:color w:val="000000"/>
                <w:sz w:val="20"/>
                <w:szCs w:val="20"/>
                <w:vertAlign w:val="subscript"/>
                <w:lang w:val="en-GB" w:eastAsia="en-GB"/>
              </w:rPr>
              <w:t>4,70.6</w:t>
            </w:r>
            <w:r w:rsidRPr="008B2E13">
              <w:rPr>
                <w:rFonts w:eastAsia="Times New Roman" w:cs="Times New Roman"/>
                <w:color w:val="000000"/>
                <w:sz w:val="20"/>
                <w:szCs w:val="20"/>
                <w:lang w:val="en-GB" w:eastAsia="en-GB"/>
              </w:rPr>
              <w:t xml:space="preserve"> = 2.9</w:t>
            </w:r>
            <w:r w:rsidRPr="008B2E13">
              <w:rPr>
                <w:rFonts w:eastAsia="Times New Roman" w:cs="Times New Roman"/>
                <w:color w:val="000000"/>
                <w:sz w:val="20"/>
                <w:szCs w:val="20"/>
                <w:vertAlign w:val="superscript"/>
                <w:lang w:val="en-GB" w:eastAsia="en-GB"/>
              </w:rPr>
              <w:t>*</w:t>
            </w:r>
          </w:p>
        </w:tc>
        <w:tc>
          <w:tcPr>
            <w:tcW w:w="1380" w:type="dxa"/>
            <w:tcBorders>
              <w:top w:val="single" w:sz="4" w:space="0" w:color="auto"/>
              <w:left w:val="nil"/>
              <w:bottom w:val="single" w:sz="4" w:space="0" w:color="auto"/>
              <w:right w:val="nil"/>
            </w:tcBorders>
            <w:shd w:val="clear" w:color="auto" w:fill="auto"/>
            <w:noWrap/>
            <w:vAlign w:val="bottom"/>
            <w:hideMark/>
          </w:tcPr>
          <w:p w14:paraId="67581BD3"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F</w:t>
            </w:r>
            <w:r w:rsidRPr="008B2E13">
              <w:rPr>
                <w:rFonts w:eastAsia="Times New Roman" w:cs="Times New Roman"/>
                <w:color w:val="000000"/>
                <w:sz w:val="20"/>
                <w:szCs w:val="20"/>
                <w:vertAlign w:val="subscript"/>
                <w:lang w:val="en-GB" w:eastAsia="en-GB"/>
              </w:rPr>
              <w:t>4,392</w:t>
            </w:r>
            <w:r w:rsidRPr="008B2E13">
              <w:rPr>
                <w:rFonts w:eastAsia="Times New Roman" w:cs="Times New Roman"/>
                <w:color w:val="000000"/>
                <w:sz w:val="20"/>
                <w:szCs w:val="20"/>
                <w:lang w:val="en-GB" w:eastAsia="en-GB"/>
              </w:rPr>
              <w:t xml:space="preserve"> = 1.0</w:t>
            </w:r>
            <w:r w:rsidRPr="008B2E13">
              <w:rPr>
                <w:rFonts w:eastAsia="Times New Roman" w:cs="Times New Roman"/>
                <w:color w:val="000000"/>
                <w:sz w:val="20"/>
                <w:szCs w:val="20"/>
                <w:vertAlign w:val="superscript"/>
                <w:lang w:val="en-GB" w:eastAsia="en-GB"/>
              </w:rPr>
              <w:t>ns</w:t>
            </w:r>
          </w:p>
        </w:tc>
        <w:tc>
          <w:tcPr>
            <w:tcW w:w="1340" w:type="dxa"/>
            <w:tcBorders>
              <w:top w:val="single" w:sz="4" w:space="0" w:color="auto"/>
              <w:left w:val="nil"/>
              <w:bottom w:val="single" w:sz="4" w:space="0" w:color="auto"/>
              <w:right w:val="nil"/>
            </w:tcBorders>
            <w:shd w:val="clear" w:color="auto" w:fill="auto"/>
            <w:noWrap/>
            <w:vAlign w:val="bottom"/>
            <w:hideMark/>
          </w:tcPr>
          <w:p w14:paraId="3A30609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F</w:t>
            </w:r>
            <w:r w:rsidRPr="008B2E13">
              <w:rPr>
                <w:rFonts w:eastAsia="Times New Roman" w:cs="Times New Roman"/>
                <w:color w:val="000000"/>
                <w:sz w:val="20"/>
                <w:szCs w:val="20"/>
                <w:vertAlign w:val="subscript"/>
                <w:lang w:val="en-GB" w:eastAsia="en-GB"/>
              </w:rPr>
              <w:t>4,70.9</w:t>
            </w:r>
            <w:r w:rsidRPr="008B2E13">
              <w:rPr>
                <w:rFonts w:eastAsia="Times New Roman" w:cs="Times New Roman"/>
                <w:color w:val="000000"/>
                <w:sz w:val="20"/>
                <w:szCs w:val="20"/>
                <w:lang w:val="en-GB" w:eastAsia="en-GB"/>
              </w:rPr>
              <w:t>=4.7</w:t>
            </w:r>
            <w:r w:rsidRPr="008B2E13">
              <w:rPr>
                <w:rFonts w:eastAsia="Times New Roman" w:cs="Times New Roman"/>
                <w:color w:val="000000"/>
                <w:sz w:val="20"/>
                <w:szCs w:val="20"/>
                <w:vertAlign w:val="superscript"/>
                <w:lang w:val="en-GB" w:eastAsia="en-GB"/>
              </w:rPr>
              <w:t>**</w:t>
            </w:r>
          </w:p>
        </w:tc>
      </w:tr>
    </w:tbl>
    <w:p w14:paraId="45AB462D" w14:textId="77777777" w:rsidR="00FA2468" w:rsidRPr="008B2E13" w:rsidRDefault="00FA2468" w:rsidP="00FA2468">
      <w:pPr>
        <w:spacing w:after="0" w:line="480" w:lineRule="auto"/>
        <w:jc w:val="both"/>
        <w:rPr>
          <w:rFonts w:cs="Times New Roman"/>
          <w:b/>
          <w:sz w:val="18"/>
          <w:szCs w:val="18"/>
          <w:lang w:val="en-GB"/>
        </w:rPr>
      </w:pPr>
    </w:p>
    <w:p w14:paraId="56B004FD" w14:textId="5CD61257" w:rsidR="00FA2468" w:rsidRPr="008B2E13" w:rsidRDefault="00FA2468" w:rsidP="008B2E13">
      <w:pPr>
        <w:spacing w:after="0" w:line="480" w:lineRule="auto"/>
        <w:jc w:val="both"/>
        <w:rPr>
          <w:sz w:val="20"/>
          <w:szCs w:val="20"/>
          <w:lang w:val="en-US"/>
        </w:rPr>
      </w:pPr>
      <w:r w:rsidRPr="008B2E13">
        <w:rPr>
          <w:rFonts w:cs="Times New Roman"/>
          <w:b/>
          <w:sz w:val="20"/>
          <w:szCs w:val="20"/>
          <w:lang w:val="en-GB"/>
        </w:rPr>
        <w:t>Table 3.</w:t>
      </w:r>
      <w:r w:rsidRPr="008B2E13">
        <w:rPr>
          <w:rFonts w:cs="Times New Roman"/>
          <w:sz w:val="20"/>
          <w:szCs w:val="20"/>
          <w:lang w:val="en-GB"/>
        </w:rPr>
        <w:t xml:space="preserve"> Mean values of biological and climatic</w:t>
      </w:r>
      <w:r w:rsidRPr="008B2E13">
        <w:rPr>
          <w:sz w:val="20"/>
          <w:szCs w:val="20"/>
          <w:lang w:val="en-US"/>
        </w:rPr>
        <w:t xml:space="preserve">trait components for different butterfly families. Species of families </w:t>
      </w:r>
      <w:proofErr w:type="spellStart"/>
      <w:r w:rsidRPr="008B2E13">
        <w:rPr>
          <w:sz w:val="20"/>
          <w:szCs w:val="20"/>
          <w:lang w:val="en-US"/>
        </w:rPr>
        <w:t>P</w:t>
      </w:r>
      <w:r w:rsidR="00FC1054" w:rsidRPr="008B2E13">
        <w:rPr>
          <w:sz w:val="20"/>
          <w:szCs w:val="20"/>
          <w:lang w:val="en-US"/>
        </w:rPr>
        <w:t>apilionidae</w:t>
      </w:r>
      <w:proofErr w:type="spellEnd"/>
      <w:r w:rsidR="00FC1054" w:rsidRPr="008B2E13">
        <w:rPr>
          <w:sz w:val="20"/>
          <w:szCs w:val="20"/>
          <w:lang w:val="en-US"/>
        </w:rPr>
        <w:t xml:space="preserve"> (N=13) and </w:t>
      </w:r>
      <w:proofErr w:type="spellStart"/>
      <w:r w:rsidR="00FC1054" w:rsidRPr="008B2E13">
        <w:rPr>
          <w:sz w:val="20"/>
          <w:szCs w:val="20"/>
          <w:lang w:val="en-US"/>
        </w:rPr>
        <w:t>Riodinid</w:t>
      </w:r>
      <w:r w:rsidRPr="008B2E13">
        <w:rPr>
          <w:sz w:val="20"/>
          <w:szCs w:val="20"/>
          <w:lang w:val="en-US"/>
        </w:rPr>
        <w:t>a</w:t>
      </w:r>
      <w:r w:rsidR="00FC1054" w:rsidRPr="008B2E13">
        <w:rPr>
          <w:sz w:val="20"/>
          <w:szCs w:val="20"/>
          <w:lang w:val="en-US"/>
        </w:rPr>
        <w:t>e</w:t>
      </w:r>
      <w:proofErr w:type="spellEnd"/>
      <w:r w:rsidRPr="008B2E13">
        <w:rPr>
          <w:sz w:val="20"/>
          <w:szCs w:val="20"/>
          <w:lang w:val="en-US"/>
        </w:rPr>
        <w:t xml:space="preserve"> (N=1), were grouped </w:t>
      </w:r>
      <w:proofErr w:type="gramStart"/>
      <w:r w:rsidRPr="008B2E13">
        <w:rPr>
          <w:sz w:val="20"/>
          <w:szCs w:val="20"/>
          <w:lang w:val="en-US"/>
        </w:rPr>
        <w:t>in ”Other</w:t>
      </w:r>
      <w:proofErr w:type="gramEnd"/>
      <w:r w:rsidRPr="008B2E13">
        <w:rPr>
          <w:sz w:val="20"/>
          <w:szCs w:val="20"/>
          <w:lang w:val="en-US"/>
        </w:rPr>
        <w:t xml:space="preserve">”. Different Letters a-e indicate significant differences between families (Tukey HSD); F-values from ANOVA with lower </w:t>
      </w:r>
      <w:proofErr w:type="spellStart"/>
      <w:r w:rsidRPr="008B2E13">
        <w:rPr>
          <w:sz w:val="20"/>
          <w:szCs w:val="20"/>
          <w:lang w:val="en-US"/>
        </w:rPr>
        <w:t>d.f.</w:t>
      </w:r>
      <w:proofErr w:type="spellEnd"/>
      <w:r w:rsidRPr="008B2E13">
        <w:rPr>
          <w:sz w:val="20"/>
          <w:szCs w:val="20"/>
          <w:lang w:val="en-US"/>
        </w:rPr>
        <w:t xml:space="preserve"> values after accounting for inhomogeneity of variances (significance: * P&lt;0.05, ** P&lt;0.01, **** P&lt;0.0001)</w:t>
      </w:r>
      <w:r w:rsidRPr="008B2E13">
        <w:rPr>
          <w:rFonts w:cs="Times New Roman"/>
          <w:sz w:val="20"/>
          <w:szCs w:val="20"/>
          <w:lang w:val="en-US"/>
        </w:rPr>
        <w:t>. (PC: Principal Component of combined traits, B for biological and C for Climatic traits)</w:t>
      </w:r>
      <w:r w:rsidRPr="008B2E13">
        <w:rPr>
          <w:sz w:val="20"/>
          <w:szCs w:val="20"/>
          <w:lang w:val="en-US"/>
        </w:rPr>
        <w:t xml:space="preserve">. </w:t>
      </w:r>
    </w:p>
    <w:p w14:paraId="04043A51" w14:textId="2175E31D" w:rsidR="008B2E13" w:rsidRDefault="008B2E13">
      <w:pPr>
        <w:rPr>
          <w:sz w:val="18"/>
          <w:szCs w:val="18"/>
          <w:lang w:val="en-US"/>
        </w:rPr>
      </w:pPr>
      <w:r>
        <w:rPr>
          <w:sz w:val="18"/>
          <w:szCs w:val="18"/>
          <w:lang w:val="en-US"/>
        </w:rPr>
        <w:br w:type="page"/>
      </w:r>
    </w:p>
    <w:p w14:paraId="42969153" w14:textId="77777777" w:rsidR="00FA2468" w:rsidRPr="008B2E13" w:rsidRDefault="00FA2468" w:rsidP="00FA2468">
      <w:pPr>
        <w:spacing w:after="0" w:line="480" w:lineRule="auto"/>
        <w:jc w:val="both"/>
        <w:rPr>
          <w:sz w:val="20"/>
          <w:szCs w:val="20"/>
          <w:lang w:val="en-US"/>
        </w:rPr>
      </w:pPr>
    </w:p>
    <w:tbl>
      <w:tblPr>
        <w:tblW w:w="10407" w:type="dxa"/>
        <w:tblLook w:val="04A0" w:firstRow="1" w:lastRow="0" w:firstColumn="1" w:lastColumn="0" w:noHBand="0" w:noVBand="1"/>
      </w:tblPr>
      <w:tblGrid>
        <w:gridCol w:w="1720"/>
        <w:gridCol w:w="1399"/>
        <w:gridCol w:w="930"/>
        <w:gridCol w:w="797"/>
        <w:gridCol w:w="865"/>
        <w:gridCol w:w="1031"/>
        <w:gridCol w:w="931"/>
        <w:gridCol w:w="1031"/>
        <w:gridCol w:w="931"/>
        <w:gridCol w:w="772"/>
      </w:tblGrid>
      <w:tr w:rsidR="00FA2468" w:rsidRPr="008B2E13" w14:paraId="36853336" w14:textId="77777777" w:rsidTr="00A31C09">
        <w:trPr>
          <w:trHeight w:val="300"/>
        </w:trPr>
        <w:tc>
          <w:tcPr>
            <w:tcW w:w="1720" w:type="dxa"/>
            <w:tcBorders>
              <w:top w:val="single" w:sz="4" w:space="0" w:color="auto"/>
              <w:left w:val="nil"/>
              <w:bottom w:val="single" w:sz="4" w:space="0" w:color="auto"/>
              <w:right w:val="nil"/>
            </w:tcBorders>
            <w:shd w:val="clear" w:color="auto" w:fill="auto"/>
            <w:noWrap/>
            <w:vAlign w:val="bottom"/>
            <w:hideMark/>
          </w:tcPr>
          <w:p w14:paraId="313DD74B"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sz w:val="20"/>
                <w:szCs w:val="20"/>
                <w:lang w:val="en-US"/>
              </w:rPr>
              <w:br w:type="page"/>
            </w:r>
            <w:r w:rsidRPr="008B2E13">
              <w:rPr>
                <w:sz w:val="20"/>
                <w:szCs w:val="20"/>
                <w:lang w:val="en-US"/>
              </w:rPr>
              <w:br w:type="page"/>
            </w:r>
            <w:r w:rsidRPr="008B2E13">
              <w:rPr>
                <w:rFonts w:eastAsia="Times New Roman" w:cs="Times New Roman"/>
                <w:color w:val="000000"/>
                <w:sz w:val="20"/>
                <w:szCs w:val="20"/>
                <w:lang w:val="en-GB" w:eastAsia="en-GB"/>
              </w:rPr>
              <w:t> </w:t>
            </w:r>
          </w:p>
        </w:tc>
        <w:tc>
          <w:tcPr>
            <w:tcW w:w="1399" w:type="dxa"/>
            <w:tcBorders>
              <w:top w:val="single" w:sz="4" w:space="0" w:color="auto"/>
              <w:left w:val="nil"/>
              <w:bottom w:val="single" w:sz="4" w:space="0" w:color="auto"/>
              <w:right w:val="nil"/>
            </w:tcBorders>
            <w:shd w:val="clear" w:color="auto" w:fill="auto"/>
            <w:noWrap/>
            <w:vAlign w:val="bottom"/>
            <w:hideMark/>
          </w:tcPr>
          <w:p w14:paraId="2C7935FC"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1727" w:type="dxa"/>
            <w:gridSpan w:val="2"/>
            <w:tcBorders>
              <w:top w:val="single" w:sz="4" w:space="0" w:color="auto"/>
              <w:left w:val="nil"/>
              <w:bottom w:val="single" w:sz="4" w:space="0" w:color="auto"/>
              <w:right w:val="nil"/>
            </w:tcBorders>
            <w:shd w:val="clear" w:color="auto" w:fill="auto"/>
            <w:noWrap/>
            <w:vAlign w:val="bottom"/>
            <w:hideMark/>
          </w:tcPr>
          <w:p w14:paraId="4118C0F0"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Biological traits</w:t>
            </w:r>
          </w:p>
        </w:tc>
        <w:tc>
          <w:tcPr>
            <w:tcW w:w="865" w:type="dxa"/>
            <w:tcBorders>
              <w:top w:val="single" w:sz="4" w:space="0" w:color="auto"/>
              <w:left w:val="nil"/>
              <w:bottom w:val="single" w:sz="4" w:space="0" w:color="auto"/>
              <w:right w:val="nil"/>
            </w:tcBorders>
            <w:shd w:val="clear" w:color="auto" w:fill="auto"/>
            <w:noWrap/>
            <w:vAlign w:val="bottom"/>
            <w:hideMark/>
          </w:tcPr>
          <w:p w14:paraId="6DAEA076"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1962" w:type="dxa"/>
            <w:gridSpan w:val="2"/>
            <w:tcBorders>
              <w:top w:val="single" w:sz="4" w:space="0" w:color="auto"/>
              <w:left w:val="nil"/>
              <w:bottom w:val="single" w:sz="4" w:space="0" w:color="auto"/>
              <w:right w:val="nil"/>
            </w:tcBorders>
            <w:shd w:val="clear" w:color="auto" w:fill="auto"/>
            <w:noWrap/>
            <w:vAlign w:val="bottom"/>
            <w:hideMark/>
          </w:tcPr>
          <w:p w14:paraId="5F4EB092"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Climate traits</w:t>
            </w:r>
          </w:p>
        </w:tc>
        <w:tc>
          <w:tcPr>
            <w:tcW w:w="1031" w:type="dxa"/>
            <w:tcBorders>
              <w:top w:val="single" w:sz="4" w:space="0" w:color="auto"/>
              <w:left w:val="nil"/>
              <w:bottom w:val="single" w:sz="4" w:space="0" w:color="auto"/>
              <w:right w:val="nil"/>
            </w:tcBorders>
            <w:shd w:val="clear" w:color="auto" w:fill="auto"/>
            <w:noWrap/>
            <w:vAlign w:val="bottom"/>
            <w:hideMark/>
          </w:tcPr>
          <w:p w14:paraId="68D8CBD8"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931" w:type="dxa"/>
            <w:tcBorders>
              <w:top w:val="single" w:sz="4" w:space="0" w:color="auto"/>
              <w:left w:val="nil"/>
              <w:bottom w:val="single" w:sz="4" w:space="0" w:color="auto"/>
              <w:right w:val="nil"/>
            </w:tcBorders>
            <w:shd w:val="clear" w:color="auto" w:fill="auto"/>
            <w:noWrap/>
            <w:vAlign w:val="bottom"/>
            <w:hideMark/>
          </w:tcPr>
          <w:p w14:paraId="60111281"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c>
          <w:tcPr>
            <w:tcW w:w="772" w:type="dxa"/>
            <w:tcBorders>
              <w:top w:val="single" w:sz="4" w:space="0" w:color="auto"/>
              <w:left w:val="nil"/>
              <w:bottom w:val="single" w:sz="4" w:space="0" w:color="auto"/>
              <w:right w:val="nil"/>
            </w:tcBorders>
            <w:shd w:val="clear" w:color="auto" w:fill="auto"/>
            <w:noWrap/>
            <w:vAlign w:val="bottom"/>
            <w:hideMark/>
          </w:tcPr>
          <w:p w14:paraId="09FFD46E"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w:t>
            </w:r>
          </w:p>
        </w:tc>
      </w:tr>
      <w:tr w:rsidR="00FA2468" w:rsidRPr="008B2E13" w14:paraId="3D9CDE96" w14:textId="77777777" w:rsidTr="00A31C09">
        <w:trPr>
          <w:trHeight w:val="375"/>
        </w:trPr>
        <w:tc>
          <w:tcPr>
            <w:tcW w:w="1720" w:type="dxa"/>
            <w:tcBorders>
              <w:top w:val="nil"/>
              <w:left w:val="nil"/>
              <w:bottom w:val="single" w:sz="4" w:space="0" w:color="auto"/>
              <w:right w:val="nil"/>
            </w:tcBorders>
            <w:shd w:val="clear" w:color="auto" w:fill="auto"/>
            <w:vAlign w:val="center"/>
            <w:hideMark/>
          </w:tcPr>
          <w:p w14:paraId="2F0A81C0"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Variable</w:t>
            </w:r>
          </w:p>
        </w:tc>
        <w:tc>
          <w:tcPr>
            <w:tcW w:w="1399" w:type="dxa"/>
            <w:tcBorders>
              <w:top w:val="nil"/>
              <w:left w:val="nil"/>
              <w:bottom w:val="single" w:sz="4" w:space="0" w:color="auto"/>
              <w:right w:val="nil"/>
            </w:tcBorders>
            <w:shd w:val="clear" w:color="auto" w:fill="auto"/>
            <w:vAlign w:val="center"/>
            <w:hideMark/>
          </w:tcPr>
          <w:p w14:paraId="41206224"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Regression type</w:t>
            </w:r>
          </w:p>
        </w:tc>
        <w:tc>
          <w:tcPr>
            <w:tcW w:w="930" w:type="dxa"/>
            <w:tcBorders>
              <w:top w:val="nil"/>
              <w:left w:val="nil"/>
              <w:bottom w:val="single" w:sz="4" w:space="0" w:color="auto"/>
              <w:right w:val="nil"/>
            </w:tcBorders>
            <w:shd w:val="clear" w:color="auto" w:fill="auto"/>
            <w:noWrap/>
            <w:vAlign w:val="bottom"/>
            <w:hideMark/>
          </w:tcPr>
          <w:p w14:paraId="1261CC2F"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PC-B1</w:t>
            </w:r>
          </w:p>
        </w:tc>
        <w:tc>
          <w:tcPr>
            <w:tcW w:w="797" w:type="dxa"/>
            <w:tcBorders>
              <w:top w:val="nil"/>
              <w:left w:val="nil"/>
              <w:bottom w:val="single" w:sz="4" w:space="0" w:color="auto"/>
              <w:right w:val="nil"/>
            </w:tcBorders>
            <w:shd w:val="clear" w:color="auto" w:fill="auto"/>
            <w:noWrap/>
            <w:vAlign w:val="bottom"/>
            <w:hideMark/>
          </w:tcPr>
          <w:p w14:paraId="4CE2D707"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PC-B2</w:t>
            </w:r>
          </w:p>
        </w:tc>
        <w:tc>
          <w:tcPr>
            <w:tcW w:w="865" w:type="dxa"/>
            <w:tcBorders>
              <w:top w:val="nil"/>
              <w:left w:val="nil"/>
              <w:bottom w:val="single" w:sz="4" w:space="0" w:color="auto"/>
              <w:right w:val="nil"/>
            </w:tcBorders>
            <w:shd w:val="clear" w:color="auto" w:fill="auto"/>
            <w:noWrap/>
            <w:vAlign w:val="bottom"/>
            <w:hideMark/>
          </w:tcPr>
          <w:p w14:paraId="35600AF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PC-B3</w:t>
            </w:r>
          </w:p>
        </w:tc>
        <w:tc>
          <w:tcPr>
            <w:tcW w:w="1031" w:type="dxa"/>
            <w:tcBorders>
              <w:top w:val="nil"/>
              <w:left w:val="nil"/>
              <w:bottom w:val="single" w:sz="4" w:space="0" w:color="auto"/>
              <w:right w:val="nil"/>
            </w:tcBorders>
            <w:shd w:val="clear" w:color="auto" w:fill="auto"/>
            <w:noWrap/>
            <w:vAlign w:val="bottom"/>
            <w:hideMark/>
          </w:tcPr>
          <w:p w14:paraId="4091CDB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PC-C1</w:t>
            </w:r>
          </w:p>
        </w:tc>
        <w:tc>
          <w:tcPr>
            <w:tcW w:w="931" w:type="dxa"/>
            <w:tcBorders>
              <w:top w:val="nil"/>
              <w:left w:val="nil"/>
              <w:bottom w:val="single" w:sz="4" w:space="0" w:color="auto"/>
              <w:right w:val="nil"/>
            </w:tcBorders>
            <w:shd w:val="clear" w:color="auto" w:fill="auto"/>
            <w:noWrap/>
            <w:vAlign w:val="bottom"/>
            <w:hideMark/>
          </w:tcPr>
          <w:p w14:paraId="348DEED3" w14:textId="6ED20917" w:rsidR="00FA2468" w:rsidRPr="008B2E13" w:rsidRDefault="00FA2468" w:rsidP="00930105">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PC-C1</w:t>
            </w:r>
            <w:r w:rsidR="00930105" w:rsidRPr="008B2E13">
              <w:rPr>
                <w:rFonts w:eastAsia="Times New Roman" w:cs="Times New Roman"/>
                <w:color w:val="000000"/>
                <w:sz w:val="20"/>
                <w:szCs w:val="20"/>
                <w:lang w:val="en-GB" w:eastAsia="en-GB"/>
              </w:rPr>
              <w:t>2</w:t>
            </w:r>
          </w:p>
        </w:tc>
        <w:tc>
          <w:tcPr>
            <w:tcW w:w="1031" w:type="dxa"/>
            <w:tcBorders>
              <w:top w:val="nil"/>
              <w:left w:val="nil"/>
              <w:bottom w:val="single" w:sz="4" w:space="0" w:color="auto"/>
              <w:right w:val="nil"/>
            </w:tcBorders>
            <w:shd w:val="clear" w:color="auto" w:fill="auto"/>
            <w:noWrap/>
            <w:vAlign w:val="bottom"/>
            <w:hideMark/>
          </w:tcPr>
          <w:p w14:paraId="440FEC7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PC-C2</w:t>
            </w:r>
          </w:p>
        </w:tc>
        <w:tc>
          <w:tcPr>
            <w:tcW w:w="931" w:type="dxa"/>
            <w:tcBorders>
              <w:top w:val="nil"/>
              <w:left w:val="nil"/>
              <w:bottom w:val="single" w:sz="4" w:space="0" w:color="auto"/>
              <w:right w:val="nil"/>
            </w:tcBorders>
            <w:shd w:val="clear" w:color="auto" w:fill="auto"/>
            <w:noWrap/>
            <w:vAlign w:val="bottom"/>
            <w:hideMark/>
          </w:tcPr>
          <w:p w14:paraId="31EF8CF0" w14:textId="5BD84E47" w:rsidR="00FA2468" w:rsidRPr="008B2E13" w:rsidRDefault="00FA2468" w:rsidP="00930105">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PC-C2</w:t>
            </w:r>
            <w:r w:rsidR="00930105" w:rsidRPr="008B2E13">
              <w:rPr>
                <w:rFonts w:eastAsia="Times New Roman" w:cs="Times New Roman"/>
                <w:color w:val="000000"/>
                <w:sz w:val="20"/>
                <w:szCs w:val="20"/>
                <w:lang w:val="en-GB" w:eastAsia="en-GB"/>
              </w:rPr>
              <w:t>2</w:t>
            </w:r>
          </w:p>
        </w:tc>
        <w:tc>
          <w:tcPr>
            <w:tcW w:w="772" w:type="dxa"/>
            <w:tcBorders>
              <w:top w:val="nil"/>
              <w:left w:val="nil"/>
              <w:bottom w:val="single" w:sz="4" w:space="0" w:color="auto"/>
              <w:right w:val="nil"/>
            </w:tcBorders>
            <w:shd w:val="clear" w:color="auto" w:fill="auto"/>
            <w:vAlign w:val="center"/>
            <w:hideMark/>
          </w:tcPr>
          <w:p w14:paraId="4DFEA8C1"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R</w:t>
            </w:r>
            <w:r w:rsidRPr="008B2E13">
              <w:rPr>
                <w:rFonts w:eastAsia="Times New Roman" w:cs="Times New Roman"/>
                <w:color w:val="000000"/>
                <w:sz w:val="20"/>
                <w:szCs w:val="20"/>
                <w:vertAlign w:val="superscript"/>
                <w:lang w:val="en-GB" w:eastAsia="en-GB"/>
              </w:rPr>
              <w:t>2</w:t>
            </w:r>
          </w:p>
        </w:tc>
      </w:tr>
      <w:tr w:rsidR="00FA2468" w:rsidRPr="008B2E13" w14:paraId="1FA0E1F1" w14:textId="77777777" w:rsidTr="00A31C09">
        <w:trPr>
          <w:trHeight w:val="375"/>
        </w:trPr>
        <w:tc>
          <w:tcPr>
            <w:tcW w:w="1720" w:type="dxa"/>
            <w:tcBorders>
              <w:top w:val="nil"/>
              <w:left w:val="nil"/>
              <w:bottom w:val="nil"/>
              <w:right w:val="nil"/>
            </w:tcBorders>
            <w:shd w:val="clear" w:color="auto" w:fill="auto"/>
            <w:vAlign w:val="center"/>
            <w:hideMark/>
          </w:tcPr>
          <w:p w14:paraId="4613FE9A"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Red List status</w:t>
            </w:r>
          </w:p>
        </w:tc>
        <w:tc>
          <w:tcPr>
            <w:tcW w:w="1399" w:type="dxa"/>
            <w:tcBorders>
              <w:top w:val="nil"/>
              <w:left w:val="nil"/>
              <w:bottom w:val="nil"/>
              <w:right w:val="nil"/>
            </w:tcBorders>
            <w:shd w:val="clear" w:color="auto" w:fill="auto"/>
            <w:vAlign w:val="center"/>
            <w:hideMark/>
          </w:tcPr>
          <w:p w14:paraId="081B392F"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Logistic</w:t>
            </w:r>
          </w:p>
        </w:tc>
        <w:tc>
          <w:tcPr>
            <w:tcW w:w="930" w:type="dxa"/>
            <w:tcBorders>
              <w:top w:val="nil"/>
              <w:left w:val="nil"/>
              <w:bottom w:val="nil"/>
              <w:right w:val="nil"/>
            </w:tcBorders>
            <w:shd w:val="clear" w:color="auto" w:fill="auto"/>
            <w:vAlign w:val="center"/>
            <w:hideMark/>
          </w:tcPr>
          <w:p w14:paraId="176D6E62"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4.8</w:t>
            </w:r>
            <w:r w:rsidRPr="008B2E13">
              <w:rPr>
                <w:rFonts w:eastAsia="Times New Roman" w:cs="Times New Roman"/>
                <w:color w:val="000000"/>
                <w:sz w:val="20"/>
                <w:szCs w:val="20"/>
                <w:vertAlign w:val="superscript"/>
                <w:lang w:val="en-GB" w:eastAsia="en-GB"/>
              </w:rPr>
              <w:t>-</w:t>
            </w:r>
          </w:p>
        </w:tc>
        <w:tc>
          <w:tcPr>
            <w:tcW w:w="797" w:type="dxa"/>
            <w:tcBorders>
              <w:top w:val="nil"/>
              <w:left w:val="nil"/>
              <w:bottom w:val="nil"/>
              <w:right w:val="nil"/>
            </w:tcBorders>
            <w:shd w:val="clear" w:color="auto" w:fill="auto"/>
            <w:vAlign w:val="center"/>
            <w:hideMark/>
          </w:tcPr>
          <w:p w14:paraId="5C3062D1"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2.8</w:t>
            </w:r>
            <w:r w:rsidRPr="008B2E13">
              <w:rPr>
                <w:rFonts w:eastAsia="Times New Roman" w:cs="Times New Roman"/>
                <w:color w:val="000000"/>
                <w:sz w:val="20"/>
                <w:szCs w:val="20"/>
                <w:vertAlign w:val="superscript"/>
                <w:lang w:val="en-GB" w:eastAsia="en-GB"/>
              </w:rPr>
              <w:t>ns</w:t>
            </w:r>
          </w:p>
        </w:tc>
        <w:tc>
          <w:tcPr>
            <w:tcW w:w="865" w:type="dxa"/>
            <w:tcBorders>
              <w:top w:val="nil"/>
              <w:left w:val="nil"/>
              <w:bottom w:val="nil"/>
              <w:right w:val="nil"/>
            </w:tcBorders>
            <w:shd w:val="clear" w:color="auto" w:fill="auto"/>
            <w:vAlign w:val="center"/>
            <w:hideMark/>
          </w:tcPr>
          <w:p w14:paraId="474BD520"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w:t>
            </w:r>
            <w:r w:rsidRPr="008B2E13">
              <w:rPr>
                <w:rFonts w:eastAsia="Times New Roman" w:cs="Times New Roman"/>
                <w:color w:val="000000"/>
                <w:sz w:val="20"/>
                <w:szCs w:val="20"/>
                <w:vertAlign w:val="superscript"/>
                <w:lang w:val="en-GB" w:eastAsia="en-GB"/>
              </w:rPr>
              <w:t>ns</w:t>
            </w:r>
          </w:p>
        </w:tc>
        <w:tc>
          <w:tcPr>
            <w:tcW w:w="1031" w:type="dxa"/>
            <w:tcBorders>
              <w:top w:val="nil"/>
              <w:left w:val="nil"/>
              <w:bottom w:val="nil"/>
              <w:right w:val="nil"/>
            </w:tcBorders>
            <w:shd w:val="clear" w:color="auto" w:fill="auto"/>
            <w:vAlign w:val="center"/>
            <w:hideMark/>
          </w:tcPr>
          <w:p w14:paraId="433C075D"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12.3</w:t>
            </w:r>
            <w:r w:rsidRPr="008B2E13">
              <w:rPr>
                <w:rFonts w:eastAsia="Times New Roman" w:cs="Times New Roman"/>
                <w:color w:val="000000"/>
                <w:sz w:val="20"/>
                <w:szCs w:val="20"/>
                <w:vertAlign w:val="superscript"/>
                <w:lang w:val="en-GB" w:eastAsia="en-GB"/>
              </w:rPr>
              <w:t>+++</w:t>
            </w:r>
          </w:p>
        </w:tc>
        <w:tc>
          <w:tcPr>
            <w:tcW w:w="931" w:type="dxa"/>
            <w:tcBorders>
              <w:top w:val="nil"/>
              <w:left w:val="nil"/>
              <w:bottom w:val="nil"/>
              <w:right w:val="nil"/>
            </w:tcBorders>
            <w:shd w:val="clear" w:color="auto" w:fill="auto"/>
            <w:vAlign w:val="center"/>
            <w:hideMark/>
          </w:tcPr>
          <w:p w14:paraId="70F3535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p>
        </w:tc>
        <w:tc>
          <w:tcPr>
            <w:tcW w:w="1031" w:type="dxa"/>
            <w:tcBorders>
              <w:top w:val="nil"/>
              <w:left w:val="nil"/>
              <w:bottom w:val="nil"/>
              <w:right w:val="nil"/>
            </w:tcBorders>
            <w:shd w:val="clear" w:color="auto" w:fill="auto"/>
            <w:vAlign w:val="center"/>
            <w:hideMark/>
          </w:tcPr>
          <w:p w14:paraId="41D171FF"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5.0</w:t>
            </w:r>
            <w:r w:rsidRPr="008B2E13">
              <w:rPr>
                <w:rFonts w:eastAsia="Times New Roman" w:cs="Times New Roman"/>
                <w:color w:val="000000"/>
                <w:sz w:val="20"/>
                <w:szCs w:val="20"/>
                <w:vertAlign w:val="superscript"/>
                <w:lang w:val="en-GB" w:eastAsia="en-GB"/>
              </w:rPr>
              <w:t>-</w:t>
            </w:r>
          </w:p>
        </w:tc>
        <w:tc>
          <w:tcPr>
            <w:tcW w:w="931" w:type="dxa"/>
            <w:tcBorders>
              <w:top w:val="nil"/>
              <w:left w:val="nil"/>
              <w:bottom w:val="nil"/>
              <w:right w:val="nil"/>
            </w:tcBorders>
            <w:shd w:val="clear" w:color="auto" w:fill="auto"/>
            <w:vAlign w:val="center"/>
            <w:hideMark/>
          </w:tcPr>
          <w:p w14:paraId="1B0F166F"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11.0</w:t>
            </w:r>
            <w:r w:rsidRPr="008B2E13">
              <w:rPr>
                <w:rFonts w:eastAsia="Times New Roman" w:cs="Times New Roman"/>
                <w:color w:val="000000"/>
                <w:sz w:val="20"/>
                <w:szCs w:val="20"/>
                <w:vertAlign w:val="superscript"/>
                <w:lang w:val="en-GB" w:eastAsia="en-GB"/>
              </w:rPr>
              <w:t>+++</w:t>
            </w:r>
          </w:p>
        </w:tc>
        <w:tc>
          <w:tcPr>
            <w:tcW w:w="772" w:type="dxa"/>
            <w:tcBorders>
              <w:top w:val="nil"/>
              <w:left w:val="nil"/>
              <w:bottom w:val="nil"/>
              <w:right w:val="nil"/>
            </w:tcBorders>
            <w:shd w:val="clear" w:color="auto" w:fill="auto"/>
            <w:vAlign w:val="center"/>
            <w:hideMark/>
          </w:tcPr>
          <w:p w14:paraId="2CDC6F26"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0.105</w:t>
            </w:r>
          </w:p>
        </w:tc>
      </w:tr>
      <w:tr w:rsidR="00FA2468" w:rsidRPr="008B2E13" w14:paraId="57E912DC" w14:textId="77777777" w:rsidTr="00A31C09">
        <w:trPr>
          <w:trHeight w:val="375"/>
        </w:trPr>
        <w:tc>
          <w:tcPr>
            <w:tcW w:w="1720" w:type="dxa"/>
            <w:tcBorders>
              <w:top w:val="nil"/>
              <w:left w:val="nil"/>
              <w:bottom w:val="nil"/>
              <w:right w:val="nil"/>
            </w:tcBorders>
            <w:shd w:val="clear" w:color="auto" w:fill="auto"/>
            <w:vAlign w:val="center"/>
            <w:hideMark/>
          </w:tcPr>
          <w:p w14:paraId="7A08ABEB" w14:textId="77777777" w:rsidR="00FA2468" w:rsidRPr="008B2E13" w:rsidRDefault="00FA2468" w:rsidP="00C1295E">
            <w:pPr>
              <w:spacing w:after="0" w:line="240" w:lineRule="auto"/>
              <w:rPr>
                <w:rFonts w:eastAsia="Times New Roman" w:cs="Times New Roman"/>
                <w:color w:val="000000"/>
                <w:sz w:val="20"/>
                <w:szCs w:val="20"/>
                <w:lang w:val="en-GB" w:eastAsia="en-GB"/>
              </w:rPr>
            </w:pPr>
            <w:proofErr w:type="spellStart"/>
            <w:r w:rsidRPr="008B2E13">
              <w:rPr>
                <w:rFonts w:eastAsia="Times New Roman" w:cs="Times New Roman"/>
                <w:color w:val="000000"/>
                <w:sz w:val="20"/>
                <w:szCs w:val="20"/>
                <w:lang w:val="en-GB" w:eastAsia="en-GB"/>
              </w:rPr>
              <w:t>Edemicity</w:t>
            </w:r>
            <w:proofErr w:type="spellEnd"/>
          </w:p>
        </w:tc>
        <w:tc>
          <w:tcPr>
            <w:tcW w:w="1399" w:type="dxa"/>
            <w:tcBorders>
              <w:top w:val="nil"/>
              <w:left w:val="nil"/>
              <w:bottom w:val="nil"/>
              <w:right w:val="nil"/>
            </w:tcBorders>
            <w:shd w:val="clear" w:color="auto" w:fill="auto"/>
            <w:vAlign w:val="center"/>
            <w:hideMark/>
          </w:tcPr>
          <w:p w14:paraId="39B8609D"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Logistic</w:t>
            </w:r>
          </w:p>
        </w:tc>
        <w:tc>
          <w:tcPr>
            <w:tcW w:w="930" w:type="dxa"/>
            <w:tcBorders>
              <w:top w:val="nil"/>
              <w:left w:val="nil"/>
              <w:bottom w:val="nil"/>
              <w:right w:val="nil"/>
            </w:tcBorders>
            <w:shd w:val="clear" w:color="auto" w:fill="auto"/>
            <w:vAlign w:val="center"/>
            <w:hideMark/>
          </w:tcPr>
          <w:p w14:paraId="715F45D1"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19.4</w:t>
            </w:r>
            <w:r w:rsidRPr="008B2E13">
              <w:rPr>
                <w:rFonts w:eastAsia="Times New Roman" w:cs="Times New Roman"/>
                <w:color w:val="000000"/>
                <w:sz w:val="20"/>
                <w:szCs w:val="20"/>
                <w:vertAlign w:val="superscript"/>
                <w:lang w:val="en-GB" w:eastAsia="en-GB"/>
              </w:rPr>
              <w:t>----</w:t>
            </w:r>
          </w:p>
        </w:tc>
        <w:tc>
          <w:tcPr>
            <w:tcW w:w="797" w:type="dxa"/>
            <w:tcBorders>
              <w:top w:val="nil"/>
              <w:left w:val="nil"/>
              <w:bottom w:val="nil"/>
              <w:right w:val="nil"/>
            </w:tcBorders>
            <w:shd w:val="clear" w:color="auto" w:fill="auto"/>
            <w:vAlign w:val="center"/>
            <w:hideMark/>
          </w:tcPr>
          <w:p w14:paraId="6F065A82"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1.5</w:t>
            </w:r>
            <w:r w:rsidRPr="008B2E13">
              <w:rPr>
                <w:rFonts w:eastAsia="Times New Roman" w:cs="Times New Roman"/>
                <w:color w:val="000000"/>
                <w:sz w:val="20"/>
                <w:szCs w:val="20"/>
                <w:vertAlign w:val="superscript"/>
                <w:lang w:val="en-GB" w:eastAsia="en-GB"/>
              </w:rPr>
              <w:t>ns</w:t>
            </w:r>
          </w:p>
        </w:tc>
        <w:tc>
          <w:tcPr>
            <w:tcW w:w="865" w:type="dxa"/>
            <w:tcBorders>
              <w:top w:val="nil"/>
              <w:left w:val="nil"/>
              <w:bottom w:val="nil"/>
              <w:right w:val="nil"/>
            </w:tcBorders>
            <w:shd w:val="clear" w:color="auto" w:fill="auto"/>
            <w:vAlign w:val="center"/>
            <w:hideMark/>
          </w:tcPr>
          <w:p w14:paraId="61CB298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14.1</w:t>
            </w:r>
            <w:r w:rsidRPr="008B2E13">
              <w:rPr>
                <w:rFonts w:eastAsia="Times New Roman" w:cs="Times New Roman"/>
                <w:color w:val="000000"/>
                <w:sz w:val="20"/>
                <w:szCs w:val="20"/>
                <w:vertAlign w:val="superscript"/>
                <w:lang w:val="en-GB" w:eastAsia="en-GB"/>
              </w:rPr>
              <w:t>+++</w:t>
            </w:r>
          </w:p>
        </w:tc>
        <w:tc>
          <w:tcPr>
            <w:tcW w:w="1031" w:type="dxa"/>
            <w:tcBorders>
              <w:top w:val="nil"/>
              <w:left w:val="nil"/>
              <w:bottom w:val="nil"/>
              <w:right w:val="nil"/>
            </w:tcBorders>
            <w:shd w:val="clear" w:color="auto" w:fill="auto"/>
            <w:vAlign w:val="center"/>
            <w:hideMark/>
          </w:tcPr>
          <w:p w14:paraId="4A052D6F"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35.8</w:t>
            </w:r>
            <w:r w:rsidRPr="008B2E13">
              <w:rPr>
                <w:rFonts w:eastAsia="Times New Roman" w:cs="Times New Roman"/>
                <w:color w:val="000000"/>
                <w:sz w:val="20"/>
                <w:szCs w:val="20"/>
                <w:vertAlign w:val="superscript"/>
                <w:lang w:val="en-GB" w:eastAsia="en-GB"/>
              </w:rPr>
              <w:t>----</w:t>
            </w:r>
          </w:p>
        </w:tc>
        <w:tc>
          <w:tcPr>
            <w:tcW w:w="931" w:type="dxa"/>
            <w:tcBorders>
              <w:top w:val="nil"/>
              <w:left w:val="nil"/>
              <w:bottom w:val="nil"/>
              <w:right w:val="nil"/>
            </w:tcBorders>
            <w:shd w:val="clear" w:color="auto" w:fill="auto"/>
            <w:vAlign w:val="center"/>
            <w:hideMark/>
          </w:tcPr>
          <w:p w14:paraId="43ACCBCC"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p>
        </w:tc>
        <w:tc>
          <w:tcPr>
            <w:tcW w:w="1031" w:type="dxa"/>
            <w:tcBorders>
              <w:top w:val="nil"/>
              <w:left w:val="nil"/>
              <w:bottom w:val="nil"/>
              <w:right w:val="nil"/>
            </w:tcBorders>
            <w:shd w:val="clear" w:color="auto" w:fill="auto"/>
            <w:vAlign w:val="center"/>
            <w:hideMark/>
          </w:tcPr>
          <w:p w14:paraId="57132E1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15.3</w:t>
            </w:r>
            <w:r w:rsidRPr="008B2E13">
              <w:rPr>
                <w:rFonts w:eastAsia="Times New Roman" w:cs="Times New Roman"/>
                <w:color w:val="000000"/>
                <w:sz w:val="20"/>
                <w:szCs w:val="20"/>
                <w:vertAlign w:val="superscript"/>
                <w:lang w:val="en-GB" w:eastAsia="en-GB"/>
              </w:rPr>
              <w:t>++++</w:t>
            </w:r>
          </w:p>
        </w:tc>
        <w:tc>
          <w:tcPr>
            <w:tcW w:w="931" w:type="dxa"/>
            <w:tcBorders>
              <w:top w:val="nil"/>
              <w:left w:val="nil"/>
              <w:bottom w:val="nil"/>
              <w:right w:val="nil"/>
            </w:tcBorders>
            <w:shd w:val="clear" w:color="auto" w:fill="auto"/>
            <w:vAlign w:val="center"/>
            <w:hideMark/>
          </w:tcPr>
          <w:p w14:paraId="15DC3885"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p>
        </w:tc>
        <w:tc>
          <w:tcPr>
            <w:tcW w:w="772" w:type="dxa"/>
            <w:tcBorders>
              <w:top w:val="nil"/>
              <w:left w:val="nil"/>
              <w:bottom w:val="nil"/>
              <w:right w:val="nil"/>
            </w:tcBorders>
            <w:shd w:val="clear" w:color="auto" w:fill="auto"/>
            <w:vAlign w:val="center"/>
            <w:hideMark/>
          </w:tcPr>
          <w:p w14:paraId="3C710C13"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0.272</w:t>
            </w:r>
          </w:p>
        </w:tc>
      </w:tr>
      <w:tr w:rsidR="00FA2468" w:rsidRPr="008B2E13" w14:paraId="570C6743" w14:textId="77777777" w:rsidTr="00A31C09">
        <w:trPr>
          <w:trHeight w:val="375"/>
        </w:trPr>
        <w:tc>
          <w:tcPr>
            <w:tcW w:w="1720" w:type="dxa"/>
            <w:tcBorders>
              <w:top w:val="nil"/>
              <w:left w:val="nil"/>
              <w:bottom w:val="nil"/>
              <w:right w:val="nil"/>
            </w:tcBorders>
            <w:shd w:val="clear" w:color="auto" w:fill="auto"/>
            <w:vAlign w:val="center"/>
            <w:hideMark/>
          </w:tcPr>
          <w:p w14:paraId="23857996"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Range Size</w:t>
            </w:r>
          </w:p>
        </w:tc>
        <w:tc>
          <w:tcPr>
            <w:tcW w:w="1399" w:type="dxa"/>
            <w:tcBorders>
              <w:top w:val="nil"/>
              <w:left w:val="nil"/>
              <w:bottom w:val="nil"/>
              <w:right w:val="nil"/>
            </w:tcBorders>
            <w:shd w:val="clear" w:color="auto" w:fill="auto"/>
            <w:vAlign w:val="center"/>
            <w:hideMark/>
          </w:tcPr>
          <w:p w14:paraId="5296260A"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Least Squares</w:t>
            </w:r>
          </w:p>
        </w:tc>
        <w:tc>
          <w:tcPr>
            <w:tcW w:w="930" w:type="dxa"/>
            <w:tcBorders>
              <w:top w:val="nil"/>
              <w:left w:val="nil"/>
              <w:bottom w:val="nil"/>
              <w:right w:val="nil"/>
            </w:tcBorders>
            <w:shd w:val="clear" w:color="auto" w:fill="auto"/>
            <w:vAlign w:val="center"/>
            <w:hideMark/>
          </w:tcPr>
          <w:p w14:paraId="653E3076"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68.6</w:t>
            </w:r>
            <w:r w:rsidRPr="008B2E13">
              <w:rPr>
                <w:rFonts w:eastAsia="Times New Roman" w:cs="Times New Roman"/>
                <w:color w:val="000000"/>
                <w:sz w:val="20"/>
                <w:szCs w:val="20"/>
                <w:vertAlign w:val="superscript"/>
                <w:lang w:val="en-GB" w:eastAsia="en-GB"/>
              </w:rPr>
              <w:t>++++</w:t>
            </w:r>
          </w:p>
        </w:tc>
        <w:tc>
          <w:tcPr>
            <w:tcW w:w="797" w:type="dxa"/>
            <w:tcBorders>
              <w:top w:val="nil"/>
              <w:left w:val="nil"/>
              <w:bottom w:val="nil"/>
              <w:right w:val="nil"/>
            </w:tcBorders>
            <w:shd w:val="clear" w:color="auto" w:fill="auto"/>
            <w:vAlign w:val="center"/>
            <w:hideMark/>
          </w:tcPr>
          <w:p w14:paraId="1DD60F1D"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0.3</w:t>
            </w:r>
            <w:r w:rsidRPr="008B2E13">
              <w:rPr>
                <w:rFonts w:eastAsia="Times New Roman" w:cs="Times New Roman"/>
                <w:color w:val="000000"/>
                <w:sz w:val="20"/>
                <w:szCs w:val="20"/>
                <w:vertAlign w:val="superscript"/>
                <w:lang w:val="en-GB" w:eastAsia="en-GB"/>
              </w:rPr>
              <w:t>ns</w:t>
            </w:r>
          </w:p>
        </w:tc>
        <w:tc>
          <w:tcPr>
            <w:tcW w:w="865" w:type="dxa"/>
            <w:tcBorders>
              <w:top w:val="nil"/>
              <w:left w:val="nil"/>
              <w:bottom w:val="nil"/>
              <w:right w:val="nil"/>
            </w:tcBorders>
            <w:shd w:val="clear" w:color="auto" w:fill="auto"/>
            <w:vAlign w:val="center"/>
            <w:hideMark/>
          </w:tcPr>
          <w:p w14:paraId="380E82C2"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27.4</w:t>
            </w:r>
            <w:r w:rsidRPr="008B2E13">
              <w:rPr>
                <w:rFonts w:eastAsia="Times New Roman" w:cs="Times New Roman"/>
                <w:color w:val="000000"/>
                <w:sz w:val="20"/>
                <w:szCs w:val="20"/>
                <w:vertAlign w:val="superscript"/>
                <w:lang w:val="en-GB" w:eastAsia="en-GB"/>
              </w:rPr>
              <w:t>----</w:t>
            </w:r>
          </w:p>
        </w:tc>
        <w:tc>
          <w:tcPr>
            <w:tcW w:w="1031" w:type="dxa"/>
            <w:tcBorders>
              <w:top w:val="nil"/>
              <w:left w:val="nil"/>
              <w:bottom w:val="nil"/>
              <w:right w:val="nil"/>
            </w:tcBorders>
            <w:shd w:val="clear" w:color="auto" w:fill="auto"/>
            <w:vAlign w:val="center"/>
            <w:hideMark/>
          </w:tcPr>
          <w:p w14:paraId="1FBB214C"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128.4</w:t>
            </w:r>
            <w:r w:rsidRPr="008B2E13">
              <w:rPr>
                <w:rFonts w:eastAsia="Times New Roman" w:cs="Times New Roman"/>
                <w:color w:val="000000"/>
                <w:sz w:val="20"/>
                <w:szCs w:val="20"/>
                <w:vertAlign w:val="superscript"/>
                <w:lang w:val="en-GB" w:eastAsia="en-GB"/>
              </w:rPr>
              <w:t>++++</w:t>
            </w:r>
          </w:p>
        </w:tc>
        <w:tc>
          <w:tcPr>
            <w:tcW w:w="931" w:type="dxa"/>
            <w:tcBorders>
              <w:top w:val="nil"/>
              <w:left w:val="nil"/>
              <w:bottom w:val="nil"/>
              <w:right w:val="nil"/>
            </w:tcBorders>
            <w:shd w:val="clear" w:color="auto" w:fill="auto"/>
            <w:vAlign w:val="center"/>
            <w:hideMark/>
          </w:tcPr>
          <w:p w14:paraId="68F92BC3"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172.8</w:t>
            </w:r>
            <w:r w:rsidRPr="008B2E13">
              <w:rPr>
                <w:rFonts w:eastAsia="Times New Roman" w:cs="Times New Roman"/>
                <w:color w:val="000000"/>
                <w:sz w:val="20"/>
                <w:szCs w:val="20"/>
                <w:vertAlign w:val="superscript"/>
                <w:lang w:val="en-GB" w:eastAsia="en-GB"/>
              </w:rPr>
              <w:t>----</w:t>
            </w:r>
          </w:p>
        </w:tc>
        <w:tc>
          <w:tcPr>
            <w:tcW w:w="1031" w:type="dxa"/>
            <w:tcBorders>
              <w:top w:val="nil"/>
              <w:left w:val="nil"/>
              <w:bottom w:val="nil"/>
              <w:right w:val="nil"/>
            </w:tcBorders>
            <w:shd w:val="clear" w:color="auto" w:fill="auto"/>
            <w:vAlign w:val="center"/>
            <w:hideMark/>
          </w:tcPr>
          <w:p w14:paraId="3A10B8CC"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127.2</w:t>
            </w:r>
            <w:r w:rsidRPr="008B2E13">
              <w:rPr>
                <w:rFonts w:eastAsia="Times New Roman" w:cs="Times New Roman"/>
                <w:color w:val="000000"/>
                <w:sz w:val="20"/>
                <w:szCs w:val="20"/>
                <w:vertAlign w:val="superscript"/>
                <w:lang w:val="en-GB" w:eastAsia="en-GB"/>
              </w:rPr>
              <w:t>++++</w:t>
            </w:r>
          </w:p>
        </w:tc>
        <w:tc>
          <w:tcPr>
            <w:tcW w:w="931" w:type="dxa"/>
            <w:tcBorders>
              <w:top w:val="nil"/>
              <w:left w:val="nil"/>
              <w:bottom w:val="nil"/>
              <w:right w:val="nil"/>
            </w:tcBorders>
            <w:shd w:val="clear" w:color="auto" w:fill="auto"/>
            <w:vAlign w:val="center"/>
            <w:hideMark/>
          </w:tcPr>
          <w:p w14:paraId="2E8E459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175.9</w:t>
            </w:r>
            <w:r w:rsidRPr="008B2E13">
              <w:rPr>
                <w:rFonts w:eastAsia="Times New Roman" w:cs="Times New Roman"/>
                <w:color w:val="000000"/>
                <w:sz w:val="20"/>
                <w:szCs w:val="20"/>
                <w:vertAlign w:val="superscript"/>
                <w:lang w:val="en-GB" w:eastAsia="en-GB"/>
              </w:rPr>
              <w:t>----</w:t>
            </w:r>
          </w:p>
        </w:tc>
        <w:tc>
          <w:tcPr>
            <w:tcW w:w="772" w:type="dxa"/>
            <w:tcBorders>
              <w:top w:val="nil"/>
              <w:left w:val="nil"/>
              <w:bottom w:val="nil"/>
              <w:right w:val="nil"/>
            </w:tcBorders>
            <w:shd w:val="clear" w:color="auto" w:fill="auto"/>
            <w:vAlign w:val="center"/>
            <w:hideMark/>
          </w:tcPr>
          <w:p w14:paraId="2310D01B"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0.638</w:t>
            </w:r>
          </w:p>
        </w:tc>
      </w:tr>
      <w:tr w:rsidR="00FA2468" w:rsidRPr="008B2E13" w14:paraId="73311343" w14:textId="77777777" w:rsidTr="00A31C09">
        <w:trPr>
          <w:trHeight w:val="368"/>
        </w:trPr>
        <w:tc>
          <w:tcPr>
            <w:tcW w:w="1720" w:type="dxa"/>
            <w:tcBorders>
              <w:top w:val="nil"/>
              <w:left w:val="nil"/>
              <w:bottom w:val="nil"/>
              <w:right w:val="nil"/>
            </w:tcBorders>
            <w:shd w:val="clear" w:color="auto" w:fill="auto"/>
            <w:vAlign w:val="center"/>
            <w:hideMark/>
          </w:tcPr>
          <w:p w14:paraId="11E24BCF" w14:textId="20C56CB9" w:rsidR="00FA2468" w:rsidRPr="008B2E13" w:rsidRDefault="00FA2468" w:rsidP="00AF7C78">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 xml:space="preserve">Habitat </w:t>
            </w:r>
            <w:r w:rsidR="00AF7C78" w:rsidRPr="008B2E13">
              <w:rPr>
                <w:rFonts w:eastAsia="Times New Roman" w:cs="Times New Roman"/>
                <w:color w:val="000000"/>
                <w:sz w:val="20"/>
                <w:szCs w:val="20"/>
                <w:lang w:val="en-GB" w:eastAsia="en-GB"/>
              </w:rPr>
              <w:t>specificity</w:t>
            </w:r>
          </w:p>
        </w:tc>
        <w:tc>
          <w:tcPr>
            <w:tcW w:w="1399" w:type="dxa"/>
            <w:tcBorders>
              <w:top w:val="nil"/>
              <w:left w:val="nil"/>
              <w:bottom w:val="nil"/>
              <w:right w:val="nil"/>
            </w:tcBorders>
            <w:shd w:val="clear" w:color="auto" w:fill="auto"/>
            <w:vAlign w:val="center"/>
            <w:hideMark/>
          </w:tcPr>
          <w:p w14:paraId="31830F34"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Least Squares</w:t>
            </w:r>
          </w:p>
        </w:tc>
        <w:tc>
          <w:tcPr>
            <w:tcW w:w="930" w:type="dxa"/>
            <w:tcBorders>
              <w:top w:val="nil"/>
              <w:left w:val="nil"/>
              <w:bottom w:val="nil"/>
              <w:right w:val="nil"/>
            </w:tcBorders>
            <w:shd w:val="clear" w:color="auto" w:fill="auto"/>
            <w:vAlign w:val="center"/>
            <w:hideMark/>
          </w:tcPr>
          <w:p w14:paraId="0BEB10EA"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96.1</w:t>
            </w:r>
            <w:r w:rsidRPr="008B2E13">
              <w:rPr>
                <w:rFonts w:eastAsia="Times New Roman" w:cs="Times New Roman"/>
                <w:color w:val="000000"/>
                <w:sz w:val="20"/>
                <w:szCs w:val="20"/>
                <w:vertAlign w:val="superscript"/>
                <w:lang w:val="en-GB" w:eastAsia="en-GB"/>
              </w:rPr>
              <w:t>----</w:t>
            </w:r>
          </w:p>
        </w:tc>
        <w:tc>
          <w:tcPr>
            <w:tcW w:w="797" w:type="dxa"/>
            <w:tcBorders>
              <w:top w:val="nil"/>
              <w:left w:val="nil"/>
              <w:bottom w:val="nil"/>
              <w:right w:val="nil"/>
            </w:tcBorders>
            <w:shd w:val="clear" w:color="auto" w:fill="auto"/>
            <w:vAlign w:val="center"/>
            <w:hideMark/>
          </w:tcPr>
          <w:p w14:paraId="53F49E60"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0.9</w:t>
            </w:r>
            <w:r w:rsidRPr="008B2E13">
              <w:rPr>
                <w:rFonts w:eastAsia="Times New Roman" w:cs="Times New Roman"/>
                <w:color w:val="000000"/>
                <w:sz w:val="20"/>
                <w:szCs w:val="20"/>
                <w:vertAlign w:val="superscript"/>
                <w:lang w:val="en-GB" w:eastAsia="en-GB"/>
              </w:rPr>
              <w:t>ns</w:t>
            </w:r>
          </w:p>
        </w:tc>
        <w:tc>
          <w:tcPr>
            <w:tcW w:w="865" w:type="dxa"/>
            <w:tcBorders>
              <w:top w:val="nil"/>
              <w:left w:val="nil"/>
              <w:bottom w:val="nil"/>
              <w:right w:val="nil"/>
            </w:tcBorders>
            <w:shd w:val="clear" w:color="auto" w:fill="auto"/>
            <w:vAlign w:val="center"/>
            <w:hideMark/>
          </w:tcPr>
          <w:p w14:paraId="6A6C99A5"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6.0</w:t>
            </w:r>
            <w:r w:rsidRPr="008B2E13">
              <w:rPr>
                <w:rFonts w:eastAsia="Times New Roman" w:cs="Times New Roman"/>
                <w:color w:val="000000"/>
                <w:sz w:val="20"/>
                <w:szCs w:val="20"/>
                <w:vertAlign w:val="superscript"/>
                <w:lang w:val="en-GB" w:eastAsia="en-GB"/>
              </w:rPr>
              <w:t>+</w:t>
            </w:r>
          </w:p>
        </w:tc>
        <w:tc>
          <w:tcPr>
            <w:tcW w:w="1031" w:type="dxa"/>
            <w:tcBorders>
              <w:top w:val="nil"/>
              <w:left w:val="nil"/>
              <w:bottom w:val="nil"/>
              <w:right w:val="nil"/>
            </w:tcBorders>
            <w:shd w:val="clear" w:color="auto" w:fill="auto"/>
            <w:vAlign w:val="center"/>
            <w:hideMark/>
          </w:tcPr>
          <w:p w14:paraId="634F47CD"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62.8</w:t>
            </w:r>
            <w:r w:rsidRPr="008B2E13">
              <w:rPr>
                <w:rFonts w:eastAsia="Times New Roman" w:cs="Times New Roman"/>
                <w:color w:val="000000"/>
                <w:sz w:val="20"/>
                <w:szCs w:val="20"/>
                <w:vertAlign w:val="superscript"/>
                <w:lang w:val="en-GB" w:eastAsia="en-GB"/>
              </w:rPr>
              <w:t>----</w:t>
            </w:r>
          </w:p>
        </w:tc>
        <w:tc>
          <w:tcPr>
            <w:tcW w:w="931" w:type="dxa"/>
            <w:tcBorders>
              <w:top w:val="nil"/>
              <w:left w:val="nil"/>
              <w:bottom w:val="nil"/>
              <w:right w:val="nil"/>
            </w:tcBorders>
            <w:shd w:val="clear" w:color="auto" w:fill="auto"/>
            <w:vAlign w:val="center"/>
            <w:hideMark/>
          </w:tcPr>
          <w:p w14:paraId="73825CC9"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51.4</w:t>
            </w:r>
            <w:r w:rsidRPr="008B2E13">
              <w:rPr>
                <w:rFonts w:eastAsia="Times New Roman" w:cs="Times New Roman"/>
                <w:color w:val="000000"/>
                <w:sz w:val="20"/>
                <w:szCs w:val="20"/>
                <w:vertAlign w:val="superscript"/>
                <w:lang w:val="en-GB" w:eastAsia="en-GB"/>
              </w:rPr>
              <w:t>++++</w:t>
            </w:r>
          </w:p>
        </w:tc>
        <w:tc>
          <w:tcPr>
            <w:tcW w:w="1031" w:type="dxa"/>
            <w:tcBorders>
              <w:top w:val="nil"/>
              <w:left w:val="nil"/>
              <w:bottom w:val="nil"/>
              <w:right w:val="nil"/>
            </w:tcBorders>
            <w:shd w:val="clear" w:color="auto" w:fill="auto"/>
            <w:vAlign w:val="center"/>
            <w:hideMark/>
          </w:tcPr>
          <w:p w14:paraId="6B2E78A3"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23.9</w:t>
            </w:r>
            <w:r w:rsidRPr="008B2E13">
              <w:rPr>
                <w:rFonts w:eastAsia="Times New Roman" w:cs="Times New Roman"/>
                <w:color w:val="000000"/>
                <w:sz w:val="20"/>
                <w:szCs w:val="20"/>
                <w:vertAlign w:val="superscript"/>
                <w:lang w:val="en-GB" w:eastAsia="en-GB"/>
              </w:rPr>
              <w:t>----</w:t>
            </w:r>
          </w:p>
        </w:tc>
        <w:tc>
          <w:tcPr>
            <w:tcW w:w="931" w:type="dxa"/>
            <w:tcBorders>
              <w:top w:val="nil"/>
              <w:left w:val="nil"/>
              <w:bottom w:val="nil"/>
              <w:right w:val="nil"/>
            </w:tcBorders>
            <w:shd w:val="clear" w:color="auto" w:fill="auto"/>
            <w:vAlign w:val="center"/>
            <w:hideMark/>
          </w:tcPr>
          <w:p w14:paraId="70D6FB86"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69.0</w:t>
            </w:r>
            <w:r w:rsidRPr="008B2E13">
              <w:rPr>
                <w:rFonts w:eastAsia="Times New Roman" w:cs="Times New Roman"/>
                <w:color w:val="000000"/>
                <w:sz w:val="20"/>
                <w:szCs w:val="20"/>
                <w:vertAlign w:val="superscript"/>
                <w:lang w:val="en-GB" w:eastAsia="en-GB"/>
              </w:rPr>
              <w:t>++++</w:t>
            </w:r>
          </w:p>
        </w:tc>
        <w:tc>
          <w:tcPr>
            <w:tcW w:w="772" w:type="dxa"/>
            <w:tcBorders>
              <w:top w:val="nil"/>
              <w:left w:val="nil"/>
              <w:bottom w:val="nil"/>
              <w:right w:val="nil"/>
            </w:tcBorders>
            <w:shd w:val="clear" w:color="auto" w:fill="auto"/>
            <w:vAlign w:val="center"/>
            <w:hideMark/>
          </w:tcPr>
          <w:p w14:paraId="027C3CB1"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0.487</w:t>
            </w:r>
          </w:p>
        </w:tc>
      </w:tr>
      <w:tr w:rsidR="00FA2468" w:rsidRPr="008B2E13" w14:paraId="0808B38A" w14:textId="77777777" w:rsidTr="00A31C09">
        <w:trPr>
          <w:trHeight w:val="315"/>
        </w:trPr>
        <w:tc>
          <w:tcPr>
            <w:tcW w:w="1720" w:type="dxa"/>
            <w:vMerge w:val="restart"/>
            <w:tcBorders>
              <w:top w:val="nil"/>
              <w:left w:val="nil"/>
              <w:bottom w:val="single" w:sz="4" w:space="0" w:color="000000"/>
              <w:right w:val="nil"/>
            </w:tcBorders>
            <w:shd w:val="clear" w:color="auto" w:fill="auto"/>
            <w:vAlign w:val="center"/>
            <w:hideMark/>
          </w:tcPr>
          <w:p w14:paraId="3CBCDDB0"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Affinity for Natural Habitats</w:t>
            </w:r>
          </w:p>
        </w:tc>
        <w:tc>
          <w:tcPr>
            <w:tcW w:w="1399" w:type="dxa"/>
            <w:vMerge w:val="restart"/>
            <w:tcBorders>
              <w:top w:val="nil"/>
              <w:left w:val="nil"/>
              <w:bottom w:val="single" w:sz="4" w:space="0" w:color="000000"/>
              <w:right w:val="nil"/>
            </w:tcBorders>
            <w:shd w:val="clear" w:color="auto" w:fill="auto"/>
            <w:vAlign w:val="center"/>
            <w:hideMark/>
          </w:tcPr>
          <w:p w14:paraId="34918C85" w14:textId="77777777" w:rsidR="00FA2468" w:rsidRPr="008B2E13" w:rsidRDefault="00FA2468" w:rsidP="00C1295E">
            <w:pPr>
              <w:spacing w:after="0" w:line="240" w:lineRule="auto"/>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Logistic</w:t>
            </w:r>
          </w:p>
        </w:tc>
        <w:tc>
          <w:tcPr>
            <w:tcW w:w="930" w:type="dxa"/>
            <w:vMerge w:val="restart"/>
            <w:tcBorders>
              <w:top w:val="nil"/>
              <w:left w:val="nil"/>
              <w:bottom w:val="single" w:sz="4" w:space="0" w:color="000000"/>
              <w:right w:val="nil"/>
            </w:tcBorders>
            <w:shd w:val="clear" w:color="auto" w:fill="auto"/>
            <w:vAlign w:val="center"/>
            <w:hideMark/>
          </w:tcPr>
          <w:p w14:paraId="4EC88D27"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63.0</w:t>
            </w:r>
            <w:r w:rsidRPr="008B2E13">
              <w:rPr>
                <w:rFonts w:eastAsia="Times New Roman" w:cs="Times New Roman"/>
                <w:color w:val="000000"/>
                <w:sz w:val="20"/>
                <w:szCs w:val="20"/>
                <w:vertAlign w:val="superscript"/>
                <w:lang w:val="en-GB" w:eastAsia="en-GB"/>
              </w:rPr>
              <w:t>----</w:t>
            </w:r>
          </w:p>
        </w:tc>
        <w:tc>
          <w:tcPr>
            <w:tcW w:w="797" w:type="dxa"/>
            <w:vMerge w:val="restart"/>
            <w:tcBorders>
              <w:top w:val="nil"/>
              <w:left w:val="nil"/>
              <w:bottom w:val="single" w:sz="4" w:space="0" w:color="000000"/>
              <w:right w:val="nil"/>
            </w:tcBorders>
            <w:shd w:val="clear" w:color="auto" w:fill="auto"/>
            <w:vAlign w:val="center"/>
            <w:hideMark/>
          </w:tcPr>
          <w:p w14:paraId="7EDBEBE7"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w:t>
            </w:r>
            <w:r w:rsidRPr="008B2E13">
              <w:rPr>
                <w:rFonts w:eastAsia="Times New Roman" w:cs="Times New Roman"/>
                <w:color w:val="000000"/>
                <w:sz w:val="20"/>
                <w:szCs w:val="20"/>
                <w:vertAlign w:val="superscript"/>
                <w:lang w:val="en-GB" w:eastAsia="en-GB"/>
              </w:rPr>
              <w:t>ns</w:t>
            </w:r>
          </w:p>
        </w:tc>
        <w:tc>
          <w:tcPr>
            <w:tcW w:w="865" w:type="dxa"/>
            <w:vMerge w:val="restart"/>
            <w:tcBorders>
              <w:top w:val="nil"/>
              <w:left w:val="nil"/>
              <w:bottom w:val="single" w:sz="4" w:space="0" w:color="000000"/>
              <w:right w:val="nil"/>
            </w:tcBorders>
            <w:shd w:val="clear" w:color="auto" w:fill="auto"/>
            <w:vAlign w:val="center"/>
            <w:hideMark/>
          </w:tcPr>
          <w:p w14:paraId="55F5FBD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6.7</w:t>
            </w:r>
            <w:r w:rsidRPr="008B2E13">
              <w:rPr>
                <w:rFonts w:eastAsia="Times New Roman" w:cs="Times New Roman"/>
                <w:color w:val="000000"/>
                <w:sz w:val="20"/>
                <w:szCs w:val="20"/>
                <w:vertAlign w:val="superscript"/>
                <w:lang w:val="en-GB" w:eastAsia="en-GB"/>
              </w:rPr>
              <w:t>++</w:t>
            </w:r>
          </w:p>
        </w:tc>
        <w:tc>
          <w:tcPr>
            <w:tcW w:w="1031" w:type="dxa"/>
            <w:vMerge w:val="restart"/>
            <w:tcBorders>
              <w:top w:val="nil"/>
              <w:left w:val="nil"/>
              <w:bottom w:val="single" w:sz="4" w:space="0" w:color="000000"/>
              <w:right w:val="nil"/>
            </w:tcBorders>
            <w:shd w:val="clear" w:color="auto" w:fill="auto"/>
            <w:vAlign w:val="center"/>
            <w:hideMark/>
          </w:tcPr>
          <w:p w14:paraId="58CB824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4.0</w:t>
            </w:r>
            <w:r w:rsidRPr="008B2E13">
              <w:rPr>
                <w:rFonts w:eastAsia="Times New Roman" w:cs="Times New Roman"/>
                <w:color w:val="000000"/>
                <w:sz w:val="20"/>
                <w:szCs w:val="20"/>
                <w:vertAlign w:val="superscript"/>
                <w:lang w:val="en-GB" w:eastAsia="en-GB"/>
              </w:rPr>
              <w:t>-</w:t>
            </w:r>
          </w:p>
        </w:tc>
        <w:tc>
          <w:tcPr>
            <w:tcW w:w="931" w:type="dxa"/>
            <w:vMerge w:val="restart"/>
            <w:tcBorders>
              <w:top w:val="nil"/>
              <w:left w:val="nil"/>
              <w:bottom w:val="single" w:sz="4" w:space="0" w:color="000000"/>
              <w:right w:val="nil"/>
            </w:tcBorders>
            <w:shd w:val="clear" w:color="auto" w:fill="auto"/>
            <w:vAlign w:val="center"/>
            <w:hideMark/>
          </w:tcPr>
          <w:p w14:paraId="1251E4D1"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p>
        </w:tc>
        <w:tc>
          <w:tcPr>
            <w:tcW w:w="1031" w:type="dxa"/>
            <w:vMerge w:val="restart"/>
            <w:tcBorders>
              <w:top w:val="nil"/>
              <w:left w:val="nil"/>
              <w:bottom w:val="single" w:sz="4" w:space="0" w:color="000000"/>
              <w:right w:val="nil"/>
            </w:tcBorders>
            <w:shd w:val="clear" w:color="auto" w:fill="auto"/>
            <w:vAlign w:val="center"/>
            <w:hideMark/>
          </w:tcPr>
          <w:p w14:paraId="6AC3E58A"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0.0</w:t>
            </w:r>
            <w:r w:rsidRPr="008B2E13">
              <w:rPr>
                <w:rFonts w:eastAsia="Times New Roman" w:cs="Times New Roman"/>
                <w:color w:val="000000"/>
                <w:sz w:val="20"/>
                <w:szCs w:val="20"/>
                <w:vertAlign w:val="superscript"/>
                <w:lang w:val="en-GB" w:eastAsia="en-GB"/>
              </w:rPr>
              <w:t>ns</w:t>
            </w:r>
          </w:p>
        </w:tc>
        <w:tc>
          <w:tcPr>
            <w:tcW w:w="931" w:type="dxa"/>
            <w:vMerge w:val="restart"/>
            <w:tcBorders>
              <w:top w:val="nil"/>
              <w:left w:val="nil"/>
              <w:bottom w:val="single" w:sz="4" w:space="0" w:color="000000"/>
              <w:right w:val="nil"/>
            </w:tcBorders>
            <w:shd w:val="clear" w:color="auto" w:fill="auto"/>
            <w:vAlign w:val="center"/>
            <w:hideMark/>
          </w:tcPr>
          <w:p w14:paraId="7849C123"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p>
        </w:tc>
        <w:tc>
          <w:tcPr>
            <w:tcW w:w="772" w:type="dxa"/>
            <w:vMerge w:val="restart"/>
            <w:tcBorders>
              <w:top w:val="nil"/>
              <w:left w:val="nil"/>
              <w:bottom w:val="single" w:sz="4" w:space="0" w:color="000000"/>
              <w:right w:val="nil"/>
            </w:tcBorders>
            <w:shd w:val="clear" w:color="auto" w:fill="auto"/>
            <w:vAlign w:val="center"/>
            <w:hideMark/>
          </w:tcPr>
          <w:p w14:paraId="40834C08" w14:textId="77777777" w:rsidR="00FA2468" w:rsidRPr="008B2E13" w:rsidRDefault="00FA2468" w:rsidP="00C1295E">
            <w:pPr>
              <w:spacing w:after="0" w:line="240" w:lineRule="auto"/>
              <w:jc w:val="center"/>
              <w:rPr>
                <w:rFonts w:eastAsia="Times New Roman" w:cs="Times New Roman"/>
                <w:color w:val="000000"/>
                <w:sz w:val="20"/>
                <w:szCs w:val="20"/>
                <w:lang w:val="en-GB" w:eastAsia="en-GB"/>
              </w:rPr>
            </w:pPr>
            <w:r w:rsidRPr="008B2E13">
              <w:rPr>
                <w:rFonts w:eastAsia="Times New Roman" w:cs="Times New Roman"/>
                <w:color w:val="000000"/>
                <w:sz w:val="20"/>
                <w:szCs w:val="20"/>
                <w:lang w:val="en-GB" w:eastAsia="en-GB"/>
              </w:rPr>
              <w:t>0.364</w:t>
            </w:r>
          </w:p>
        </w:tc>
      </w:tr>
      <w:tr w:rsidR="00FA2468" w:rsidRPr="008B2E13" w14:paraId="6E2531A4" w14:textId="77777777" w:rsidTr="00A31C09">
        <w:trPr>
          <w:trHeight w:val="315"/>
        </w:trPr>
        <w:tc>
          <w:tcPr>
            <w:tcW w:w="1720" w:type="dxa"/>
            <w:vMerge/>
            <w:tcBorders>
              <w:top w:val="nil"/>
              <w:left w:val="nil"/>
              <w:bottom w:val="single" w:sz="4" w:space="0" w:color="000000"/>
              <w:right w:val="nil"/>
            </w:tcBorders>
            <w:vAlign w:val="center"/>
            <w:hideMark/>
          </w:tcPr>
          <w:p w14:paraId="50DC666F"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1399" w:type="dxa"/>
            <w:vMerge/>
            <w:tcBorders>
              <w:top w:val="nil"/>
              <w:left w:val="nil"/>
              <w:bottom w:val="single" w:sz="4" w:space="0" w:color="000000"/>
              <w:right w:val="nil"/>
            </w:tcBorders>
            <w:vAlign w:val="center"/>
            <w:hideMark/>
          </w:tcPr>
          <w:p w14:paraId="32529E18"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930" w:type="dxa"/>
            <w:vMerge/>
            <w:tcBorders>
              <w:top w:val="nil"/>
              <w:left w:val="nil"/>
              <w:bottom w:val="single" w:sz="4" w:space="0" w:color="000000"/>
              <w:right w:val="nil"/>
            </w:tcBorders>
            <w:vAlign w:val="center"/>
            <w:hideMark/>
          </w:tcPr>
          <w:p w14:paraId="2687DC88"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797" w:type="dxa"/>
            <w:vMerge/>
            <w:tcBorders>
              <w:top w:val="nil"/>
              <w:left w:val="nil"/>
              <w:bottom w:val="single" w:sz="4" w:space="0" w:color="000000"/>
              <w:right w:val="nil"/>
            </w:tcBorders>
            <w:vAlign w:val="center"/>
            <w:hideMark/>
          </w:tcPr>
          <w:p w14:paraId="452410C4"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865" w:type="dxa"/>
            <w:vMerge/>
            <w:tcBorders>
              <w:top w:val="nil"/>
              <w:left w:val="nil"/>
              <w:bottom w:val="single" w:sz="4" w:space="0" w:color="000000"/>
              <w:right w:val="nil"/>
            </w:tcBorders>
            <w:vAlign w:val="center"/>
            <w:hideMark/>
          </w:tcPr>
          <w:p w14:paraId="13A4145C"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1031" w:type="dxa"/>
            <w:vMerge/>
            <w:tcBorders>
              <w:top w:val="nil"/>
              <w:left w:val="nil"/>
              <w:bottom w:val="single" w:sz="4" w:space="0" w:color="000000"/>
              <w:right w:val="nil"/>
            </w:tcBorders>
            <w:vAlign w:val="center"/>
            <w:hideMark/>
          </w:tcPr>
          <w:p w14:paraId="18ADC924"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931" w:type="dxa"/>
            <w:vMerge/>
            <w:tcBorders>
              <w:top w:val="nil"/>
              <w:left w:val="nil"/>
              <w:bottom w:val="single" w:sz="4" w:space="0" w:color="000000"/>
              <w:right w:val="nil"/>
            </w:tcBorders>
            <w:vAlign w:val="center"/>
            <w:hideMark/>
          </w:tcPr>
          <w:p w14:paraId="5E0A3B00"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1031" w:type="dxa"/>
            <w:vMerge/>
            <w:tcBorders>
              <w:top w:val="nil"/>
              <w:left w:val="nil"/>
              <w:bottom w:val="single" w:sz="4" w:space="0" w:color="000000"/>
              <w:right w:val="nil"/>
            </w:tcBorders>
            <w:vAlign w:val="center"/>
            <w:hideMark/>
          </w:tcPr>
          <w:p w14:paraId="49864F6F"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931" w:type="dxa"/>
            <w:vMerge/>
            <w:tcBorders>
              <w:top w:val="nil"/>
              <w:left w:val="nil"/>
              <w:bottom w:val="single" w:sz="4" w:space="0" w:color="000000"/>
              <w:right w:val="nil"/>
            </w:tcBorders>
            <w:vAlign w:val="center"/>
            <w:hideMark/>
          </w:tcPr>
          <w:p w14:paraId="40A22666"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c>
          <w:tcPr>
            <w:tcW w:w="772" w:type="dxa"/>
            <w:vMerge/>
            <w:tcBorders>
              <w:top w:val="nil"/>
              <w:left w:val="nil"/>
              <w:bottom w:val="single" w:sz="4" w:space="0" w:color="000000"/>
              <w:right w:val="nil"/>
            </w:tcBorders>
            <w:vAlign w:val="center"/>
            <w:hideMark/>
          </w:tcPr>
          <w:p w14:paraId="27A7DF10" w14:textId="77777777" w:rsidR="00FA2468" w:rsidRPr="008B2E13" w:rsidRDefault="00FA2468" w:rsidP="00C1295E">
            <w:pPr>
              <w:spacing w:after="0" w:line="240" w:lineRule="auto"/>
              <w:rPr>
                <w:rFonts w:eastAsia="Times New Roman" w:cs="Times New Roman"/>
                <w:color w:val="000000"/>
                <w:sz w:val="20"/>
                <w:szCs w:val="20"/>
                <w:lang w:val="en-GB" w:eastAsia="en-GB"/>
              </w:rPr>
            </w:pPr>
          </w:p>
        </w:tc>
      </w:tr>
    </w:tbl>
    <w:p w14:paraId="23EE4FB3" w14:textId="77777777" w:rsidR="00FA2468" w:rsidRPr="008B2E13" w:rsidRDefault="00FA2468" w:rsidP="00FA2468">
      <w:pPr>
        <w:spacing w:line="360" w:lineRule="auto"/>
        <w:jc w:val="both"/>
        <w:rPr>
          <w:rFonts w:cs="Times New Roman"/>
          <w:b/>
          <w:sz w:val="20"/>
          <w:szCs w:val="20"/>
          <w:lang w:val="en-GB"/>
        </w:rPr>
      </w:pPr>
    </w:p>
    <w:p w14:paraId="087447E5" w14:textId="2ED5593E" w:rsidR="00FA2468" w:rsidRPr="008B2E13" w:rsidRDefault="00FA2468" w:rsidP="008B2E13">
      <w:pPr>
        <w:spacing w:line="480" w:lineRule="auto"/>
        <w:jc w:val="both"/>
        <w:rPr>
          <w:rFonts w:cs="Times New Roman"/>
          <w:sz w:val="20"/>
          <w:szCs w:val="20"/>
          <w:lang w:val="en-US"/>
        </w:rPr>
      </w:pPr>
      <w:r w:rsidRPr="008B2E13">
        <w:rPr>
          <w:rFonts w:cs="Times New Roman"/>
          <w:b/>
          <w:sz w:val="20"/>
          <w:szCs w:val="20"/>
          <w:lang w:val="en-GB"/>
        </w:rPr>
        <w:t>Table 4.</w:t>
      </w:r>
      <w:r w:rsidRPr="008B2E13">
        <w:rPr>
          <w:rFonts w:cs="Times New Roman"/>
          <w:sz w:val="20"/>
          <w:szCs w:val="20"/>
          <w:lang w:val="en-GB"/>
        </w:rPr>
        <w:t xml:space="preserve"> </w:t>
      </w:r>
      <w:r w:rsidRPr="008B2E13">
        <w:rPr>
          <w:sz w:val="20"/>
          <w:szCs w:val="20"/>
          <w:lang w:val="en-US"/>
        </w:rPr>
        <w:t xml:space="preserve">Results of the multiple regression between species-specific vulnerability indicators and </w:t>
      </w:r>
      <w:r w:rsidRPr="008B2E13">
        <w:rPr>
          <w:rFonts w:cs="Times New Roman"/>
          <w:sz w:val="20"/>
          <w:szCs w:val="20"/>
          <w:lang w:val="en-US"/>
        </w:rPr>
        <w:t>Principal Component of combined traits, B for biolo</w:t>
      </w:r>
      <w:r w:rsidR="008C0AF2">
        <w:rPr>
          <w:rFonts w:cs="Times New Roman"/>
          <w:sz w:val="20"/>
          <w:szCs w:val="20"/>
          <w:lang w:val="en-US"/>
        </w:rPr>
        <w:t>gical and C for Climatic traits (</w:t>
      </w:r>
      <w:r w:rsidR="008C0AF2" w:rsidRPr="008B2E13">
        <w:rPr>
          <w:sz w:val="20"/>
          <w:szCs w:val="20"/>
          <w:lang w:val="en-US"/>
        </w:rPr>
        <w:t>significance: * P&lt;0.05, ** P&lt;0.01, **** P&lt;0.0001)</w:t>
      </w:r>
      <w:r w:rsidR="008C0AF2" w:rsidRPr="008B2E13">
        <w:rPr>
          <w:rFonts w:cs="Times New Roman"/>
          <w:sz w:val="20"/>
          <w:szCs w:val="20"/>
          <w:lang w:val="en-US"/>
        </w:rPr>
        <w:t>.</w:t>
      </w:r>
    </w:p>
    <w:p w14:paraId="6FF6C2B4" w14:textId="50819411" w:rsidR="00F07824" w:rsidRDefault="00F07824">
      <w:pPr>
        <w:rPr>
          <w:sz w:val="18"/>
          <w:szCs w:val="18"/>
          <w:lang w:val="en-US"/>
        </w:rPr>
      </w:pPr>
      <w:r>
        <w:rPr>
          <w:sz w:val="18"/>
          <w:szCs w:val="18"/>
          <w:lang w:val="en-US"/>
        </w:rPr>
        <w:br w:type="page"/>
      </w:r>
    </w:p>
    <w:p w14:paraId="68985B2A" w14:textId="77777777" w:rsidR="00FA2468" w:rsidRPr="00FA2468" w:rsidRDefault="00FA2468">
      <w:pPr>
        <w:rPr>
          <w:rFonts w:cs="Times-Bold"/>
          <w:bCs/>
          <w:sz w:val="18"/>
          <w:szCs w:val="18"/>
          <w:lang w:val="en-US"/>
        </w:rPr>
      </w:pPr>
    </w:p>
    <w:p w14:paraId="37EE4A20" w14:textId="77777777" w:rsidR="00FA2468" w:rsidRPr="00FA2468" w:rsidRDefault="00FA2468" w:rsidP="00FA2468">
      <w:pPr>
        <w:spacing w:line="360" w:lineRule="auto"/>
        <w:jc w:val="both"/>
        <w:rPr>
          <w:rFonts w:cs="Times-Bold"/>
          <w:bCs/>
          <w:sz w:val="18"/>
          <w:szCs w:val="18"/>
          <w:lang w:val="en-US"/>
        </w:rPr>
      </w:pPr>
    </w:p>
    <w:p w14:paraId="0D2D8F34" w14:textId="77777777" w:rsidR="004C495A" w:rsidRPr="00FA2468" w:rsidRDefault="004C495A" w:rsidP="004C495A">
      <w:pPr>
        <w:spacing w:line="360" w:lineRule="auto"/>
        <w:rPr>
          <w:rFonts w:cs="Times-Bold"/>
          <w:b/>
          <w:bCs/>
          <w:sz w:val="18"/>
          <w:szCs w:val="18"/>
          <w:lang w:val="en-US"/>
        </w:rPr>
      </w:pPr>
      <w:r>
        <w:rPr>
          <w:rFonts w:cs="Times-Bold"/>
          <w:b/>
          <w:bCs/>
          <w:noProof/>
          <w:sz w:val="18"/>
          <w:szCs w:val="18"/>
          <w:lang w:val="hr-HR" w:eastAsia="hr-HR"/>
        </w:rPr>
        <w:drawing>
          <wp:inline distT="0" distB="0" distL="0" distR="0" wp14:anchorId="276B2267" wp14:editId="54138728">
            <wp:extent cx="576072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 Variation Vulnerability Indicators.tif"/>
                    <pic:cNvPicPr/>
                  </pic:nvPicPr>
                  <pic:blipFill rotWithShape="1">
                    <a:blip r:embed="rId5">
                      <a:extLst>
                        <a:ext uri="{28A0092B-C50C-407E-A947-70E740481C1C}">
                          <a14:useLocalDpi xmlns:a14="http://schemas.microsoft.com/office/drawing/2010/main" val="0"/>
                        </a:ext>
                      </a:extLst>
                    </a:blip>
                    <a:srcRect t="2501" b="-1"/>
                    <a:stretch/>
                  </pic:blipFill>
                  <pic:spPr bwMode="auto">
                    <a:xfrm>
                      <a:off x="0" y="0"/>
                      <a:ext cx="5760720" cy="3564890"/>
                    </a:xfrm>
                    <a:prstGeom prst="rect">
                      <a:avLst/>
                    </a:prstGeom>
                    <a:ln>
                      <a:noFill/>
                    </a:ln>
                    <a:extLst>
                      <a:ext uri="{53640926-AAD7-44D8-BBD7-CCE9431645EC}">
                        <a14:shadowObscured xmlns:a14="http://schemas.microsoft.com/office/drawing/2010/main"/>
                      </a:ext>
                    </a:extLst>
                  </pic:spPr>
                </pic:pic>
              </a:graphicData>
            </a:graphic>
          </wp:inline>
        </w:drawing>
      </w:r>
    </w:p>
    <w:p w14:paraId="27DB6980" w14:textId="77777777" w:rsidR="004C495A" w:rsidRPr="008B2E13" w:rsidRDefault="004C495A" w:rsidP="004C495A">
      <w:pPr>
        <w:spacing w:line="480" w:lineRule="auto"/>
        <w:rPr>
          <w:rFonts w:cs="Times-Bold"/>
          <w:b/>
          <w:bCs/>
          <w:sz w:val="20"/>
          <w:szCs w:val="20"/>
          <w:lang w:val="en-US"/>
        </w:rPr>
      </w:pPr>
      <w:r w:rsidRPr="008B2E13">
        <w:rPr>
          <w:rFonts w:cs="Times-Bold"/>
          <w:b/>
          <w:bCs/>
          <w:sz w:val="20"/>
          <w:szCs w:val="20"/>
          <w:lang w:val="en-US"/>
        </w:rPr>
        <w:t xml:space="preserve">Figure 1. </w:t>
      </w:r>
      <w:r w:rsidRPr="008B2E13">
        <w:rPr>
          <w:rFonts w:cs="Times-Bold"/>
          <w:bCs/>
          <w:sz w:val="20"/>
          <w:szCs w:val="20"/>
          <w:lang w:val="en-US"/>
        </w:rPr>
        <w:t xml:space="preserve">Relative contribution (out of 100%) of biological traits (black bars) and climate traits (grey bars) in explaining variation in vulnerability indicators for European butterfly species. </w:t>
      </w:r>
    </w:p>
    <w:p w14:paraId="6CC6E3B3" w14:textId="77777777" w:rsidR="00FA2468" w:rsidRPr="00FA2468" w:rsidRDefault="00FA2468">
      <w:pPr>
        <w:rPr>
          <w:sz w:val="18"/>
          <w:szCs w:val="18"/>
          <w:lang w:val="en-US"/>
        </w:rPr>
      </w:pPr>
    </w:p>
    <w:p w14:paraId="251A3C98" w14:textId="77777777" w:rsidR="00FA2468" w:rsidRPr="00FA2468" w:rsidRDefault="00FA2468">
      <w:pPr>
        <w:rPr>
          <w:sz w:val="18"/>
          <w:szCs w:val="18"/>
          <w:lang w:val="en-US"/>
        </w:rPr>
      </w:pPr>
    </w:p>
    <w:p w14:paraId="0030709B" w14:textId="77777777" w:rsidR="00F07824" w:rsidRDefault="00F07824">
      <w:pPr>
        <w:rPr>
          <w:rFonts w:ascii="Times New Roman" w:eastAsia="Times New Roman" w:hAnsi="Times New Roman" w:cs="Times New Roman"/>
          <w:b/>
          <w:color w:val="000000"/>
          <w:sz w:val="24"/>
          <w:szCs w:val="24"/>
          <w:lang w:val="en-US" w:eastAsia="nl-NL"/>
        </w:rPr>
      </w:pPr>
      <w:r>
        <w:rPr>
          <w:rFonts w:ascii="Times New Roman" w:eastAsia="Times New Roman" w:hAnsi="Times New Roman" w:cs="Times New Roman"/>
          <w:b/>
          <w:color w:val="000000"/>
          <w:sz w:val="24"/>
          <w:szCs w:val="24"/>
          <w:lang w:val="en-US" w:eastAsia="nl-NL"/>
        </w:rPr>
        <w:br w:type="page"/>
      </w:r>
    </w:p>
    <w:p w14:paraId="7A8D29A9" w14:textId="7193A5BC" w:rsidR="004F47A3" w:rsidRDefault="004F47A3" w:rsidP="00FA2468">
      <w:pPr>
        <w:spacing w:line="480" w:lineRule="auto"/>
        <w:jc w:val="both"/>
        <w:rPr>
          <w:rFonts w:eastAsia="Times New Roman" w:cs="Times New Roman"/>
          <w:b/>
          <w:color w:val="000000"/>
          <w:sz w:val="20"/>
          <w:szCs w:val="20"/>
          <w:lang w:val="en-US" w:eastAsia="nl-NL"/>
        </w:rPr>
      </w:pPr>
      <w:r>
        <w:rPr>
          <w:rFonts w:eastAsia="Times New Roman" w:cs="Times New Roman"/>
          <w:b/>
          <w:color w:val="000000"/>
          <w:sz w:val="20"/>
          <w:szCs w:val="20"/>
          <w:lang w:val="en-US" w:eastAsia="nl-NL"/>
        </w:rPr>
        <w:lastRenderedPageBreak/>
        <w:t>Supplementary material in separate Ex</w:t>
      </w:r>
      <w:ins w:id="0" w:author="ref" w:date="2016-09-09T10:45:00Z">
        <w:r w:rsidR="002D02D8">
          <w:rPr>
            <w:rFonts w:eastAsia="Times New Roman" w:cs="Times New Roman"/>
            <w:b/>
            <w:color w:val="000000"/>
            <w:sz w:val="20"/>
            <w:szCs w:val="20"/>
            <w:lang w:val="en-US" w:eastAsia="nl-NL"/>
          </w:rPr>
          <w:t>c</w:t>
        </w:r>
      </w:ins>
      <w:r>
        <w:rPr>
          <w:rFonts w:eastAsia="Times New Roman" w:cs="Times New Roman"/>
          <w:b/>
          <w:color w:val="000000"/>
          <w:sz w:val="20"/>
          <w:szCs w:val="20"/>
          <w:lang w:val="en-US" w:eastAsia="nl-NL"/>
        </w:rPr>
        <w:t>el file attached.</w:t>
      </w:r>
    </w:p>
    <w:p w14:paraId="033EFBF9" w14:textId="44323CEC" w:rsidR="00FA2468" w:rsidRPr="008B2E13" w:rsidRDefault="00325836" w:rsidP="00FA2468">
      <w:pPr>
        <w:spacing w:line="480" w:lineRule="auto"/>
        <w:jc w:val="both"/>
        <w:rPr>
          <w:rFonts w:eastAsia="Times New Roman" w:cs="Times New Roman"/>
          <w:color w:val="000000"/>
          <w:sz w:val="20"/>
          <w:szCs w:val="20"/>
          <w:lang w:val="en-US" w:eastAsia="nl-NL"/>
        </w:rPr>
      </w:pPr>
      <w:r w:rsidRPr="008B2E13">
        <w:rPr>
          <w:rFonts w:eastAsia="Times New Roman" w:cs="Times New Roman"/>
          <w:b/>
          <w:color w:val="000000"/>
          <w:sz w:val="20"/>
          <w:szCs w:val="20"/>
          <w:lang w:val="en-US" w:eastAsia="nl-NL"/>
        </w:rPr>
        <w:t xml:space="preserve">Suppl. Mat. </w:t>
      </w:r>
      <w:r w:rsidR="004F47A3" w:rsidRPr="008B2E13">
        <w:rPr>
          <w:rFonts w:eastAsia="Times New Roman" w:cs="Times New Roman"/>
          <w:b/>
          <w:color w:val="000000"/>
          <w:sz w:val="20"/>
          <w:szCs w:val="20"/>
          <w:lang w:val="en-US" w:eastAsia="nl-NL"/>
        </w:rPr>
        <w:t xml:space="preserve">Table </w:t>
      </w:r>
      <w:r w:rsidRPr="008B2E13">
        <w:rPr>
          <w:rFonts w:eastAsia="Times New Roman" w:cs="Times New Roman"/>
          <w:b/>
          <w:color w:val="000000"/>
          <w:sz w:val="20"/>
          <w:szCs w:val="20"/>
          <w:lang w:val="en-US" w:eastAsia="nl-NL"/>
        </w:rPr>
        <w:t>1</w:t>
      </w:r>
      <w:r w:rsidRPr="008B2E13">
        <w:rPr>
          <w:rFonts w:eastAsia="Times New Roman" w:cs="Times New Roman"/>
          <w:color w:val="000000"/>
          <w:sz w:val="20"/>
          <w:szCs w:val="20"/>
          <w:lang w:val="en-US" w:eastAsia="nl-NL"/>
        </w:rPr>
        <w:t xml:space="preserve">: Species list of European butterflies used in this study, with </w:t>
      </w:r>
      <w:r w:rsidR="00296E97" w:rsidRPr="008C0AF2">
        <w:rPr>
          <w:rFonts w:eastAsia="Times New Roman" w:cs="Times New Roman"/>
          <w:i/>
          <w:color w:val="000000"/>
          <w:sz w:val="20"/>
          <w:szCs w:val="20"/>
          <w:lang w:val="en-US" w:eastAsia="nl-NL"/>
        </w:rPr>
        <w:t>Red List categories</w:t>
      </w:r>
      <w:r w:rsidR="003D24E8" w:rsidRPr="008B2E13">
        <w:rPr>
          <w:rFonts w:cs="Garamond"/>
          <w:sz w:val="20"/>
          <w:szCs w:val="20"/>
          <w:lang w:val="en-US"/>
        </w:rPr>
        <w:t xml:space="preserve"> </w:t>
      </w:r>
      <w:r w:rsidR="007277FF" w:rsidRPr="008B2E13">
        <w:rPr>
          <w:rFonts w:cs="Garamond"/>
          <w:sz w:val="20"/>
          <w:szCs w:val="20"/>
          <w:lang w:val="en-US"/>
        </w:rPr>
        <w:t>(</w:t>
      </w:r>
      <w:r w:rsidR="003D24E8" w:rsidRPr="008B2E13">
        <w:rPr>
          <w:rFonts w:cs="Garamond"/>
          <w:sz w:val="20"/>
          <w:szCs w:val="20"/>
          <w:lang w:val="en-US"/>
        </w:rPr>
        <w:t>LC least concern, NT near threatened, VU vulnerable, EN endangered, CR critically endangered, NA not assessed)</w:t>
      </w:r>
      <w:r w:rsidRPr="008B2E13">
        <w:rPr>
          <w:rFonts w:eastAsia="Times New Roman" w:cs="Times New Roman"/>
          <w:color w:val="000000"/>
          <w:sz w:val="20"/>
          <w:szCs w:val="20"/>
          <w:lang w:val="en-US" w:eastAsia="nl-NL"/>
        </w:rPr>
        <w:t>,</w:t>
      </w:r>
      <w:r w:rsidR="007277FF" w:rsidRPr="008B2E13">
        <w:rPr>
          <w:rFonts w:eastAsia="Times New Roman" w:cs="Times New Roman"/>
          <w:color w:val="000000"/>
          <w:sz w:val="20"/>
          <w:szCs w:val="20"/>
          <w:lang w:val="en-US" w:eastAsia="nl-NL"/>
        </w:rPr>
        <w:t xml:space="preserve"> </w:t>
      </w:r>
      <w:r w:rsidR="007277FF" w:rsidRPr="008C0AF2">
        <w:rPr>
          <w:rFonts w:eastAsia="Times New Roman" w:cs="Times New Roman"/>
          <w:i/>
          <w:color w:val="000000"/>
          <w:sz w:val="20"/>
          <w:szCs w:val="20"/>
          <w:lang w:val="en-US" w:eastAsia="nl-NL"/>
        </w:rPr>
        <w:t>Endemicity</w:t>
      </w:r>
      <w:r w:rsidR="007277FF" w:rsidRPr="008B2E13">
        <w:rPr>
          <w:rFonts w:eastAsia="Times New Roman" w:cs="Times New Roman"/>
          <w:color w:val="000000"/>
          <w:sz w:val="20"/>
          <w:szCs w:val="20"/>
          <w:lang w:val="en-US" w:eastAsia="nl-NL"/>
        </w:rPr>
        <w:t xml:space="preserve"> and </w:t>
      </w:r>
      <w:r w:rsidR="007277FF" w:rsidRPr="008C0AF2">
        <w:rPr>
          <w:rFonts w:eastAsia="Times New Roman" w:cs="Times New Roman"/>
          <w:i/>
          <w:color w:val="000000"/>
          <w:sz w:val="20"/>
          <w:szCs w:val="20"/>
          <w:lang w:val="en-US" w:eastAsia="nl-NL"/>
        </w:rPr>
        <w:t>Range size</w:t>
      </w:r>
      <w:r w:rsidR="007277FF" w:rsidRPr="008B2E13">
        <w:rPr>
          <w:rFonts w:eastAsia="Times New Roman" w:cs="Times New Roman"/>
          <w:color w:val="000000"/>
          <w:sz w:val="20"/>
          <w:szCs w:val="20"/>
          <w:lang w:val="en-US" w:eastAsia="nl-NL"/>
        </w:rPr>
        <w:t xml:space="preserve"> from </w:t>
      </w:r>
      <w:r w:rsidR="007277FF" w:rsidRPr="008B2E13">
        <w:rPr>
          <w:rFonts w:cs="Times New Roman"/>
          <w:color w:val="0000FF"/>
          <w:sz w:val="20"/>
          <w:szCs w:val="20"/>
          <w:lang w:val="en-GB"/>
        </w:rPr>
        <w:t xml:space="preserve">van </w:t>
      </w:r>
      <w:proofErr w:type="spellStart"/>
      <w:r w:rsidR="007277FF" w:rsidRPr="008B2E13">
        <w:rPr>
          <w:rFonts w:cs="Times New Roman"/>
          <w:color w:val="0000FF"/>
          <w:sz w:val="20"/>
          <w:szCs w:val="20"/>
          <w:lang w:val="en-GB"/>
        </w:rPr>
        <w:t>Swaay</w:t>
      </w:r>
      <w:proofErr w:type="spellEnd"/>
      <w:r w:rsidR="007277FF" w:rsidRPr="008B2E13">
        <w:rPr>
          <w:rFonts w:cs="Times New Roman"/>
          <w:color w:val="0000FF"/>
          <w:sz w:val="20"/>
          <w:szCs w:val="20"/>
          <w:lang w:val="en-GB"/>
        </w:rPr>
        <w:t xml:space="preserve"> </w:t>
      </w:r>
      <w:r w:rsidR="007277FF" w:rsidRPr="008B2E13">
        <w:rPr>
          <w:rFonts w:cs="Times New Roman"/>
          <w:iCs/>
          <w:color w:val="0000FF"/>
          <w:sz w:val="20"/>
          <w:szCs w:val="20"/>
          <w:lang w:val="en-GB"/>
        </w:rPr>
        <w:t>et al.</w:t>
      </w:r>
      <w:r w:rsidR="007277FF" w:rsidRPr="008B2E13">
        <w:rPr>
          <w:rFonts w:cs="Times New Roman"/>
          <w:color w:val="0000FF"/>
          <w:sz w:val="20"/>
          <w:szCs w:val="20"/>
          <w:lang w:val="en-GB"/>
        </w:rPr>
        <w:t xml:space="preserve"> (2010</w:t>
      </w:r>
      <w:r w:rsidR="007277FF" w:rsidRPr="008B2E13">
        <w:rPr>
          <w:rFonts w:cs="Times New Roman"/>
          <w:sz w:val="20"/>
          <w:szCs w:val="20"/>
          <w:lang w:val="en-GB"/>
        </w:rPr>
        <w:t xml:space="preserve">), </w:t>
      </w:r>
      <w:r w:rsidR="00FF7503" w:rsidRPr="00FF7503">
        <w:rPr>
          <w:rFonts w:cs="Times New Roman"/>
          <w:sz w:val="20"/>
          <w:szCs w:val="20"/>
          <w:lang w:val="en-GB"/>
        </w:rPr>
        <w:t>Species specialization index (SSI) based on Julliard et al. (2006),</w:t>
      </w:r>
      <w:r w:rsidR="00FF7503">
        <w:rPr>
          <w:rFonts w:cs="Times New Roman"/>
          <w:sz w:val="20"/>
          <w:szCs w:val="20"/>
          <w:lang w:val="en-GB"/>
        </w:rPr>
        <w:t xml:space="preserve"> </w:t>
      </w:r>
      <w:r w:rsidR="007277FF" w:rsidRPr="008C0AF2">
        <w:rPr>
          <w:rFonts w:cs="Times New Roman"/>
          <w:i/>
          <w:sz w:val="20"/>
          <w:szCs w:val="20"/>
          <w:lang w:val="en-GB"/>
        </w:rPr>
        <w:t>Affinity for natural habitat</w:t>
      </w:r>
      <w:r w:rsidR="007277FF" w:rsidRPr="008B2E13">
        <w:rPr>
          <w:rFonts w:cs="Times New Roman"/>
          <w:sz w:val="20"/>
          <w:szCs w:val="20"/>
          <w:lang w:val="en-GB"/>
        </w:rPr>
        <w:t xml:space="preserve"> as recorded occurrence in CORINE biotopes (</w:t>
      </w:r>
      <w:r w:rsidR="007277FF" w:rsidRPr="008B2E13">
        <w:rPr>
          <w:rFonts w:cs="Times New Roman"/>
          <w:color w:val="0000FF"/>
          <w:sz w:val="20"/>
          <w:szCs w:val="20"/>
          <w:lang w:val="en-GB"/>
        </w:rPr>
        <w:t>Moss &amp; Wyatt 1994</w:t>
      </w:r>
      <w:r w:rsidR="007277FF" w:rsidRPr="008B2E13">
        <w:rPr>
          <w:rFonts w:cs="Times New Roman"/>
          <w:sz w:val="20"/>
          <w:szCs w:val="20"/>
          <w:lang w:val="en-GB"/>
        </w:rPr>
        <w:t>), and c</w:t>
      </w:r>
      <w:proofErr w:type="spellStart"/>
      <w:r w:rsidRPr="008B2E13">
        <w:rPr>
          <w:rFonts w:eastAsia="Times New Roman" w:cs="Times New Roman"/>
          <w:color w:val="000000"/>
          <w:sz w:val="20"/>
          <w:szCs w:val="20"/>
          <w:lang w:val="en-US" w:eastAsia="nl-NL"/>
        </w:rPr>
        <w:t>orrelation</w:t>
      </w:r>
      <w:proofErr w:type="spellEnd"/>
      <w:r w:rsidRPr="008B2E13">
        <w:rPr>
          <w:rFonts w:eastAsia="Times New Roman" w:cs="Times New Roman"/>
          <w:color w:val="000000"/>
          <w:sz w:val="20"/>
          <w:szCs w:val="20"/>
          <w:lang w:val="en-US" w:eastAsia="nl-NL"/>
        </w:rPr>
        <w:t xml:space="preserve"> </w:t>
      </w:r>
      <w:r w:rsidR="00296E97" w:rsidRPr="008B2E13">
        <w:rPr>
          <w:rFonts w:eastAsia="Times New Roman" w:cs="Times New Roman"/>
          <w:color w:val="000000"/>
          <w:sz w:val="20"/>
          <w:szCs w:val="20"/>
          <w:lang w:val="en-US" w:eastAsia="nl-NL"/>
        </w:rPr>
        <w:t xml:space="preserve">scores </w:t>
      </w:r>
      <w:r w:rsidRPr="008B2E13">
        <w:rPr>
          <w:rFonts w:eastAsia="Times New Roman" w:cs="Times New Roman"/>
          <w:color w:val="000000"/>
          <w:sz w:val="20"/>
          <w:szCs w:val="20"/>
          <w:lang w:val="en-US" w:eastAsia="nl-NL"/>
        </w:rPr>
        <w:t>with PCA axes</w:t>
      </w:r>
      <w:r w:rsidR="007967B0" w:rsidRPr="008B2E13">
        <w:rPr>
          <w:rFonts w:eastAsia="Times New Roman" w:cs="Times New Roman"/>
          <w:color w:val="000000"/>
          <w:sz w:val="20"/>
          <w:szCs w:val="20"/>
          <w:lang w:val="en-US" w:eastAsia="nl-NL"/>
        </w:rPr>
        <w:t xml:space="preserve"> (B </w:t>
      </w:r>
      <w:r w:rsidR="007277FF" w:rsidRPr="008B2E13">
        <w:rPr>
          <w:rFonts w:eastAsia="Times New Roman" w:cs="Times New Roman"/>
          <w:color w:val="000000"/>
          <w:sz w:val="20"/>
          <w:szCs w:val="20"/>
          <w:lang w:val="en-US" w:eastAsia="nl-NL"/>
        </w:rPr>
        <w:t>for</w:t>
      </w:r>
      <w:r w:rsidR="007967B0" w:rsidRPr="008B2E13">
        <w:rPr>
          <w:rFonts w:eastAsia="Times New Roman" w:cs="Times New Roman"/>
          <w:color w:val="000000"/>
          <w:sz w:val="20"/>
          <w:szCs w:val="20"/>
          <w:lang w:val="en-US" w:eastAsia="nl-NL"/>
        </w:rPr>
        <w:t xml:space="preserve"> biological variables and </w:t>
      </w:r>
      <w:r w:rsidR="00296E97" w:rsidRPr="008B2E13">
        <w:rPr>
          <w:rFonts w:eastAsia="Times New Roman" w:cs="Times New Roman"/>
          <w:color w:val="000000"/>
          <w:sz w:val="20"/>
          <w:szCs w:val="20"/>
          <w:lang w:val="en-US" w:eastAsia="nl-NL"/>
        </w:rPr>
        <w:t xml:space="preserve">C </w:t>
      </w:r>
      <w:r w:rsidR="007277FF" w:rsidRPr="008B2E13">
        <w:rPr>
          <w:rFonts w:eastAsia="Times New Roman" w:cs="Times New Roman"/>
          <w:color w:val="000000"/>
          <w:sz w:val="20"/>
          <w:szCs w:val="20"/>
          <w:lang w:val="en-US" w:eastAsia="nl-NL"/>
        </w:rPr>
        <w:t>for</w:t>
      </w:r>
      <w:r w:rsidR="007967B0" w:rsidRPr="008B2E13">
        <w:rPr>
          <w:rFonts w:eastAsia="Times New Roman" w:cs="Times New Roman"/>
          <w:color w:val="000000"/>
          <w:sz w:val="20"/>
          <w:szCs w:val="20"/>
          <w:lang w:val="en-US" w:eastAsia="nl-NL"/>
        </w:rPr>
        <w:t xml:space="preserve"> climatic variables</w:t>
      </w:r>
      <w:r w:rsidR="00296E97" w:rsidRPr="008B2E13">
        <w:rPr>
          <w:rFonts w:eastAsia="Times New Roman" w:cs="Times New Roman"/>
          <w:color w:val="000000"/>
          <w:sz w:val="20"/>
          <w:szCs w:val="20"/>
          <w:lang w:val="en-US" w:eastAsia="nl-NL"/>
        </w:rPr>
        <w:t>)</w:t>
      </w:r>
      <w:r w:rsidRPr="008B2E13">
        <w:rPr>
          <w:rFonts w:eastAsia="Times New Roman" w:cs="Times New Roman"/>
          <w:color w:val="000000"/>
          <w:sz w:val="20"/>
          <w:szCs w:val="20"/>
          <w:lang w:val="en-US" w:eastAsia="nl-NL"/>
        </w:rPr>
        <w:t>.</w:t>
      </w:r>
    </w:p>
    <w:p w14:paraId="29955494" w14:textId="77777777" w:rsidR="00FC1054" w:rsidRPr="00FC1054" w:rsidRDefault="00FC1054" w:rsidP="00FA2468">
      <w:pPr>
        <w:spacing w:line="480" w:lineRule="auto"/>
        <w:jc w:val="both"/>
        <w:rPr>
          <w:rFonts w:ascii="Garamond" w:hAnsi="Garamond" w:cs="Times New Roman"/>
          <w:bCs/>
          <w:sz w:val="20"/>
          <w:szCs w:val="20"/>
          <w:lang w:val="en-US"/>
        </w:rPr>
      </w:pPr>
    </w:p>
    <w:p w14:paraId="0F464F60" w14:textId="4754F529" w:rsidR="004F47A3" w:rsidRDefault="00325836" w:rsidP="00FA2468">
      <w:pPr>
        <w:spacing w:line="480" w:lineRule="auto"/>
        <w:jc w:val="both"/>
        <w:rPr>
          <w:rFonts w:eastAsia="Times New Roman" w:cs="Times New Roman"/>
          <w:color w:val="000000"/>
          <w:sz w:val="20"/>
          <w:szCs w:val="20"/>
          <w:lang w:val="en-US" w:eastAsia="nl-NL"/>
        </w:rPr>
      </w:pPr>
      <w:r w:rsidRPr="008B2E13">
        <w:rPr>
          <w:rFonts w:eastAsia="Times New Roman" w:cs="Times New Roman"/>
          <w:b/>
          <w:color w:val="000000"/>
          <w:sz w:val="20"/>
          <w:szCs w:val="20"/>
          <w:lang w:val="en-US" w:eastAsia="nl-NL"/>
        </w:rPr>
        <w:t xml:space="preserve">Suppl. Mat. </w:t>
      </w:r>
      <w:r w:rsidR="004F47A3" w:rsidRPr="008B2E13">
        <w:rPr>
          <w:rFonts w:eastAsia="Times New Roman" w:cs="Times New Roman"/>
          <w:b/>
          <w:color w:val="000000"/>
          <w:sz w:val="20"/>
          <w:szCs w:val="20"/>
          <w:lang w:val="en-US" w:eastAsia="nl-NL"/>
        </w:rPr>
        <w:t xml:space="preserve">Table </w:t>
      </w:r>
      <w:r w:rsidRPr="008B2E13">
        <w:rPr>
          <w:rFonts w:eastAsia="Times New Roman" w:cs="Times New Roman"/>
          <w:b/>
          <w:color w:val="000000"/>
          <w:sz w:val="20"/>
          <w:szCs w:val="20"/>
          <w:lang w:val="en-US" w:eastAsia="nl-NL"/>
        </w:rPr>
        <w:t xml:space="preserve">2: </w:t>
      </w:r>
      <w:r w:rsidRPr="008B2E13">
        <w:rPr>
          <w:rFonts w:eastAsia="Times New Roman" w:cs="Times New Roman"/>
          <w:color w:val="000000"/>
          <w:sz w:val="20"/>
          <w:szCs w:val="20"/>
          <w:lang w:val="en-US" w:eastAsia="nl-NL"/>
        </w:rPr>
        <w:t xml:space="preserve">Classification of </w:t>
      </w:r>
      <w:proofErr w:type="spellStart"/>
      <w:r w:rsidRPr="008B2E13">
        <w:rPr>
          <w:rFonts w:eastAsia="Times New Roman" w:cs="Times New Roman"/>
          <w:color w:val="000000"/>
          <w:sz w:val="20"/>
          <w:szCs w:val="20"/>
          <w:lang w:val="en-US" w:eastAsia="nl-NL"/>
        </w:rPr>
        <w:t>Corine</w:t>
      </w:r>
      <w:proofErr w:type="spellEnd"/>
      <w:r w:rsidRPr="008B2E13">
        <w:rPr>
          <w:rFonts w:eastAsia="Times New Roman" w:cs="Times New Roman"/>
          <w:color w:val="000000"/>
          <w:sz w:val="20"/>
          <w:szCs w:val="20"/>
          <w:lang w:val="en-US" w:eastAsia="nl-NL"/>
        </w:rPr>
        <w:t xml:space="preserve"> habitat types as natural, anthropogenic or indistinct (i.e. if habitat types may be natural, but often are significantly modified by anthropogenic influence). Species classification after relative proportion of habitat mentions in </w:t>
      </w:r>
      <w:r w:rsidRPr="0049748D">
        <w:rPr>
          <w:rFonts w:eastAsia="Times New Roman" w:cs="Times New Roman"/>
          <w:color w:val="0000FF"/>
          <w:sz w:val="20"/>
          <w:szCs w:val="20"/>
          <w:lang w:val="en-US" w:eastAsia="nl-NL"/>
        </w:rPr>
        <w:t xml:space="preserve">Van </w:t>
      </w:r>
      <w:proofErr w:type="spellStart"/>
      <w:r w:rsidRPr="0049748D">
        <w:rPr>
          <w:rFonts w:eastAsia="Times New Roman" w:cs="Times New Roman"/>
          <w:color w:val="0000FF"/>
          <w:sz w:val="20"/>
          <w:szCs w:val="20"/>
          <w:lang w:val="en-US" w:eastAsia="nl-NL"/>
        </w:rPr>
        <w:t>Swaay</w:t>
      </w:r>
      <w:proofErr w:type="spellEnd"/>
      <w:r w:rsidRPr="0049748D">
        <w:rPr>
          <w:rFonts w:eastAsia="Times New Roman" w:cs="Times New Roman"/>
          <w:color w:val="0000FF"/>
          <w:sz w:val="20"/>
          <w:szCs w:val="20"/>
          <w:lang w:val="en-US" w:eastAsia="nl-NL"/>
        </w:rPr>
        <w:t xml:space="preserve"> et al.</w:t>
      </w:r>
      <w:r w:rsidRPr="008B2E13">
        <w:rPr>
          <w:rFonts w:eastAsia="Times New Roman" w:cs="Times New Roman"/>
          <w:color w:val="000000"/>
          <w:sz w:val="20"/>
          <w:szCs w:val="20"/>
          <w:lang w:val="en-US" w:eastAsia="nl-NL"/>
        </w:rPr>
        <w:t xml:space="preserve"> (</w:t>
      </w:r>
      <w:r w:rsidRPr="0049748D">
        <w:rPr>
          <w:rFonts w:eastAsia="Times New Roman" w:cs="Times New Roman"/>
          <w:color w:val="0000FF"/>
          <w:sz w:val="20"/>
          <w:szCs w:val="20"/>
          <w:lang w:val="en-US" w:eastAsia="nl-NL"/>
        </w:rPr>
        <w:t>2006</w:t>
      </w:r>
      <w:r w:rsidRPr="008B2E13">
        <w:rPr>
          <w:rFonts w:eastAsia="Times New Roman" w:cs="Times New Roman"/>
          <w:color w:val="000000"/>
          <w:sz w:val="20"/>
          <w:szCs w:val="20"/>
          <w:lang w:val="en-US" w:eastAsia="nl-NL"/>
        </w:rPr>
        <w:t xml:space="preserve">). Classification criteria were: </w:t>
      </w:r>
      <w:r w:rsidR="00C1295E" w:rsidRPr="008B2E13">
        <w:rPr>
          <w:rFonts w:eastAsia="Times New Roman" w:cs="Times New Roman"/>
          <w:color w:val="000000"/>
          <w:sz w:val="20"/>
          <w:szCs w:val="20"/>
          <w:lang w:val="en-US" w:eastAsia="nl-NL"/>
        </w:rPr>
        <w:t>(</w:t>
      </w:r>
      <w:proofErr w:type="spellStart"/>
      <w:r w:rsidR="00C1295E" w:rsidRPr="008B2E13">
        <w:rPr>
          <w:rFonts w:eastAsia="Times New Roman" w:cs="Times New Roman"/>
          <w:color w:val="000000"/>
          <w:sz w:val="20"/>
          <w:szCs w:val="20"/>
          <w:lang w:val="en-US" w:eastAsia="nl-NL"/>
        </w:rPr>
        <w:t>i</w:t>
      </w:r>
      <w:proofErr w:type="spellEnd"/>
      <w:r w:rsidR="00C1295E" w:rsidRPr="008B2E13">
        <w:rPr>
          <w:rFonts w:eastAsia="Times New Roman" w:cs="Times New Roman"/>
          <w:color w:val="000000"/>
          <w:sz w:val="20"/>
          <w:szCs w:val="20"/>
          <w:lang w:val="en-US" w:eastAsia="nl-NL"/>
        </w:rPr>
        <w:t xml:space="preserve">) </w:t>
      </w:r>
      <w:r w:rsidRPr="008B2E13">
        <w:rPr>
          <w:rFonts w:eastAsia="Times New Roman" w:cs="Times New Roman"/>
          <w:color w:val="000000"/>
          <w:sz w:val="20"/>
          <w:szCs w:val="20"/>
          <w:lang w:val="en-US" w:eastAsia="nl-NL"/>
        </w:rPr>
        <w:t>exceedance of the median value of the percentage of habitat mentions in either natu</w:t>
      </w:r>
      <w:r w:rsidR="00C1295E" w:rsidRPr="008B2E13">
        <w:rPr>
          <w:rFonts w:eastAsia="Times New Roman" w:cs="Times New Roman"/>
          <w:color w:val="000000"/>
          <w:sz w:val="20"/>
          <w:szCs w:val="20"/>
          <w:lang w:val="en-US" w:eastAsia="nl-NL"/>
        </w:rPr>
        <w:t>ral or anthropogenic habitats</w:t>
      </w:r>
      <w:r w:rsidRPr="008B2E13">
        <w:rPr>
          <w:rFonts w:eastAsia="Times New Roman" w:cs="Times New Roman"/>
          <w:color w:val="000000"/>
          <w:sz w:val="20"/>
          <w:szCs w:val="20"/>
          <w:lang w:val="en-US" w:eastAsia="nl-NL"/>
        </w:rPr>
        <w:t xml:space="preserve">, </w:t>
      </w:r>
      <w:r w:rsidR="00C1295E" w:rsidRPr="008B2E13">
        <w:rPr>
          <w:rFonts w:eastAsia="Times New Roman" w:cs="Times New Roman"/>
          <w:color w:val="000000"/>
          <w:sz w:val="20"/>
          <w:szCs w:val="20"/>
          <w:lang w:val="en-US" w:eastAsia="nl-NL"/>
        </w:rPr>
        <w:t>(ii)</w:t>
      </w:r>
      <w:r w:rsidRPr="008B2E13">
        <w:rPr>
          <w:rFonts w:eastAsia="Times New Roman" w:cs="Times New Roman"/>
          <w:color w:val="000000"/>
          <w:sz w:val="20"/>
          <w:szCs w:val="20"/>
          <w:lang w:val="en-US" w:eastAsia="nl-NL"/>
        </w:rPr>
        <w:t xml:space="preserve"> the difference in percentage of habitat mentions in natural habitats minus the percentage in anthropogenic habitats being 50% or greate</w:t>
      </w:r>
      <w:r w:rsidR="00FC1054" w:rsidRPr="008B2E13">
        <w:rPr>
          <w:rFonts w:eastAsia="Times New Roman" w:cs="Times New Roman"/>
          <w:color w:val="000000"/>
          <w:sz w:val="20"/>
          <w:szCs w:val="20"/>
          <w:lang w:val="en-US" w:eastAsia="nl-NL"/>
        </w:rPr>
        <w:t>r</w:t>
      </w:r>
      <w:r w:rsidR="00C1295E" w:rsidRPr="008B2E13">
        <w:rPr>
          <w:rFonts w:eastAsia="Times New Roman" w:cs="Times New Roman"/>
          <w:color w:val="000000"/>
          <w:sz w:val="20"/>
          <w:szCs w:val="20"/>
          <w:lang w:val="en-US" w:eastAsia="nl-NL"/>
        </w:rPr>
        <w:t xml:space="preserve">, (iii) </w:t>
      </w:r>
      <w:r w:rsidRPr="008B2E13">
        <w:rPr>
          <w:rFonts w:eastAsia="Times New Roman" w:cs="Times New Roman"/>
          <w:color w:val="000000"/>
          <w:sz w:val="20"/>
          <w:szCs w:val="20"/>
          <w:lang w:val="en-US" w:eastAsia="nl-NL"/>
        </w:rPr>
        <w:t>the percentage of habitat mentions in indistinct habitats: if this was &gt;50%, then species were only assigned as ‘anthropogenic’ if the percentage in anthropogenic habitats exceeded 10%</w:t>
      </w:r>
      <w:r w:rsidR="00C1295E" w:rsidRPr="008B2E13">
        <w:rPr>
          <w:rFonts w:eastAsia="Times New Roman" w:cs="Times New Roman"/>
          <w:color w:val="000000"/>
          <w:sz w:val="20"/>
          <w:szCs w:val="20"/>
          <w:lang w:val="en-US" w:eastAsia="nl-NL"/>
        </w:rPr>
        <w:t xml:space="preserve">, (iv) </w:t>
      </w:r>
      <w:r w:rsidRPr="008B2E13">
        <w:rPr>
          <w:rFonts w:eastAsia="Times New Roman" w:cs="Times New Roman"/>
          <w:color w:val="000000"/>
          <w:sz w:val="20"/>
          <w:szCs w:val="20"/>
          <w:lang w:val="en-US" w:eastAsia="nl-NL"/>
        </w:rPr>
        <w:t>for 8 species exclusively listed in indistinct habitats, we assigned an intermediate value of 0.5</w:t>
      </w:r>
      <w:r w:rsidR="004F47A3">
        <w:rPr>
          <w:rFonts w:eastAsia="Times New Roman" w:cs="Times New Roman"/>
          <w:color w:val="000000"/>
          <w:sz w:val="20"/>
          <w:szCs w:val="20"/>
          <w:lang w:val="en-US" w:eastAsia="nl-NL"/>
        </w:rPr>
        <w:t>.</w:t>
      </w:r>
    </w:p>
    <w:p w14:paraId="4850015B" w14:textId="77777777" w:rsidR="004F47A3" w:rsidRDefault="004F47A3" w:rsidP="00FA2468">
      <w:pPr>
        <w:spacing w:line="480" w:lineRule="auto"/>
        <w:jc w:val="both"/>
        <w:rPr>
          <w:rFonts w:eastAsia="Times New Roman" w:cs="Times New Roman"/>
          <w:color w:val="000000"/>
          <w:sz w:val="20"/>
          <w:szCs w:val="20"/>
          <w:lang w:val="en-US" w:eastAsia="nl-NL"/>
        </w:rPr>
      </w:pPr>
    </w:p>
    <w:p w14:paraId="0C1372FF" w14:textId="214DFF83" w:rsidR="00F07824" w:rsidRDefault="00F07824" w:rsidP="004F47A3">
      <w:pPr>
        <w:spacing w:line="480" w:lineRule="auto"/>
        <w:rPr>
          <w:rFonts w:cs="Times New Roman"/>
          <w:sz w:val="20"/>
          <w:szCs w:val="20"/>
          <w:lang w:val="en-US"/>
        </w:rPr>
      </w:pPr>
      <w:r w:rsidRPr="008B2E13">
        <w:rPr>
          <w:rFonts w:eastAsia="Times New Roman" w:cs="Times New Roman"/>
          <w:b/>
          <w:color w:val="000000"/>
          <w:sz w:val="20"/>
          <w:szCs w:val="20"/>
          <w:lang w:val="en-US" w:eastAsia="nl-NL"/>
        </w:rPr>
        <w:t xml:space="preserve">Suppl. Mat. </w:t>
      </w:r>
      <w:r w:rsidR="004F47A3" w:rsidRPr="008B2E13">
        <w:rPr>
          <w:rFonts w:eastAsia="Times New Roman" w:cs="Times New Roman"/>
          <w:b/>
          <w:color w:val="000000"/>
          <w:sz w:val="20"/>
          <w:szCs w:val="20"/>
          <w:lang w:val="en-US" w:eastAsia="nl-NL"/>
        </w:rPr>
        <w:t xml:space="preserve">Table </w:t>
      </w:r>
      <w:r w:rsidRPr="008B2E13">
        <w:rPr>
          <w:rFonts w:eastAsia="Times New Roman" w:cs="Times New Roman"/>
          <w:b/>
          <w:color w:val="000000"/>
          <w:sz w:val="20"/>
          <w:szCs w:val="20"/>
          <w:lang w:val="en-US" w:eastAsia="nl-NL"/>
        </w:rPr>
        <w:t xml:space="preserve">3: </w:t>
      </w:r>
      <w:r w:rsidR="00FC1054" w:rsidRPr="008B2E13">
        <w:rPr>
          <w:rFonts w:cs="Arial"/>
          <w:color w:val="000000"/>
          <w:sz w:val="20"/>
          <w:szCs w:val="20"/>
          <w:shd w:val="clear" w:color="auto" w:fill="FFFFFF"/>
          <w:lang w:val="en-US"/>
        </w:rPr>
        <w:t>Correlations between the species scores of five main trait component from this study and values from the four mai</w:t>
      </w:r>
      <w:bookmarkStart w:id="1" w:name="_GoBack"/>
      <w:bookmarkEnd w:id="1"/>
      <w:r w:rsidR="00FC1054" w:rsidRPr="008B2E13">
        <w:rPr>
          <w:rFonts w:cs="Arial"/>
          <w:color w:val="000000"/>
          <w:sz w:val="20"/>
          <w:szCs w:val="20"/>
          <w:shd w:val="clear" w:color="auto" w:fill="FFFFFF"/>
          <w:lang w:val="en-US"/>
        </w:rPr>
        <w:t xml:space="preserve">n trait components for 145 </w:t>
      </w:r>
      <w:proofErr w:type="spellStart"/>
      <w:r w:rsidR="00FC1054" w:rsidRPr="008B2E13">
        <w:rPr>
          <w:rFonts w:cs="Arial"/>
          <w:color w:val="000000"/>
          <w:sz w:val="20"/>
          <w:szCs w:val="20"/>
          <w:shd w:val="clear" w:color="auto" w:fill="FFFFFF"/>
          <w:lang w:val="en-US"/>
        </w:rPr>
        <w:t>nortwest</w:t>
      </w:r>
      <w:proofErr w:type="spellEnd"/>
      <w:r w:rsidR="00FC1054" w:rsidRPr="008B2E13">
        <w:rPr>
          <w:rFonts w:cs="Arial"/>
          <w:color w:val="000000"/>
          <w:sz w:val="20"/>
          <w:szCs w:val="20"/>
          <w:shd w:val="clear" w:color="auto" w:fill="FFFFFF"/>
          <w:lang w:val="en-US"/>
        </w:rPr>
        <w:t xml:space="preserve">-European butterfly species from </w:t>
      </w:r>
      <w:proofErr w:type="spellStart"/>
      <w:r w:rsidR="00FC1054" w:rsidRPr="0049748D">
        <w:rPr>
          <w:rFonts w:cs="Arial"/>
          <w:color w:val="0000FF"/>
          <w:sz w:val="20"/>
          <w:szCs w:val="20"/>
          <w:shd w:val="clear" w:color="auto" w:fill="FFFFFF"/>
          <w:lang w:val="en-US"/>
        </w:rPr>
        <w:t>WallisDeVries</w:t>
      </w:r>
      <w:proofErr w:type="spellEnd"/>
      <w:r w:rsidR="00FC1054" w:rsidRPr="0049748D">
        <w:rPr>
          <w:rFonts w:cs="Arial"/>
          <w:color w:val="0000FF"/>
          <w:sz w:val="20"/>
          <w:szCs w:val="20"/>
          <w:shd w:val="clear" w:color="auto" w:fill="FFFFFF"/>
          <w:lang w:val="en-US"/>
        </w:rPr>
        <w:t xml:space="preserve"> </w:t>
      </w:r>
      <w:r w:rsidR="00FC1054" w:rsidRPr="008B2E13">
        <w:rPr>
          <w:rFonts w:cs="Arial"/>
          <w:color w:val="000000"/>
          <w:sz w:val="20"/>
          <w:szCs w:val="20"/>
          <w:shd w:val="clear" w:color="auto" w:fill="FFFFFF"/>
          <w:lang w:val="en-US"/>
        </w:rPr>
        <w:t>(</w:t>
      </w:r>
      <w:r w:rsidR="00FC1054" w:rsidRPr="0049748D">
        <w:rPr>
          <w:rFonts w:cs="Arial"/>
          <w:color w:val="0000FF"/>
          <w:sz w:val="20"/>
          <w:szCs w:val="20"/>
          <w:shd w:val="clear" w:color="auto" w:fill="FFFFFF"/>
          <w:lang w:val="en-US"/>
        </w:rPr>
        <w:t>2014</w:t>
      </w:r>
      <w:r w:rsidR="00FC1054" w:rsidRPr="008B2E13">
        <w:rPr>
          <w:rFonts w:cs="Arial"/>
          <w:color w:val="000000"/>
          <w:sz w:val="20"/>
          <w:szCs w:val="20"/>
          <w:shd w:val="clear" w:color="auto" w:fill="FFFFFF"/>
          <w:lang w:val="en-US"/>
        </w:rPr>
        <w:t>)</w:t>
      </w:r>
      <w:r w:rsidR="00BE07B0">
        <w:rPr>
          <w:rFonts w:cs="Arial"/>
          <w:color w:val="000000"/>
          <w:sz w:val="20"/>
          <w:szCs w:val="20"/>
          <w:shd w:val="clear" w:color="auto" w:fill="FFFFFF"/>
          <w:lang w:val="en-US"/>
        </w:rPr>
        <w:t xml:space="preserve"> </w:t>
      </w:r>
      <w:r w:rsidR="00BE07B0">
        <w:rPr>
          <w:rFonts w:cs="Times New Roman"/>
          <w:sz w:val="20"/>
          <w:szCs w:val="20"/>
          <w:lang w:val="en-US"/>
        </w:rPr>
        <w:t>(</w:t>
      </w:r>
      <w:r w:rsidR="00BE07B0" w:rsidRPr="008B2E13">
        <w:rPr>
          <w:sz w:val="20"/>
          <w:szCs w:val="20"/>
          <w:lang w:val="en-US"/>
        </w:rPr>
        <w:t>significance: * P&lt;0.05, ** P&lt;0.01, **** P&lt;0.0001)</w:t>
      </w:r>
      <w:r w:rsidR="00BE07B0" w:rsidRPr="008B2E13">
        <w:rPr>
          <w:rFonts w:cs="Times New Roman"/>
          <w:sz w:val="20"/>
          <w:szCs w:val="20"/>
          <w:lang w:val="en-US"/>
        </w:rPr>
        <w:t>.</w:t>
      </w:r>
    </w:p>
    <w:p w14:paraId="4050E5D0" w14:textId="77777777" w:rsidR="004F47A3" w:rsidRPr="004F47A3" w:rsidRDefault="004F47A3" w:rsidP="004F47A3">
      <w:pPr>
        <w:spacing w:line="480" w:lineRule="auto"/>
        <w:rPr>
          <w:rFonts w:cs="Arial"/>
          <w:color w:val="000000"/>
          <w:sz w:val="20"/>
          <w:szCs w:val="20"/>
          <w:shd w:val="clear" w:color="auto" w:fill="FFFFFF"/>
          <w:lang w:val="en-US"/>
        </w:rPr>
      </w:pPr>
    </w:p>
    <w:p w14:paraId="06F0DA7D" w14:textId="3772B9F6" w:rsidR="00FA2468" w:rsidRPr="00D92349" w:rsidRDefault="00F07824" w:rsidP="00D92349">
      <w:pPr>
        <w:spacing w:line="480" w:lineRule="auto"/>
        <w:jc w:val="both"/>
        <w:rPr>
          <w:sz w:val="20"/>
          <w:szCs w:val="20"/>
          <w:lang w:val="en-US"/>
        </w:rPr>
      </w:pPr>
      <w:r w:rsidRPr="00D92349">
        <w:rPr>
          <w:rFonts w:eastAsia="Times New Roman" w:cs="Times New Roman"/>
          <w:b/>
          <w:color w:val="000000"/>
          <w:sz w:val="20"/>
          <w:szCs w:val="20"/>
          <w:lang w:val="en-US" w:eastAsia="nl-NL"/>
        </w:rPr>
        <w:t xml:space="preserve">Suppl. Mat. </w:t>
      </w:r>
      <w:r w:rsidR="004F47A3" w:rsidRPr="00D92349">
        <w:rPr>
          <w:rFonts w:eastAsia="Times New Roman" w:cs="Times New Roman"/>
          <w:b/>
          <w:color w:val="000000"/>
          <w:sz w:val="20"/>
          <w:szCs w:val="20"/>
          <w:lang w:val="en-US" w:eastAsia="nl-NL"/>
        </w:rPr>
        <w:t xml:space="preserve">Table </w:t>
      </w:r>
      <w:r w:rsidR="004F47A3">
        <w:rPr>
          <w:rFonts w:eastAsia="Times New Roman" w:cs="Times New Roman"/>
          <w:b/>
          <w:color w:val="000000"/>
          <w:sz w:val="20"/>
          <w:szCs w:val="20"/>
          <w:lang w:val="en-US" w:eastAsia="nl-NL"/>
        </w:rPr>
        <w:t xml:space="preserve">4: </w:t>
      </w:r>
      <w:r w:rsidR="00FC1054" w:rsidRPr="00D92349">
        <w:rPr>
          <w:rFonts w:cs="Garamond"/>
          <w:sz w:val="20"/>
          <w:szCs w:val="24"/>
          <w:lang w:val="en-US"/>
        </w:rPr>
        <w:t>A tentative list of 56 candidate Red List species (present status LC or NA) with below-median values for PC-B1 and for range size (in number of occupied 50x50 km grid cells); a further 18 species that satisfy the criteria already are included on the Red List (status NT, EN or CR)</w:t>
      </w:r>
      <w:r w:rsidR="00BE07B0">
        <w:rPr>
          <w:rFonts w:cs="Garamond"/>
          <w:sz w:val="20"/>
          <w:szCs w:val="24"/>
          <w:lang w:val="en-US"/>
        </w:rPr>
        <w:t>.</w:t>
      </w:r>
      <w:r w:rsidR="00FC1054" w:rsidRPr="00D92349">
        <w:rPr>
          <w:rFonts w:cs="Garamond"/>
          <w:sz w:val="20"/>
          <w:szCs w:val="24"/>
          <w:lang w:val="en-US"/>
        </w:rPr>
        <w:t xml:space="preserve"> Red List categories: LC least concern, NT near threatened, VU vulnerable, EN endangered, CR critically endangered, NA not assessed).</w:t>
      </w:r>
    </w:p>
    <w:p w14:paraId="60473176" w14:textId="77777777" w:rsidR="00F07824" w:rsidRPr="00A63F21" w:rsidRDefault="00F07824">
      <w:pPr>
        <w:rPr>
          <w:rFonts w:ascii="Garamond" w:hAnsi="Garamond"/>
          <w:sz w:val="20"/>
          <w:szCs w:val="20"/>
          <w:lang w:val="en-US"/>
        </w:rPr>
      </w:pPr>
    </w:p>
    <w:sectPr w:rsidR="00F07824" w:rsidRPr="00A63F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Bold">
    <w:altName w:val="MS Mincho"/>
    <w:panose1 w:val="00000000000000000000"/>
    <w:charset w:val="00"/>
    <w:family w:val="roman"/>
    <w:notTrueType/>
    <w:pitch w:val="default"/>
    <w:sig w:usb0="00000003" w:usb1="08070000" w:usb2="00000010" w:usb3="00000000" w:csb0="00020001"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f">
    <w15:presenceInfo w15:providerId="None" w15:userId="r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468"/>
    <w:rsid w:val="001B2A87"/>
    <w:rsid w:val="00296E97"/>
    <w:rsid w:val="002C4A46"/>
    <w:rsid w:val="002D02D8"/>
    <w:rsid w:val="00325836"/>
    <w:rsid w:val="00335C91"/>
    <w:rsid w:val="0035149C"/>
    <w:rsid w:val="003B576D"/>
    <w:rsid w:val="003D24E8"/>
    <w:rsid w:val="003F2B8F"/>
    <w:rsid w:val="0049748D"/>
    <w:rsid w:val="004C495A"/>
    <w:rsid w:val="004F47A3"/>
    <w:rsid w:val="00555521"/>
    <w:rsid w:val="005962C8"/>
    <w:rsid w:val="007277FF"/>
    <w:rsid w:val="007967B0"/>
    <w:rsid w:val="0085206E"/>
    <w:rsid w:val="0086486F"/>
    <w:rsid w:val="00897255"/>
    <w:rsid w:val="008A2CBD"/>
    <w:rsid w:val="008B2E13"/>
    <w:rsid w:val="008C0AF2"/>
    <w:rsid w:val="00930105"/>
    <w:rsid w:val="00981F9F"/>
    <w:rsid w:val="009E19F0"/>
    <w:rsid w:val="00A06D9E"/>
    <w:rsid w:val="00A31C09"/>
    <w:rsid w:val="00A63F21"/>
    <w:rsid w:val="00AC3BF9"/>
    <w:rsid w:val="00AF7C78"/>
    <w:rsid w:val="00BE07B0"/>
    <w:rsid w:val="00C01AAA"/>
    <w:rsid w:val="00C069E4"/>
    <w:rsid w:val="00C1295E"/>
    <w:rsid w:val="00CC030F"/>
    <w:rsid w:val="00D32EC7"/>
    <w:rsid w:val="00D92349"/>
    <w:rsid w:val="00DE51F3"/>
    <w:rsid w:val="00E76F34"/>
    <w:rsid w:val="00E910FB"/>
    <w:rsid w:val="00EF2898"/>
    <w:rsid w:val="00F07824"/>
    <w:rsid w:val="00F44F17"/>
    <w:rsid w:val="00FA2468"/>
    <w:rsid w:val="00FC1054"/>
    <w:rsid w:val="00FF75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650E"/>
  <w15:chartTrackingRefBased/>
  <w15:docId w15:val="{DD92FF56-1E31-424A-8280-C3F0C0C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2468"/>
    <w:rPr>
      <w:sz w:val="16"/>
      <w:szCs w:val="16"/>
    </w:rPr>
  </w:style>
  <w:style w:type="paragraph" w:styleId="CommentText">
    <w:name w:val="annotation text"/>
    <w:basedOn w:val="Normal"/>
    <w:link w:val="CommentTextChar"/>
    <w:uiPriority w:val="99"/>
    <w:unhideWhenUsed/>
    <w:rsid w:val="00FA2468"/>
    <w:pPr>
      <w:spacing w:line="240" w:lineRule="auto"/>
    </w:pPr>
    <w:rPr>
      <w:sz w:val="20"/>
      <w:szCs w:val="20"/>
    </w:rPr>
  </w:style>
  <w:style w:type="character" w:customStyle="1" w:styleId="CommentTextChar">
    <w:name w:val="Comment Text Char"/>
    <w:basedOn w:val="DefaultParagraphFont"/>
    <w:link w:val="CommentText"/>
    <w:uiPriority w:val="99"/>
    <w:rsid w:val="00FA2468"/>
    <w:rPr>
      <w:sz w:val="20"/>
      <w:szCs w:val="20"/>
    </w:rPr>
  </w:style>
  <w:style w:type="paragraph" w:styleId="BalloonText">
    <w:name w:val="Balloon Text"/>
    <w:basedOn w:val="Normal"/>
    <w:link w:val="BalloonTextChar"/>
    <w:uiPriority w:val="99"/>
    <w:semiHidden/>
    <w:unhideWhenUsed/>
    <w:rsid w:val="00FA2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46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07824"/>
    <w:rPr>
      <w:b/>
      <w:bCs/>
    </w:rPr>
  </w:style>
  <w:style w:type="character" w:customStyle="1" w:styleId="CommentSubjectChar">
    <w:name w:val="Comment Subject Char"/>
    <w:basedOn w:val="CommentTextChar"/>
    <w:link w:val="CommentSubject"/>
    <w:uiPriority w:val="99"/>
    <w:semiHidden/>
    <w:rsid w:val="00F07824"/>
    <w:rPr>
      <w:b/>
      <w:bCs/>
      <w:sz w:val="20"/>
      <w:szCs w:val="20"/>
    </w:rPr>
  </w:style>
  <w:style w:type="table" w:styleId="TableGrid">
    <w:name w:val="Table Grid"/>
    <w:basedOn w:val="TableNormal"/>
    <w:uiPriority w:val="39"/>
    <w:rsid w:val="00D32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93290">
      <w:bodyDiv w:val="1"/>
      <w:marLeft w:val="0"/>
      <w:marRight w:val="0"/>
      <w:marTop w:val="0"/>
      <w:marBottom w:val="0"/>
      <w:divBdr>
        <w:top w:val="none" w:sz="0" w:space="0" w:color="auto"/>
        <w:left w:val="none" w:sz="0" w:space="0" w:color="auto"/>
        <w:bottom w:val="none" w:sz="0" w:space="0" w:color="auto"/>
        <w:right w:val="none" w:sz="0" w:space="0" w:color="auto"/>
      </w:divBdr>
    </w:div>
    <w:div w:id="293410748">
      <w:bodyDiv w:val="1"/>
      <w:marLeft w:val="0"/>
      <w:marRight w:val="0"/>
      <w:marTop w:val="0"/>
      <w:marBottom w:val="0"/>
      <w:divBdr>
        <w:top w:val="none" w:sz="0" w:space="0" w:color="auto"/>
        <w:left w:val="none" w:sz="0" w:space="0" w:color="auto"/>
        <w:bottom w:val="none" w:sz="0" w:space="0" w:color="auto"/>
        <w:right w:val="none" w:sz="0" w:space="0" w:color="auto"/>
      </w:divBdr>
    </w:div>
    <w:div w:id="371274691">
      <w:bodyDiv w:val="1"/>
      <w:marLeft w:val="0"/>
      <w:marRight w:val="0"/>
      <w:marTop w:val="0"/>
      <w:marBottom w:val="0"/>
      <w:divBdr>
        <w:top w:val="none" w:sz="0" w:space="0" w:color="auto"/>
        <w:left w:val="none" w:sz="0" w:space="0" w:color="auto"/>
        <w:bottom w:val="none" w:sz="0" w:space="0" w:color="auto"/>
        <w:right w:val="none" w:sz="0" w:space="0" w:color="auto"/>
      </w:divBdr>
    </w:div>
    <w:div w:id="664087153">
      <w:bodyDiv w:val="1"/>
      <w:marLeft w:val="0"/>
      <w:marRight w:val="0"/>
      <w:marTop w:val="0"/>
      <w:marBottom w:val="0"/>
      <w:divBdr>
        <w:top w:val="none" w:sz="0" w:space="0" w:color="auto"/>
        <w:left w:val="none" w:sz="0" w:space="0" w:color="auto"/>
        <w:bottom w:val="none" w:sz="0" w:space="0" w:color="auto"/>
        <w:right w:val="none" w:sz="0" w:space="0" w:color="auto"/>
      </w:divBdr>
    </w:div>
    <w:div w:id="21255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9E61-E3A9-4587-89CE-3346D57AB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ref</cp:lastModifiedBy>
  <cp:revision>2</cp:revision>
  <dcterms:created xsi:type="dcterms:W3CDTF">2016-09-09T08:51:00Z</dcterms:created>
  <dcterms:modified xsi:type="dcterms:W3CDTF">2016-09-09T08:51:00Z</dcterms:modified>
</cp:coreProperties>
</file>