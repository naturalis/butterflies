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D9A364" w14:textId="77777777" w:rsidR="00330E4E" w:rsidRPr="0028377B" w:rsidRDefault="009711A7" w:rsidP="00495BC4">
      <w:pPr>
        <w:pStyle w:val="Title"/>
        <w:rPr>
          <w:lang w:val="en-GB"/>
        </w:rPr>
      </w:pPr>
      <w:commentRangeStart w:id="0"/>
      <w:r w:rsidRPr="0028377B">
        <w:rPr>
          <w:lang w:val="en-GB"/>
        </w:rPr>
        <w:t>Ecological determinants of butterfly vulnerabilit</w:t>
      </w:r>
      <w:r w:rsidR="00330E4E" w:rsidRPr="0028377B">
        <w:rPr>
          <w:lang w:val="en-GB"/>
        </w:rPr>
        <w:t>y across the European continent</w:t>
      </w:r>
      <w:commentRangeEnd w:id="0"/>
      <w:r w:rsidR="00616914">
        <w:rPr>
          <w:rStyle w:val="CommentReference"/>
          <w:rFonts w:asciiTheme="minorHAnsi" w:eastAsiaTheme="minorHAnsi" w:hAnsiTheme="minorHAnsi" w:cstheme="minorBidi"/>
          <w:b w:val="0"/>
          <w:smallCaps w:val="0"/>
          <w:color w:val="auto"/>
          <w:spacing w:val="0"/>
          <w:kern w:val="0"/>
        </w:rPr>
        <w:commentReference w:id="0"/>
      </w:r>
    </w:p>
    <w:p w14:paraId="0953038F" w14:textId="45D6AE77" w:rsidR="00A6485B" w:rsidRPr="0028377B" w:rsidRDefault="009711A7" w:rsidP="006A6AA4">
      <w:pPr>
        <w:autoSpaceDE w:val="0"/>
        <w:autoSpaceDN w:val="0"/>
        <w:adjustRightInd w:val="0"/>
        <w:ind w:firstLine="0"/>
        <w:rPr>
          <w:rFonts w:cs="Times New Roman"/>
          <w:bCs/>
          <w:vertAlign w:val="superscript"/>
          <w:lang w:val="en-GB"/>
        </w:rPr>
      </w:pPr>
      <w:proofErr w:type="spellStart"/>
      <w:r w:rsidRPr="0028377B">
        <w:rPr>
          <w:rFonts w:cs="Times New Roman"/>
          <w:bCs/>
          <w:lang w:val="en-GB"/>
        </w:rPr>
        <w:t>Tijl</w:t>
      </w:r>
      <w:proofErr w:type="spellEnd"/>
      <w:r w:rsidRPr="0028377B">
        <w:rPr>
          <w:rFonts w:cs="Times New Roman"/>
          <w:bCs/>
          <w:lang w:val="en-GB"/>
        </w:rPr>
        <w:t xml:space="preserve"> Essens</w:t>
      </w:r>
      <w:r w:rsidRPr="0028377B">
        <w:rPr>
          <w:rFonts w:cs="Times New Roman"/>
          <w:bCs/>
          <w:vertAlign w:val="superscript"/>
          <w:lang w:val="en-GB"/>
        </w:rPr>
        <w:t>1</w:t>
      </w:r>
      <w:r w:rsidRPr="0028377B">
        <w:rPr>
          <w:rFonts w:cs="Times New Roman"/>
          <w:bCs/>
          <w:lang w:val="en-GB"/>
        </w:rPr>
        <w:t>, Chris A.M Van Swaay</w:t>
      </w:r>
      <w:r w:rsidRPr="0028377B">
        <w:rPr>
          <w:rFonts w:cs="Times New Roman"/>
          <w:bCs/>
          <w:vertAlign w:val="superscript"/>
          <w:lang w:val="en-GB"/>
        </w:rPr>
        <w:t>1</w:t>
      </w:r>
      <w:ins w:id="1" w:author="Rutger Vos" w:date="2016-12-05T21:06:00Z">
        <w:r w:rsidR="00D56FC4">
          <w:rPr>
            <w:rFonts w:cs="Times New Roman"/>
            <w:bCs/>
            <w:lang w:val="en-GB"/>
          </w:rPr>
          <w:t>, Rutger A. Vos</w:t>
        </w:r>
        <w:r w:rsidR="00D56FC4" w:rsidRPr="006A6AA4">
          <w:rPr>
            <w:rFonts w:cs="Times New Roman"/>
            <w:bCs/>
            <w:vertAlign w:val="superscript"/>
            <w:lang w:val="en-GB"/>
          </w:rPr>
          <w:t>2</w:t>
        </w:r>
      </w:ins>
      <w:r w:rsidRPr="0028377B">
        <w:rPr>
          <w:rFonts w:cs="Times New Roman"/>
          <w:bCs/>
          <w:lang w:val="en-GB"/>
        </w:rPr>
        <w:t xml:space="preserve"> and </w:t>
      </w:r>
      <w:proofErr w:type="spellStart"/>
      <w:r w:rsidRPr="0028377B">
        <w:rPr>
          <w:rFonts w:cs="Times New Roman"/>
          <w:bCs/>
          <w:lang w:val="en-GB"/>
        </w:rPr>
        <w:t>Michiel</w:t>
      </w:r>
      <w:proofErr w:type="spellEnd"/>
      <w:r w:rsidRPr="0028377B">
        <w:rPr>
          <w:rFonts w:cs="Times New Roman"/>
          <w:bCs/>
          <w:lang w:val="en-GB"/>
        </w:rPr>
        <w:t xml:space="preserve"> F. Wallis</w:t>
      </w:r>
      <w:ins w:id="2" w:author="Rutger Vos" w:date="2016-12-05T21:57:00Z">
        <w:r w:rsidR="00D90A39">
          <w:rPr>
            <w:rFonts w:cs="Times New Roman"/>
            <w:bCs/>
            <w:lang w:val="en-GB"/>
          </w:rPr>
          <w:t xml:space="preserve"> d</w:t>
        </w:r>
      </w:ins>
      <w:del w:id="3" w:author="Rutger Vos" w:date="2016-12-05T21:57:00Z">
        <w:r w:rsidRPr="0028377B" w:rsidDel="00D90A39">
          <w:rPr>
            <w:rFonts w:cs="Times New Roman"/>
            <w:bCs/>
            <w:lang w:val="en-GB"/>
          </w:rPr>
          <w:delText>D</w:delText>
        </w:r>
      </w:del>
      <w:r w:rsidRPr="0028377B">
        <w:rPr>
          <w:rFonts w:cs="Times New Roman"/>
          <w:bCs/>
          <w:lang w:val="en-GB"/>
        </w:rPr>
        <w:t>e</w:t>
      </w:r>
      <w:ins w:id="4" w:author="Rutger Vos" w:date="2016-12-05T21:57:00Z">
        <w:r w:rsidR="00D90A39">
          <w:rPr>
            <w:rFonts w:cs="Times New Roman"/>
            <w:bCs/>
            <w:lang w:val="en-GB"/>
          </w:rPr>
          <w:t xml:space="preserve"> </w:t>
        </w:r>
      </w:ins>
      <w:r w:rsidRPr="0028377B">
        <w:rPr>
          <w:rFonts w:cs="Times New Roman"/>
          <w:bCs/>
          <w:lang w:val="en-GB"/>
        </w:rPr>
        <w:t>Vries</w:t>
      </w:r>
      <w:r w:rsidRPr="0028377B">
        <w:rPr>
          <w:rFonts w:cs="Times New Roman"/>
          <w:bCs/>
          <w:vertAlign w:val="superscript"/>
          <w:lang w:val="en-GB"/>
        </w:rPr>
        <w:t>1,</w:t>
      </w:r>
      <w:r w:rsidR="00470E6B" w:rsidRPr="0028377B">
        <w:rPr>
          <w:rFonts w:cs="Times New Roman"/>
          <w:bCs/>
          <w:vertAlign w:val="superscript"/>
          <w:lang w:val="en-GB"/>
        </w:rPr>
        <w:t xml:space="preserve"> </w:t>
      </w:r>
      <w:ins w:id="5" w:author="Rutger Vos" w:date="2016-12-05T21:07:00Z">
        <w:r w:rsidR="00D56FC4">
          <w:rPr>
            <w:rFonts w:cs="Times New Roman"/>
            <w:bCs/>
            <w:vertAlign w:val="superscript"/>
            <w:lang w:val="en-GB"/>
          </w:rPr>
          <w:t>3</w:t>
        </w:r>
      </w:ins>
      <w:del w:id="6" w:author="Rutger Vos" w:date="2016-12-05T21:07:00Z">
        <w:r w:rsidRPr="0028377B" w:rsidDel="00D56FC4">
          <w:rPr>
            <w:rFonts w:cs="Times New Roman"/>
            <w:bCs/>
            <w:vertAlign w:val="superscript"/>
            <w:lang w:val="en-GB"/>
          </w:rPr>
          <w:delText>2</w:delText>
        </w:r>
      </w:del>
      <w:r w:rsidR="00020398" w:rsidRPr="0028377B">
        <w:rPr>
          <w:rFonts w:cs="Times New Roman"/>
          <w:bCs/>
          <w:vertAlign w:val="superscript"/>
          <w:lang w:val="en-GB"/>
        </w:rPr>
        <w:t>*</w:t>
      </w:r>
      <w:r w:rsidR="0015393A" w:rsidRPr="0028377B">
        <w:rPr>
          <w:rFonts w:cs="Times New Roman"/>
          <w:bCs/>
          <w:vertAlign w:val="superscript"/>
          <w:lang w:val="en-GB"/>
        </w:rPr>
        <w:t>*</w:t>
      </w:r>
    </w:p>
    <w:p w14:paraId="48B8D5F5" w14:textId="77777777" w:rsidR="009711A7" w:rsidRDefault="009711A7" w:rsidP="006A6AA4">
      <w:pPr>
        <w:autoSpaceDE w:val="0"/>
        <w:autoSpaceDN w:val="0"/>
        <w:adjustRightInd w:val="0"/>
        <w:ind w:firstLine="0"/>
        <w:jc w:val="both"/>
        <w:rPr>
          <w:ins w:id="7" w:author="Rutger Vos" w:date="2016-12-05T21:07:00Z"/>
          <w:rFonts w:cs="Times New Roman"/>
          <w:vertAlign w:val="superscript"/>
          <w:lang w:val="en-GB"/>
        </w:rPr>
      </w:pPr>
      <w:r w:rsidRPr="0028377B">
        <w:rPr>
          <w:rFonts w:cs="Times New Roman"/>
          <w:vertAlign w:val="superscript"/>
          <w:lang w:val="en-GB"/>
        </w:rPr>
        <w:t>1</w:t>
      </w:r>
      <w:r w:rsidRPr="0028377B">
        <w:rPr>
          <w:rFonts w:cs="Times New Roman"/>
          <w:lang w:val="en-GB"/>
        </w:rPr>
        <w:t xml:space="preserve">De </w:t>
      </w:r>
      <w:proofErr w:type="spellStart"/>
      <w:r w:rsidRPr="0028377B">
        <w:rPr>
          <w:rFonts w:cs="Times New Roman"/>
          <w:lang w:val="en-GB"/>
        </w:rPr>
        <w:t>Vlinderstichting</w:t>
      </w:r>
      <w:proofErr w:type="spellEnd"/>
      <w:r w:rsidRPr="0028377B">
        <w:rPr>
          <w:rFonts w:cs="Times New Roman"/>
          <w:lang w:val="en-GB"/>
        </w:rPr>
        <w:t xml:space="preserve"> / Dutch Butterfly Conservation, P.O. Box 506, 6700 AM </w:t>
      </w:r>
      <w:proofErr w:type="spellStart"/>
      <w:r w:rsidRPr="0028377B">
        <w:rPr>
          <w:rFonts w:cs="Times New Roman"/>
          <w:lang w:val="en-GB"/>
        </w:rPr>
        <w:t>Wageningen</w:t>
      </w:r>
      <w:proofErr w:type="spellEnd"/>
      <w:r w:rsidRPr="0028377B">
        <w:rPr>
          <w:rFonts w:cs="Times New Roman"/>
          <w:lang w:val="en-GB"/>
        </w:rPr>
        <w:t>, The Netherlands</w:t>
      </w:r>
      <w:r w:rsidRPr="0028377B">
        <w:rPr>
          <w:rFonts w:cs="Times New Roman"/>
          <w:vertAlign w:val="superscript"/>
          <w:lang w:val="en-GB"/>
        </w:rPr>
        <w:t xml:space="preserve"> </w:t>
      </w:r>
    </w:p>
    <w:p w14:paraId="0ACF79FD" w14:textId="2DD6207C" w:rsidR="00D56FC4" w:rsidRPr="006A6AA4" w:rsidRDefault="00D56FC4" w:rsidP="006A6AA4">
      <w:pPr>
        <w:autoSpaceDE w:val="0"/>
        <w:autoSpaceDN w:val="0"/>
        <w:adjustRightInd w:val="0"/>
        <w:ind w:firstLine="0"/>
        <w:jc w:val="both"/>
        <w:rPr>
          <w:rFonts w:cs="Times New Roman"/>
          <w:lang w:val="en-GB"/>
        </w:rPr>
      </w:pPr>
      <w:ins w:id="8" w:author="Rutger Vos" w:date="2016-12-05T21:07:00Z">
        <w:r>
          <w:rPr>
            <w:rFonts w:cs="Times New Roman"/>
            <w:vertAlign w:val="superscript"/>
            <w:lang w:val="en-GB"/>
          </w:rPr>
          <w:t>2</w:t>
        </w:r>
        <w:r w:rsidRPr="00D56FC4">
          <w:rPr>
            <w:rFonts w:cs="Times New Roman"/>
            <w:lang w:val="en-GB"/>
          </w:rPr>
          <w:t xml:space="preserve">Naturalis Biodiversity </w:t>
        </w:r>
        <w:proofErr w:type="spellStart"/>
        <w:r w:rsidRPr="00D56FC4">
          <w:rPr>
            <w:rFonts w:cs="Times New Roman"/>
            <w:lang w:val="en-GB"/>
          </w:rPr>
          <w:t>Center</w:t>
        </w:r>
        <w:proofErr w:type="spellEnd"/>
        <w:r>
          <w:rPr>
            <w:rFonts w:cs="Times New Roman"/>
            <w:lang w:val="en-GB"/>
          </w:rPr>
          <w:t xml:space="preserve">, </w:t>
        </w:r>
      </w:ins>
      <w:ins w:id="9" w:author="Rutger Vos" w:date="2016-12-05T21:09:00Z">
        <w:r w:rsidRPr="00D56FC4">
          <w:rPr>
            <w:rFonts w:cs="Times New Roman"/>
            <w:lang w:val="en-GB"/>
          </w:rPr>
          <w:t>P.O. Box 9517, 2300</w:t>
        </w:r>
        <w:r>
          <w:rPr>
            <w:rFonts w:cs="Times New Roman"/>
            <w:lang w:val="en-GB"/>
          </w:rPr>
          <w:t xml:space="preserve"> RA Leiden, T</w:t>
        </w:r>
        <w:r w:rsidRPr="00D56FC4">
          <w:rPr>
            <w:rFonts w:cs="Times New Roman"/>
            <w:lang w:val="en-GB"/>
          </w:rPr>
          <w:t>he Netherlands</w:t>
        </w:r>
      </w:ins>
    </w:p>
    <w:p w14:paraId="75F4E746" w14:textId="70E2D8D7" w:rsidR="009711A7" w:rsidRPr="0028377B" w:rsidRDefault="00D56FC4" w:rsidP="006A6AA4">
      <w:pPr>
        <w:autoSpaceDE w:val="0"/>
        <w:autoSpaceDN w:val="0"/>
        <w:adjustRightInd w:val="0"/>
        <w:ind w:firstLine="0"/>
        <w:rPr>
          <w:rFonts w:cs="Times New Roman"/>
          <w:lang w:val="en-GB"/>
        </w:rPr>
      </w:pPr>
      <w:ins w:id="10" w:author="Rutger Vos" w:date="2016-12-05T21:07:00Z">
        <w:r>
          <w:rPr>
            <w:rFonts w:cs="Times New Roman"/>
            <w:vertAlign w:val="superscript"/>
            <w:lang w:val="en-GB"/>
          </w:rPr>
          <w:t>3</w:t>
        </w:r>
      </w:ins>
      <w:del w:id="11" w:author="Rutger Vos" w:date="2016-12-05T21:07:00Z">
        <w:r w:rsidR="009711A7" w:rsidRPr="0028377B" w:rsidDel="00D56FC4">
          <w:rPr>
            <w:rFonts w:cs="Times New Roman"/>
            <w:vertAlign w:val="superscript"/>
            <w:lang w:val="en-GB"/>
          </w:rPr>
          <w:delText>2</w:delText>
        </w:r>
        <w:r w:rsidR="009711A7" w:rsidRPr="0028377B" w:rsidDel="00D56FC4">
          <w:rPr>
            <w:rFonts w:cs="Times New Roman"/>
            <w:lang w:val="en-GB"/>
          </w:rPr>
          <w:delText xml:space="preserve"> </w:delText>
        </w:r>
      </w:del>
      <w:r w:rsidR="009711A7" w:rsidRPr="0028377B">
        <w:rPr>
          <w:rFonts w:cs="Times New Roman"/>
          <w:lang w:val="en-GB"/>
        </w:rPr>
        <w:t xml:space="preserve">Wageningen University, Laboratory of Entomology, P.O. Box 16, 6700 AA </w:t>
      </w:r>
      <w:proofErr w:type="spellStart"/>
      <w:r w:rsidR="009711A7" w:rsidRPr="0028377B">
        <w:rPr>
          <w:rFonts w:cs="Times New Roman"/>
          <w:lang w:val="en-GB"/>
        </w:rPr>
        <w:t>Wageningen</w:t>
      </w:r>
      <w:proofErr w:type="spellEnd"/>
      <w:r w:rsidR="009711A7" w:rsidRPr="0028377B">
        <w:rPr>
          <w:rFonts w:cs="Times New Roman"/>
          <w:lang w:val="en-GB"/>
        </w:rPr>
        <w:t>, The Netherlands</w:t>
      </w:r>
    </w:p>
    <w:p w14:paraId="19C747E9" w14:textId="07F4E53D" w:rsidR="00A6485B" w:rsidRPr="0028377B" w:rsidRDefault="009711A7" w:rsidP="006A6AA4">
      <w:pPr>
        <w:autoSpaceDE w:val="0"/>
        <w:autoSpaceDN w:val="0"/>
        <w:adjustRightInd w:val="0"/>
        <w:ind w:firstLine="0"/>
        <w:rPr>
          <w:shd w:val="clear" w:color="auto" w:fill="FFFFFF"/>
          <w:lang w:val="en-GB"/>
          <w:rPrChange w:id="12" w:author="ref" w:date="2016-09-08T11:27:00Z">
            <w:rPr>
              <w:shd w:val="clear" w:color="auto" w:fill="FFFFFF"/>
              <w:lang w:val="en-US"/>
            </w:rPr>
          </w:rPrChange>
        </w:rPr>
      </w:pPr>
      <w:r w:rsidRPr="0028377B">
        <w:rPr>
          <w:rFonts w:cs="Times New Roman"/>
          <w:lang w:val="en-GB"/>
        </w:rPr>
        <w:t xml:space="preserve">*Corresponding author </w:t>
      </w:r>
      <w:r w:rsidR="00DB4E0E" w:rsidRPr="0028377B">
        <w:rPr>
          <w:lang w:val="en-GB"/>
          <w:rPrChange w:id="13" w:author="ref" w:date="2016-09-08T11:27:00Z">
            <w:rPr>
              <w:rStyle w:val="Hyperlink"/>
              <w:rFonts w:cs="Times New Roman"/>
              <w:color w:val="auto"/>
              <w:lang w:val="en-GB"/>
            </w:rPr>
          </w:rPrChange>
        </w:rPr>
        <w:fldChar w:fldCharType="begin"/>
      </w:r>
      <w:r w:rsidR="00DB4E0E" w:rsidRPr="0028377B">
        <w:rPr>
          <w:lang w:val="en-GB"/>
          <w:rPrChange w:id="14" w:author="ref" w:date="2016-09-08T11:27:00Z">
            <w:rPr/>
          </w:rPrChange>
        </w:rPr>
        <w:instrText xml:space="preserve"> HYPERLINK "mailto:michiel.wallisdevries@vlinderstichting.nl" </w:instrText>
      </w:r>
      <w:r w:rsidR="00DB4E0E" w:rsidRPr="0028377B">
        <w:rPr>
          <w:rPrChange w:id="15" w:author="ref" w:date="2016-09-08T11:27:00Z">
            <w:rPr>
              <w:rStyle w:val="Hyperlink"/>
              <w:rFonts w:cs="Times New Roman"/>
              <w:color w:val="auto"/>
              <w:lang w:val="en-GB"/>
            </w:rPr>
          </w:rPrChange>
        </w:rPr>
        <w:fldChar w:fldCharType="separate"/>
      </w:r>
      <w:r w:rsidR="00827A68" w:rsidRPr="0028377B">
        <w:rPr>
          <w:rStyle w:val="Hyperlink"/>
          <w:rFonts w:cs="Times New Roman"/>
          <w:color w:val="auto"/>
          <w:lang w:val="en-GB"/>
        </w:rPr>
        <w:t>michiel.wallisdevries@vlinderstichting.nl</w:t>
      </w:r>
      <w:r w:rsidR="00DB4E0E" w:rsidRPr="0028377B">
        <w:rPr>
          <w:rStyle w:val="Hyperlink"/>
          <w:rFonts w:cs="Times New Roman"/>
          <w:color w:val="auto"/>
          <w:lang w:val="en-GB"/>
          <w:rPrChange w:id="16" w:author="ref" w:date="2016-09-08T11:27:00Z">
            <w:rPr>
              <w:rStyle w:val="Hyperlink"/>
              <w:rFonts w:cs="Times New Roman"/>
              <w:color w:val="auto"/>
              <w:lang w:val="en-GB"/>
            </w:rPr>
          </w:rPrChange>
        </w:rPr>
        <w:fldChar w:fldCharType="end"/>
      </w:r>
    </w:p>
    <w:p w14:paraId="4439E06C" w14:textId="565BF5D9" w:rsidR="0031331A" w:rsidRPr="0028377B" w:rsidRDefault="0031331A" w:rsidP="00A6485B">
      <w:pPr>
        <w:autoSpaceDE w:val="0"/>
        <w:autoSpaceDN w:val="0"/>
        <w:adjustRightInd w:val="0"/>
        <w:rPr>
          <w:rFonts w:cs="Times New Roman"/>
          <w:b/>
          <w:bCs/>
          <w:color w:val="0066FF"/>
          <w:lang w:val="en-GB"/>
        </w:rPr>
      </w:pPr>
    </w:p>
    <w:p w14:paraId="351294F6" w14:textId="77777777" w:rsidR="009711A7" w:rsidRPr="0028377B" w:rsidRDefault="009711A7" w:rsidP="006A6AA4">
      <w:pPr>
        <w:pStyle w:val="Heading1"/>
        <w:rPr>
          <w:lang w:val="en-GB"/>
        </w:rPr>
      </w:pPr>
      <w:commentRangeStart w:id="17"/>
      <w:r w:rsidRPr="0028377B">
        <w:rPr>
          <w:lang w:val="en-GB"/>
        </w:rPr>
        <w:t>Abstract</w:t>
      </w:r>
      <w:commentRangeEnd w:id="17"/>
      <w:r w:rsidR="00F67AA0">
        <w:rPr>
          <w:rStyle w:val="CommentReference"/>
          <w:rFonts w:eastAsiaTheme="minorHAnsi" w:cstheme="minorBidi"/>
          <w:b w:val="0"/>
          <w:bCs w:val="0"/>
          <w:kern w:val="0"/>
          <w:lang w:eastAsia="en-US"/>
        </w:rPr>
        <w:commentReference w:id="17"/>
      </w:r>
      <w:del w:id="18" w:author="Rutger Vos" w:date="2016-12-05T21:16:00Z">
        <w:r w:rsidRPr="0028377B" w:rsidDel="00D56FC4">
          <w:rPr>
            <w:lang w:val="en-GB"/>
          </w:rPr>
          <w:delText>:</w:delText>
        </w:r>
      </w:del>
    </w:p>
    <w:p w14:paraId="24E9681A" w14:textId="51D66AA1" w:rsidR="00330E4E" w:rsidRPr="0028377B" w:rsidRDefault="00BF1E51" w:rsidP="00495BC4">
      <w:pPr>
        <w:rPr>
          <w:lang w:val="en-GB"/>
        </w:rPr>
      </w:pPr>
      <w:r w:rsidRPr="0028377B">
        <w:rPr>
          <w:lang w:val="en-GB"/>
        </w:rPr>
        <w:t xml:space="preserve">In drawing up Red Lists, extinction </w:t>
      </w:r>
      <w:r w:rsidR="000B0BEF" w:rsidRPr="0028377B">
        <w:rPr>
          <w:lang w:val="en-GB"/>
        </w:rPr>
        <w:t>risk</w:t>
      </w:r>
      <w:r w:rsidRPr="0028377B">
        <w:rPr>
          <w:lang w:val="en-GB"/>
        </w:rPr>
        <w:t>s</w:t>
      </w:r>
      <w:r w:rsidR="000B0BEF" w:rsidRPr="0028377B">
        <w:rPr>
          <w:lang w:val="en-GB"/>
        </w:rPr>
        <w:t xml:space="preserve"> of butterfl</w:t>
      </w:r>
      <w:r w:rsidRPr="0028377B">
        <w:rPr>
          <w:lang w:val="en-GB"/>
        </w:rPr>
        <w:t>ies</w:t>
      </w:r>
      <w:r w:rsidR="000B0BEF" w:rsidRPr="0028377B">
        <w:rPr>
          <w:lang w:val="en-GB"/>
        </w:rPr>
        <w:t xml:space="preserve"> </w:t>
      </w:r>
      <w:r w:rsidRPr="0028377B">
        <w:rPr>
          <w:lang w:val="en-GB"/>
        </w:rPr>
        <w:t>and other insects are</w:t>
      </w:r>
      <w:r w:rsidR="000B0BEF" w:rsidRPr="0028377B">
        <w:rPr>
          <w:lang w:val="en-GB"/>
        </w:rPr>
        <w:t xml:space="preserve"> </w:t>
      </w:r>
      <w:r w:rsidR="00F05267" w:rsidRPr="0028377B">
        <w:rPr>
          <w:lang w:val="en-GB"/>
        </w:rPr>
        <w:t>currently</w:t>
      </w:r>
      <w:r w:rsidR="000B0BEF" w:rsidRPr="0028377B">
        <w:rPr>
          <w:lang w:val="en-GB"/>
        </w:rPr>
        <w:t xml:space="preserve"> assessed by </w:t>
      </w:r>
      <w:r w:rsidR="00F05267" w:rsidRPr="0028377B">
        <w:rPr>
          <w:lang w:val="en-GB"/>
        </w:rPr>
        <w:t>information on</w:t>
      </w:r>
      <w:r w:rsidR="000B0BEF" w:rsidRPr="0028377B">
        <w:rPr>
          <w:lang w:val="en-GB"/>
        </w:rPr>
        <w:t xml:space="preserve"> </w:t>
      </w:r>
      <w:r w:rsidRPr="0028377B">
        <w:rPr>
          <w:lang w:val="en-GB"/>
        </w:rPr>
        <w:t>status and trends in distribution and abundance</w:t>
      </w:r>
      <w:r w:rsidR="000B0BEF" w:rsidRPr="0028377B">
        <w:rPr>
          <w:lang w:val="en-GB"/>
        </w:rPr>
        <w:t xml:space="preserve">. </w:t>
      </w:r>
      <w:r w:rsidRPr="0028377B">
        <w:rPr>
          <w:lang w:val="en-GB"/>
        </w:rPr>
        <w:t xml:space="preserve">Incorporating information on species </w:t>
      </w:r>
      <w:r w:rsidR="000B0BEF" w:rsidRPr="0028377B">
        <w:rPr>
          <w:lang w:val="en-GB"/>
        </w:rPr>
        <w:t xml:space="preserve">traits </w:t>
      </w:r>
      <w:r w:rsidRPr="0028377B">
        <w:rPr>
          <w:lang w:val="en-GB"/>
        </w:rPr>
        <w:t>may</w:t>
      </w:r>
      <w:r w:rsidR="000B0BEF" w:rsidRPr="0028377B">
        <w:rPr>
          <w:lang w:val="en-GB"/>
        </w:rPr>
        <w:t xml:space="preserve"> </w:t>
      </w:r>
      <w:r w:rsidR="005C4ED3" w:rsidRPr="0028377B">
        <w:rPr>
          <w:lang w:val="en-GB"/>
        </w:rPr>
        <w:t xml:space="preserve">increase our ability to </w:t>
      </w:r>
      <w:r w:rsidR="000B0BEF" w:rsidRPr="0028377B">
        <w:rPr>
          <w:lang w:val="en-GB"/>
        </w:rPr>
        <w:t xml:space="preserve">predict species responses </w:t>
      </w:r>
      <w:r w:rsidR="0031331A" w:rsidRPr="0028377B">
        <w:rPr>
          <w:lang w:val="en-GB"/>
        </w:rPr>
        <w:t>under</w:t>
      </w:r>
      <w:r w:rsidR="000B0BEF" w:rsidRPr="0028377B">
        <w:rPr>
          <w:lang w:val="en-GB"/>
        </w:rPr>
        <w:t xml:space="preserve"> environmental change</w:t>
      </w:r>
      <w:r w:rsidRPr="0028377B">
        <w:rPr>
          <w:lang w:val="en-GB"/>
        </w:rPr>
        <w:t xml:space="preserve"> and, hence, their vulnerability</w:t>
      </w:r>
      <w:r w:rsidR="000B0BEF" w:rsidRPr="0028377B">
        <w:rPr>
          <w:lang w:val="en-GB"/>
        </w:rPr>
        <w:t xml:space="preserve">. </w:t>
      </w:r>
      <w:r w:rsidR="00330E4E" w:rsidRPr="0028377B">
        <w:rPr>
          <w:lang w:val="en-GB"/>
        </w:rPr>
        <w:t xml:space="preserve">We </w:t>
      </w:r>
      <w:r w:rsidRPr="0028377B">
        <w:rPr>
          <w:lang w:val="en-GB"/>
        </w:rPr>
        <w:t xml:space="preserve">derived </w:t>
      </w:r>
      <w:r w:rsidR="00330E4E" w:rsidRPr="0028377B">
        <w:rPr>
          <w:lang w:val="en-GB"/>
        </w:rPr>
        <w:t xml:space="preserve">ecologically </w:t>
      </w:r>
      <w:r w:rsidRPr="0028377B">
        <w:rPr>
          <w:lang w:val="en-GB"/>
        </w:rPr>
        <w:t xml:space="preserve">relevant biological and climatic </w:t>
      </w:r>
      <w:r w:rsidR="00330E4E" w:rsidRPr="0028377B">
        <w:rPr>
          <w:lang w:val="en-GB"/>
        </w:rPr>
        <w:t xml:space="preserve">trait dimensions, and used these to </w:t>
      </w:r>
      <w:r w:rsidRPr="0028377B">
        <w:rPr>
          <w:lang w:val="en-GB"/>
        </w:rPr>
        <w:t xml:space="preserve">explain the </w:t>
      </w:r>
      <w:r w:rsidR="00330E4E" w:rsidRPr="0028377B">
        <w:rPr>
          <w:lang w:val="en-GB"/>
        </w:rPr>
        <w:t xml:space="preserve">variation in vulnerability indicators for 397 European butterfly species, </w:t>
      </w:r>
      <w:r w:rsidR="0031331A" w:rsidRPr="0028377B">
        <w:rPr>
          <w:lang w:val="en-GB"/>
        </w:rPr>
        <w:t>out of</w:t>
      </w:r>
      <w:r w:rsidR="00330E4E" w:rsidRPr="0028377B">
        <w:rPr>
          <w:lang w:val="en-GB"/>
        </w:rPr>
        <w:t xml:space="preserve"> 482 species</w:t>
      </w:r>
      <w:r w:rsidR="00A82909" w:rsidRPr="0028377B">
        <w:rPr>
          <w:lang w:val="en-GB"/>
        </w:rPr>
        <w:t xml:space="preserve"> present</w:t>
      </w:r>
      <w:r w:rsidR="00330E4E" w:rsidRPr="0028377B">
        <w:rPr>
          <w:lang w:val="en-GB"/>
        </w:rPr>
        <w:t xml:space="preserve"> </w:t>
      </w:r>
      <w:r w:rsidR="0031331A" w:rsidRPr="0028377B">
        <w:rPr>
          <w:lang w:val="en-GB"/>
        </w:rPr>
        <w:t>in</w:t>
      </w:r>
      <w:r w:rsidR="00330E4E" w:rsidRPr="0028377B">
        <w:rPr>
          <w:lang w:val="en-GB"/>
        </w:rPr>
        <w:t xml:space="preserve"> Europe. </w:t>
      </w:r>
      <w:r w:rsidR="000B0BEF" w:rsidRPr="0028377B">
        <w:rPr>
          <w:lang w:val="en-GB"/>
        </w:rPr>
        <w:t>For all but one vulnerability indicator, c</w:t>
      </w:r>
      <w:r w:rsidR="00330E4E" w:rsidRPr="0028377B">
        <w:rPr>
          <w:lang w:val="en-GB"/>
        </w:rPr>
        <w:t>limatic traits predicted more variati</w:t>
      </w:r>
      <w:r w:rsidR="000B0BEF" w:rsidRPr="0028377B">
        <w:rPr>
          <w:lang w:val="en-GB"/>
        </w:rPr>
        <w:t xml:space="preserve">on than </w:t>
      </w:r>
      <w:r w:rsidR="00330E4E" w:rsidRPr="0028377B">
        <w:rPr>
          <w:lang w:val="en-GB"/>
        </w:rPr>
        <w:t>biological traits</w:t>
      </w:r>
      <w:r w:rsidR="000B0BEF" w:rsidRPr="0028377B">
        <w:rPr>
          <w:lang w:val="en-GB"/>
        </w:rPr>
        <w:t xml:space="preserve">. </w:t>
      </w:r>
      <w:r w:rsidR="0031331A" w:rsidRPr="0028377B">
        <w:rPr>
          <w:lang w:val="en-GB"/>
        </w:rPr>
        <w:t>T</w:t>
      </w:r>
      <w:r w:rsidR="000B0BEF" w:rsidRPr="0028377B">
        <w:rPr>
          <w:lang w:val="en-GB"/>
        </w:rPr>
        <w:t>he biological trait comp</w:t>
      </w:r>
      <w:r w:rsidR="006E7BB3" w:rsidRPr="0028377B">
        <w:rPr>
          <w:lang w:val="en-GB"/>
        </w:rPr>
        <w:t>onent</w:t>
      </w:r>
      <w:r w:rsidR="000B0BEF" w:rsidRPr="0028377B">
        <w:rPr>
          <w:lang w:val="en-GB"/>
        </w:rPr>
        <w:t xml:space="preserve"> reflecting mobility, development rate and ov</w:t>
      </w:r>
      <w:r w:rsidR="0031331A" w:rsidRPr="0028377B">
        <w:rPr>
          <w:lang w:val="en-GB"/>
        </w:rPr>
        <w:t xml:space="preserve">erwintering stage, </w:t>
      </w:r>
      <w:r w:rsidR="00B92044" w:rsidRPr="0028377B">
        <w:rPr>
          <w:lang w:val="en-GB"/>
        </w:rPr>
        <w:t>proved the ma</w:t>
      </w:r>
      <w:r w:rsidRPr="0028377B">
        <w:rPr>
          <w:lang w:val="en-GB"/>
        </w:rPr>
        <w:t>j</w:t>
      </w:r>
      <w:r w:rsidR="00B92044" w:rsidRPr="0028377B">
        <w:rPr>
          <w:lang w:val="en-GB"/>
        </w:rPr>
        <w:t>or</w:t>
      </w:r>
      <w:r w:rsidR="000B0BEF" w:rsidRPr="0028377B">
        <w:rPr>
          <w:lang w:val="en-GB"/>
        </w:rPr>
        <w:t xml:space="preserve"> </w:t>
      </w:r>
      <w:r w:rsidR="00B92044" w:rsidRPr="0028377B">
        <w:rPr>
          <w:lang w:val="en-GB"/>
        </w:rPr>
        <w:t xml:space="preserve">biological </w:t>
      </w:r>
      <w:r w:rsidR="000B0BEF" w:rsidRPr="0028377B">
        <w:rPr>
          <w:lang w:val="en-GB"/>
        </w:rPr>
        <w:t>determinant of species vulnerability.</w:t>
      </w:r>
      <w:r w:rsidRPr="0028377B">
        <w:rPr>
          <w:lang w:val="en-GB"/>
        </w:rPr>
        <w:t xml:space="preserve"> We </w:t>
      </w:r>
      <w:r w:rsidR="00F32654" w:rsidRPr="0028377B">
        <w:rPr>
          <w:lang w:val="en-GB"/>
        </w:rPr>
        <w:t>propos</w:t>
      </w:r>
      <w:r w:rsidRPr="0028377B">
        <w:rPr>
          <w:lang w:val="en-GB"/>
        </w:rPr>
        <w:t xml:space="preserve">e that </w:t>
      </w:r>
      <w:r w:rsidR="006E7BB3" w:rsidRPr="0028377B">
        <w:rPr>
          <w:lang w:val="en-GB"/>
        </w:rPr>
        <w:t>this trait component</w:t>
      </w:r>
      <w:r w:rsidR="000B0BEF" w:rsidRPr="0028377B">
        <w:rPr>
          <w:lang w:val="en-GB"/>
        </w:rPr>
        <w:t xml:space="preserve"> </w:t>
      </w:r>
      <w:r w:rsidR="006E7BB3" w:rsidRPr="0028377B">
        <w:rPr>
          <w:lang w:val="en-GB"/>
        </w:rPr>
        <w:t xml:space="preserve">offers a preferable alternative to the frequently used, but </w:t>
      </w:r>
      <w:r w:rsidR="00F32654" w:rsidRPr="0028377B">
        <w:rPr>
          <w:lang w:val="en-GB"/>
        </w:rPr>
        <w:t>ecologically misleading</w:t>
      </w:r>
      <w:r w:rsidR="006E7BB3" w:rsidRPr="0028377B">
        <w:rPr>
          <w:lang w:val="en-GB"/>
        </w:rPr>
        <w:t xml:space="preserve"> generalist-specialist continuum. </w:t>
      </w:r>
      <w:r w:rsidR="0031331A" w:rsidRPr="0028377B">
        <w:rPr>
          <w:lang w:val="en-GB"/>
        </w:rPr>
        <w:t>Size was a</w:t>
      </w:r>
      <w:r w:rsidR="000B0BEF" w:rsidRPr="0028377B">
        <w:rPr>
          <w:lang w:val="en-GB"/>
        </w:rPr>
        <w:t xml:space="preserve"> phylogenet</w:t>
      </w:r>
      <w:r w:rsidR="005C4ED3" w:rsidRPr="0028377B">
        <w:rPr>
          <w:lang w:val="en-GB"/>
        </w:rPr>
        <w:t>ically based</w:t>
      </w:r>
      <w:r w:rsidR="00B92044" w:rsidRPr="0028377B">
        <w:rPr>
          <w:lang w:val="en-GB"/>
        </w:rPr>
        <w:t xml:space="preserve"> trait component, </w:t>
      </w:r>
      <w:r w:rsidR="0031331A" w:rsidRPr="0028377B">
        <w:rPr>
          <w:lang w:val="en-GB"/>
        </w:rPr>
        <w:t xml:space="preserve">and </w:t>
      </w:r>
      <w:r w:rsidR="006E7BB3" w:rsidRPr="0028377B">
        <w:rPr>
          <w:lang w:val="en-GB"/>
        </w:rPr>
        <w:t xml:space="preserve">not </w:t>
      </w:r>
      <w:r w:rsidR="000B0BEF" w:rsidRPr="0028377B">
        <w:rPr>
          <w:lang w:val="en-GB"/>
        </w:rPr>
        <w:t>relevant to explain species vulnerability.</w:t>
      </w:r>
      <w:r w:rsidR="00330E4E" w:rsidRPr="0028377B">
        <w:rPr>
          <w:lang w:val="en-GB"/>
        </w:rPr>
        <w:t xml:space="preserve"> </w:t>
      </w:r>
      <w:r w:rsidR="006E7BB3" w:rsidRPr="0028377B">
        <w:rPr>
          <w:lang w:val="en-GB"/>
        </w:rPr>
        <w:t xml:space="preserve">Our analysis contributes to </w:t>
      </w:r>
      <w:ins w:id="19" w:author="Rutger Vos" w:date="2016-12-05T21:12:00Z">
        <w:r w:rsidR="00D56FC4">
          <w:rPr>
            <w:lang w:val="en-GB"/>
          </w:rPr>
          <w:t xml:space="preserve">the </w:t>
        </w:r>
      </w:ins>
      <w:r w:rsidR="006E7BB3" w:rsidRPr="0028377B">
        <w:rPr>
          <w:lang w:val="en-GB"/>
        </w:rPr>
        <w:t>develop</w:t>
      </w:r>
      <w:ins w:id="20" w:author="Rutger Vos" w:date="2016-12-05T21:12:00Z">
        <w:r w:rsidR="00D56FC4">
          <w:rPr>
            <w:lang w:val="en-GB"/>
          </w:rPr>
          <w:t xml:space="preserve">ment </w:t>
        </w:r>
      </w:ins>
      <w:del w:id="21" w:author="Rutger Vos" w:date="2016-12-05T21:12:00Z">
        <w:r w:rsidR="006E7BB3" w:rsidRPr="0028377B" w:rsidDel="00D56FC4">
          <w:rPr>
            <w:lang w:val="en-GB"/>
          </w:rPr>
          <w:delText xml:space="preserve"> </w:delText>
        </w:r>
      </w:del>
      <w:ins w:id="22" w:author="ref" w:date="2016-09-08T11:27:00Z">
        <w:del w:id="23" w:author="Rutger Vos" w:date="2016-12-05T21:12:00Z">
          <w:r w:rsidR="0028377B" w:rsidRPr="0028377B" w:rsidDel="00D56FC4">
            <w:rPr>
              <w:lang w:val="en-GB"/>
            </w:rPr>
            <w:delText>a</w:delText>
          </w:r>
        </w:del>
      </w:ins>
      <w:ins w:id="24" w:author="Rutger Vos" w:date="2016-12-05T21:12:00Z">
        <w:r w:rsidR="00D56FC4">
          <w:rPr>
            <w:lang w:val="en-GB"/>
          </w:rPr>
          <w:t>of</w:t>
        </w:r>
      </w:ins>
      <w:del w:id="25" w:author="ref" w:date="2016-09-08T11:27:00Z">
        <w:r w:rsidR="006E7BB3" w:rsidRPr="0028377B" w:rsidDel="0028377B">
          <w:rPr>
            <w:lang w:val="en-GB"/>
          </w:rPr>
          <w:delText>e</w:delText>
        </w:r>
      </w:del>
      <w:r w:rsidR="006E7BB3" w:rsidRPr="0028377B">
        <w:rPr>
          <w:lang w:val="en-GB"/>
        </w:rPr>
        <w:t xml:space="preserve"> trait-based approach</w:t>
      </w:r>
      <w:ins w:id="26" w:author="Rutger Vos" w:date="2016-12-05T21:12:00Z">
        <w:r w:rsidR="00D56FC4">
          <w:rPr>
            <w:lang w:val="en-GB"/>
          </w:rPr>
          <w:t>es</w:t>
        </w:r>
      </w:ins>
      <w:r w:rsidR="006E7BB3" w:rsidRPr="0028377B">
        <w:rPr>
          <w:lang w:val="en-GB"/>
        </w:rPr>
        <w:t xml:space="preserve"> to</w:t>
      </w:r>
      <w:r w:rsidR="00330E4E" w:rsidRPr="0028377B">
        <w:rPr>
          <w:lang w:val="en-GB"/>
        </w:rPr>
        <w:t xml:space="preserve"> prioritiz</w:t>
      </w:r>
      <w:ins w:id="27" w:author="Rutger Vos" w:date="2016-12-05T21:12:00Z">
        <w:r w:rsidR="00D56FC4">
          <w:rPr>
            <w:lang w:val="en-GB"/>
          </w:rPr>
          <w:t>ing</w:t>
        </w:r>
      </w:ins>
      <w:del w:id="28" w:author="Rutger Vos" w:date="2016-12-05T21:12:00Z">
        <w:r w:rsidR="00330E4E" w:rsidRPr="0028377B" w:rsidDel="00D56FC4">
          <w:rPr>
            <w:lang w:val="en-GB"/>
          </w:rPr>
          <w:delText>e</w:delText>
        </w:r>
      </w:del>
      <w:r w:rsidR="00330E4E" w:rsidRPr="0028377B">
        <w:rPr>
          <w:lang w:val="en-GB"/>
        </w:rPr>
        <w:t xml:space="preserve"> vulnerable species for conservation at </w:t>
      </w:r>
      <w:ins w:id="29" w:author="Rutger Vos" w:date="2016-12-05T21:12:00Z">
        <w:r w:rsidR="00D56FC4">
          <w:rPr>
            <w:lang w:val="en-GB"/>
          </w:rPr>
          <w:t xml:space="preserve">a </w:t>
        </w:r>
      </w:ins>
      <w:r w:rsidR="00330E4E" w:rsidRPr="0028377B">
        <w:rPr>
          <w:lang w:val="en-GB"/>
        </w:rPr>
        <w:t xml:space="preserve">European </w:t>
      </w:r>
      <w:del w:id="30" w:author="Rutger Vos" w:date="2016-12-05T21:12:00Z">
        <w:r w:rsidR="00330E4E" w:rsidRPr="0028377B" w:rsidDel="00D56FC4">
          <w:rPr>
            <w:lang w:val="en-GB"/>
          </w:rPr>
          <w:delText>level</w:delText>
        </w:r>
      </w:del>
      <w:ins w:id="31" w:author="Rutger Vos" w:date="2016-12-05T21:12:00Z">
        <w:r w:rsidR="00D56FC4">
          <w:rPr>
            <w:lang w:val="en-GB"/>
          </w:rPr>
          <w:t>scale</w:t>
        </w:r>
      </w:ins>
      <w:r w:rsidR="00330E4E" w:rsidRPr="0028377B">
        <w:rPr>
          <w:lang w:val="en-GB"/>
        </w:rPr>
        <w:t xml:space="preserve">. </w:t>
      </w:r>
      <w:r w:rsidR="005C4ED3" w:rsidRPr="0028377B">
        <w:rPr>
          <w:lang w:val="en-GB"/>
        </w:rPr>
        <w:t xml:space="preserve">Further regional scale analyses are </w:t>
      </w:r>
      <w:proofErr w:type="gramStart"/>
      <w:r w:rsidR="005C4ED3" w:rsidRPr="0028377B">
        <w:rPr>
          <w:lang w:val="en-GB"/>
        </w:rPr>
        <w:t>recommended</w:t>
      </w:r>
      <w:proofErr w:type="gramEnd"/>
      <w:r w:rsidR="005C4ED3" w:rsidRPr="0028377B">
        <w:rPr>
          <w:lang w:val="en-GB"/>
        </w:rPr>
        <w:t xml:space="preserve"> as a next step to improv</w:t>
      </w:r>
      <w:ins w:id="32" w:author="Rutger Vos" w:date="2016-12-05T21:13:00Z">
        <w:r w:rsidR="00D56FC4">
          <w:rPr>
            <w:lang w:val="en-GB"/>
          </w:rPr>
          <w:t>ing our understanding of</w:t>
        </w:r>
      </w:ins>
      <w:del w:id="33" w:author="Rutger Vos" w:date="2016-12-05T21:12:00Z">
        <w:r w:rsidR="005C4ED3" w:rsidRPr="0028377B" w:rsidDel="00D56FC4">
          <w:rPr>
            <w:lang w:val="en-GB"/>
          </w:rPr>
          <w:delText>e</w:delText>
        </w:r>
      </w:del>
      <w:r w:rsidR="005C4ED3" w:rsidRPr="0028377B">
        <w:rPr>
          <w:lang w:val="en-GB"/>
        </w:rPr>
        <w:t xml:space="preserve"> the biological basis </w:t>
      </w:r>
      <w:del w:id="34" w:author="Rutger Vos" w:date="2016-12-05T21:13:00Z">
        <w:r w:rsidR="005C4ED3" w:rsidRPr="0028377B" w:rsidDel="00D56FC4">
          <w:rPr>
            <w:lang w:val="en-GB"/>
          </w:rPr>
          <w:delText xml:space="preserve">for </w:delText>
        </w:r>
      </w:del>
      <w:ins w:id="35" w:author="Rutger Vos" w:date="2016-12-05T21:13:00Z">
        <w:r w:rsidR="00D56FC4">
          <w:rPr>
            <w:lang w:val="en-GB"/>
          </w:rPr>
          <w:t>of</w:t>
        </w:r>
        <w:r w:rsidR="00D56FC4" w:rsidRPr="0028377B">
          <w:rPr>
            <w:lang w:val="en-GB"/>
          </w:rPr>
          <w:t xml:space="preserve"> </w:t>
        </w:r>
      </w:ins>
      <w:r w:rsidR="005C4ED3" w:rsidRPr="0028377B">
        <w:rPr>
          <w:lang w:val="en-GB"/>
        </w:rPr>
        <w:t>species vulnerability.</w:t>
      </w:r>
    </w:p>
    <w:p w14:paraId="294B72E8" w14:textId="77777777" w:rsidR="006B1C97" w:rsidRPr="0028377B" w:rsidRDefault="006B1C97" w:rsidP="00330E4E">
      <w:pPr>
        <w:autoSpaceDE w:val="0"/>
        <w:autoSpaceDN w:val="0"/>
        <w:adjustRightInd w:val="0"/>
        <w:jc w:val="both"/>
        <w:rPr>
          <w:rFonts w:cs="Times New Roman"/>
          <w:lang w:val="en-GB"/>
        </w:rPr>
      </w:pPr>
    </w:p>
    <w:p w14:paraId="4E83F05E" w14:textId="47CF1D35" w:rsidR="009711A7" w:rsidRPr="0028377B" w:rsidRDefault="009711A7" w:rsidP="006A6AA4">
      <w:pPr>
        <w:autoSpaceDE w:val="0"/>
        <w:autoSpaceDN w:val="0"/>
        <w:adjustRightInd w:val="0"/>
        <w:ind w:firstLine="0"/>
        <w:rPr>
          <w:rFonts w:cs="Times New Roman"/>
          <w:i/>
          <w:iCs/>
          <w:lang w:val="en-GB"/>
        </w:rPr>
      </w:pPr>
      <w:r w:rsidRPr="0028377B">
        <w:rPr>
          <w:rFonts w:cs="Times New Roman"/>
          <w:i/>
          <w:iCs/>
          <w:lang w:val="en-GB"/>
        </w:rPr>
        <w:t xml:space="preserve">Keywords: </w:t>
      </w:r>
      <w:commentRangeStart w:id="36"/>
      <w:r w:rsidRPr="0028377B">
        <w:rPr>
          <w:rFonts w:cs="Times New Roman"/>
          <w:i/>
          <w:iCs/>
          <w:lang w:val="en-GB"/>
        </w:rPr>
        <w:t>Life-history traits, Vulnerability, Conservation</w:t>
      </w:r>
      <w:r w:rsidR="006E7BB3" w:rsidRPr="0028377B">
        <w:rPr>
          <w:rFonts w:cs="Times New Roman"/>
          <w:i/>
          <w:iCs/>
          <w:lang w:val="en-GB"/>
        </w:rPr>
        <w:t>, Red Lists, Butterflies</w:t>
      </w:r>
      <w:commentRangeEnd w:id="36"/>
      <w:r w:rsidR="00F67AA0">
        <w:rPr>
          <w:rStyle w:val="CommentReference"/>
        </w:rPr>
        <w:commentReference w:id="36"/>
      </w:r>
    </w:p>
    <w:p w14:paraId="36A927EE" w14:textId="77777777" w:rsidR="00330E4E" w:rsidRPr="0028377B" w:rsidRDefault="00330E4E" w:rsidP="009711A7">
      <w:pPr>
        <w:autoSpaceDE w:val="0"/>
        <w:autoSpaceDN w:val="0"/>
        <w:adjustRightInd w:val="0"/>
        <w:rPr>
          <w:rFonts w:cs="Times New Roman"/>
          <w:iCs/>
          <w:lang w:val="en-GB"/>
        </w:rPr>
      </w:pPr>
    </w:p>
    <w:p w14:paraId="1D40DE7A" w14:textId="4131C83E" w:rsidR="00126F86" w:rsidRPr="0028377B" w:rsidRDefault="00126F86" w:rsidP="006A6AA4">
      <w:pPr>
        <w:autoSpaceDE w:val="0"/>
        <w:autoSpaceDN w:val="0"/>
        <w:adjustRightInd w:val="0"/>
        <w:ind w:firstLine="0"/>
        <w:jc w:val="both"/>
        <w:rPr>
          <w:rFonts w:cs="Times New Roman"/>
          <w:lang w:val="en-GB"/>
        </w:rPr>
      </w:pPr>
      <w:r w:rsidRPr="0028377B">
        <w:rPr>
          <w:rFonts w:cs="Times New Roman"/>
          <w:i/>
          <w:lang w:val="en-GB"/>
        </w:rPr>
        <w:t>Acknowledgements</w:t>
      </w:r>
      <w:r w:rsidR="00597CC2" w:rsidRPr="0028377B">
        <w:rPr>
          <w:rFonts w:cs="Times New Roman"/>
          <w:i/>
          <w:lang w:val="en-GB"/>
        </w:rPr>
        <w:t xml:space="preserve">: </w:t>
      </w:r>
      <w:r w:rsidRPr="0028377B">
        <w:rPr>
          <w:rFonts w:cs="Times New Roman"/>
          <w:lang w:val="en-GB"/>
        </w:rPr>
        <w:t xml:space="preserve">The authors wish to thank Albert </w:t>
      </w:r>
      <w:proofErr w:type="spellStart"/>
      <w:r w:rsidRPr="0028377B">
        <w:rPr>
          <w:rFonts w:cs="Times New Roman"/>
          <w:lang w:val="en-GB"/>
        </w:rPr>
        <w:t>Vliegen</w:t>
      </w:r>
      <w:r w:rsidR="003027EE" w:rsidRPr="0028377B">
        <w:rPr>
          <w:rFonts w:cs="Times New Roman"/>
          <w:lang w:val="en-GB"/>
        </w:rPr>
        <w:t>t</w:t>
      </w:r>
      <w:r w:rsidRPr="0028377B">
        <w:rPr>
          <w:rFonts w:cs="Times New Roman"/>
          <w:lang w:val="en-GB"/>
        </w:rPr>
        <w:t>hart</w:t>
      </w:r>
      <w:proofErr w:type="spellEnd"/>
      <w:r w:rsidRPr="0028377B">
        <w:rPr>
          <w:rFonts w:cs="Times New Roman"/>
          <w:lang w:val="en-GB"/>
        </w:rPr>
        <w:t xml:space="preserve"> </w:t>
      </w:r>
      <w:r w:rsidR="005F066A" w:rsidRPr="0028377B">
        <w:rPr>
          <w:rFonts w:cs="Times New Roman"/>
          <w:lang w:val="en-GB"/>
        </w:rPr>
        <w:t xml:space="preserve">of the Dutch Butterfly Conservation, </w:t>
      </w:r>
      <w:r w:rsidRPr="0028377B">
        <w:rPr>
          <w:rFonts w:cs="Times New Roman"/>
          <w:lang w:val="en-GB"/>
        </w:rPr>
        <w:t xml:space="preserve">who kindly provided his </w:t>
      </w:r>
      <w:r w:rsidR="00D92108" w:rsidRPr="0028377B">
        <w:rPr>
          <w:rFonts w:cs="Times New Roman"/>
          <w:lang w:val="en-GB"/>
        </w:rPr>
        <w:t xml:space="preserve">expert knowledge </w:t>
      </w:r>
      <w:r w:rsidRPr="0028377B">
        <w:rPr>
          <w:rFonts w:cs="Times New Roman"/>
          <w:lang w:val="en-GB"/>
        </w:rPr>
        <w:t>on butterfly mobility.</w:t>
      </w:r>
    </w:p>
    <w:p w14:paraId="1C185FDE" w14:textId="0C2529D9" w:rsidR="000E3A30" w:rsidRPr="0028377B" w:rsidRDefault="00827A68" w:rsidP="006A6AA4">
      <w:pPr>
        <w:pStyle w:val="Heading1"/>
        <w:rPr>
          <w:lang w:val="en-GB"/>
        </w:rPr>
      </w:pPr>
      <w:r w:rsidRPr="0028377B">
        <w:rPr>
          <w:lang w:val="en-GB"/>
        </w:rPr>
        <w:br w:type="page"/>
      </w:r>
      <w:r w:rsidR="000E3A30" w:rsidRPr="0028377B">
        <w:rPr>
          <w:lang w:val="en-GB"/>
        </w:rPr>
        <w:lastRenderedPageBreak/>
        <w:t>Introduction</w:t>
      </w:r>
    </w:p>
    <w:p w14:paraId="15274BEE" w14:textId="0DE133EE" w:rsidR="009711A7" w:rsidRPr="0028377B" w:rsidRDefault="009711A7" w:rsidP="006A6AA4">
      <w:pPr>
        <w:ind w:firstLine="0"/>
        <w:jc w:val="both"/>
        <w:rPr>
          <w:rFonts w:cs="Times New Roman"/>
          <w:lang w:val="en-GB"/>
        </w:rPr>
      </w:pPr>
      <w:r w:rsidRPr="0028377B">
        <w:rPr>
          <w:rFonts w:cs="Times New Roman"/>
          <w:lang w:val="en-GB"/>
        </w:rPr>
        <w:t xml:space="preserve">The worldwide decline of biodiversity leads to losses of a broad array of ecosystem </w:t>
      </w:r>
      <w:r w:rsidR="00051A0D" w:rsidRPr="0028377B">
        <w:rPr>
          <w:rFonts w:cs="Times New Roman"/>
          <w:lang w:val="en-GB"/>
        </w:rPr>
        <w:t>services, such as</w:t>
      </w:r>
      <w:r w:rsidR="00B532FE" w:rsidRPr="0028377B">
        <w:rPr>
          <w:rFonts w:cs="Times New Roman"/>
          <w:lang w:val="en-GB"/>
        </w:rPr>
        <w:t xml:space="preserve"> </w:t>
      </w:r>
      <w:r w:rsidR="005E77F4" w:rsidRPr="0028377B">
        <w:rPr>
          <w:rFonts w:cs="Times New Roman"/>
          <w:lang w:val="en-GB"/>
        </w:rPr>
        <w:t xml:space="preserve">pollination in agricultural landscapes </w:t>
      </w:r>
      <w:r w:rsidR="00B532FE" w:rsidRPr="0028377B">
        <w:rPr>
          <w:rFonts w:cs="Times New Roman"/>
          <w:lang w:val="en-GB"/>
        </w:rPr>
        <w:t xml:space="preserve">and </w:t>
      </w:r>
      <w:r w:rsidR="005E77F4" w:rsidRPr="0028377B">
        <w:rPr>
          <w:rFonts w:cs="Times New Roman"/>
          <w:lang w:val="en-GB"/>
        </w:rPr>
        <w:t>recreational and cultural benefits (</w:t>
      </w:r>
      <w:r w:rsidR="00B532FE" w:rsidRPr="0028377B">
        <w:rPr>
          <w:rFonts w:cs="Times New Roman"/>
          <w:color w:val="0000FF"/>
          <w:lang w:val="en-GB"/>
        </w:rPr>
        <w:t xml:space="preserve">Nelson </w:t>
      </w:r>
      <w:r w:rsidR="00A6485B" w:rsidRPr="0028377B">
        <w:rPr>
          <w:rFonts w:cs="Times New Roman"/>
          <w:color w:val="0000FF"/>
          <w:lang w:val="en-GB"/>
        </w:rPr>
        <w:t>et al.</w:t>
      </w:r>
      <w:r w:rsidR="00B532FE" w:rsidRPr="0028377B">
        <w:rPr>
          <w:rFonts w:cs="Times New Roman"/>
          <w:color w:val="0000FF"/>
          <w:lang w:val="en-GB"/>
        </w:rPr>
        <w:t xml:space="preserve"> 2009, </w:t>
      </w:r>
      <w:proofErr w:type="spellStart"/>
      <w:r w:rsidR="00B532FE" w:rsidRPr="0028377B">
        <w:rPr>
          <w:rFonts w:cs="Times New Roman"/>
          <w:color w:val="0000FF"/>
          <w:lang w:val="en-GB"/>
        </w:rPr>
        <w:t>Cardinale</w:t>
      </w:r>
      <w:proofErr w:type="spellEnd"/>
      <w:r w:rsidR="00B532FE" w:rsidRPr="0028377B">
        <w:rPr>
          <w:rFonts w:cs="Times New Roman"/>
          <w:color w:val="0000FF"/>
          <w:lang w:val="en-GB"/>
        </w:rPr>
        <w:t xml:space="preserve"> </w:t>
      </w:r>
      <w:r w:rsidR="00A6485B" w:rsidRPr="0028377B">
        <w:rPr>
          <w:rFonts w:cs="Times New Roman"/>
          <w:color w:val="0000FF"/>
          <w:lang w:val="en-GB"/>
        </w:rPr>
        <w:t>et al.</w:t>
      </w:r>
      <w:r w:rsidR="00B532FE" w:rsidRPr="0028377B">
        <w:rPr>
          <w:rFonts w:cs="Times New Roman"/>
          <w:color w:val="0000FF"/>
          <w:lang w:val="en-GB"/>
        </w:rPr>
        <w:t xml:space="preserve"> 2012, </w:t>
      </w:r>
      <w:r w:rsidR="00E346DE" w:rsidRPr="0028377B">
        <w:rPr>
          <w:rFonts w:cs="Times New Roman"/>
          <w:color w:val="0000FF"/>
          <w:lang w:val="en-GB"/>
        </w:rPr>
        <w:t xml:space="preserve">Garibaldi </w:t>
      </w:r>
      <w:r w:rsidR="00A6485B" w:rsidRPr="0028377B">
        <w:rPr>
          <w:rFonts w:cs="Times New Roman"/>
          <w:color w:val="0000FF"/>
          <w:lang w:val="en-GB"/>
        </w:rPr>
        <w:t>et al.</w:t>
      </w:r>
      <w:r w:rsidR="00E346DE" w:rsidRPr="0028377B">
        <w:rPr>
          <w:rFonts w:cs="Times New Roman"/>
          <w:color w:val="0000FF"/>
          <w:lang w:val="en-GB"/>
        </w:rPr>
        <w:t xml:space="preserve"> 2013</w:t>
      </w:r>
      <w:r w:rsidRPr="0028377B">
        <w:rPr>
          <w:rFonts w:cs="Times New Roman"/>
          <w:lang w:val="en-GB"/>
        </w:rPr>
        <w:t>)</w:t>
      </w:r>
      <w:r w:rsidR="00E346DE" w:rsidRPr="0028377B">
        <w:rPr>
          <w:rFonts w:cs="Times New Roman"/>
          <w:lang w:val="en-GB"/>
        </w:rPr>
        <w:t>.</w:t>
      </w:r>
      <w:r w:rsidRPr="0028377B">
        <w:rPr>
          <w:rFonts w:cs="Times New Roman"/>
          <w:lang w:val="en-GB"/>
        </w:rPr>
        <w:t xml:space="preserve"> </w:t>
      </w:r>
      <w:proofErr w:type="gramStart"/>
      <w:r w:rsidRPr="0028377B">
        <w:rPr>
          <w:rFonts w:cs="Times New Roman"/>
          <w:lang w:val="en-GB"/>
        </w:rPr>
        <w:t>The</w:t>
      </w:r>
      <w:r w:rsidR="0015393A" w:rsidRPr="0028377B">
        <w:rPr>
          <w:rFonts w:cs="Times New Roman"/>
          <w:lang w:val="en-GB"/>
        </w:rPr>
        <w:t xml:space="preserve"> </w:t>
      </w:r>
      <w:r w:rsidR="00B73755" w:rsidRPr="0028377B">
        <w:rPr>
          <w:rFonts w:cs="Times New Roman"/>
          <w:lang w:val="en-GB"/>
        </w:rPr>
        <w:t xml:space="preserve">European strategy and the </w:t>
      </w:r>
      <w:r w:rsidRPr="0028377B">
        <w:rPr>
          <w:rFonts w:cs="Times New Roman"/>
          <w:lang w:val="en-GB"/>
        </w:rPr>
        <w:t xml:space="preserve">Convention on Biological Diversity </w:t>
      </w:r>
      <w:r w:rsidR="00867E1A" w:rsidRPr="0028377B">
        <w:rPr>
          <w:rFonts w:cs="Times New Roman"/>
          <w:lang w:val="en-GB"/>
        </w:rPr>
        <w:t xml:space="preserve">(CBD) </w:t>
      </w:r>
      <w:r w:rsidRPr="0028377B">
        <w:rPr>
          <w:rFonts w:cs="Times New Roman"/>
          <w:lang w:val="en-GB"/>
        </w:rPr>
        <w:t>aim to hal</w:t>
      </w:r>
      <w:r w:rsidR="001772EB" w:rsidRPr="0028377B">
        <w:rPr>
          <w:rFonts w:cs="Times New Roman"/>
          <w:lang w:val="en-GB"/>
        </w:rPr>
        <w:t>t biodiversity loss by 2010-2020 (</w:t>
      </w:r>
      <w:proofErr w:type="spellStart"/>
      <w:r w:rsidR="001772EB" w:rsidRPr="0028377B">
        <w:rPr>
          <w:rFonts w:cs="Times New Roman"/>
          <w:color w:val="0000FF"/>
          <w:lang w:val="en-GB"/>
        </w:rPr>
        <w:t>Balmford</w:t>
      </w:r>
      <w:proofErr w:type="spellEnd"/>
      <w:r w:rsidR="001772EB" w:rsidRPr="0028377B">
        <w:rPr>
          <w:rFonts w:cs="Times New Roman"/>
          <w:color w:val="0000FF"/>
          <w:lang w:val="en-GB"/>
        </w:rPr>
        <w:t xml:space="preserve"> </w:t>
      </w:r>
      <w:r w:rsidR="00A6485B" w:rsidRPr="0028377B">
        <w:rPr>
          <w:rFonts w:cs="Times New Roman"/>
          <w:color w:val="0000FF"/>
          <w:lang w:val="en-GB"/>
        </w:rPr>
        <w:t>et al.</w:t>
      </w:r>
      <w:r w:rsidR="001772EB" w:rsidRPr="0028377B">
        <w:rPr>
          <w:rFonts w:cs="Times New Roman"/>
          <w:color w:val="0000FF"/>
          <w:lang w:val="en-GB"/>
        </w:rPr>
        <w:t xml:space="preserve"> 2005, </w:t>
      </w:r>
      <w:r w:rsidR="00311642" w:rsidRPr="0028377B">
        <w:rPr>
          <w:rFonts w:cs="Times New Roman"/>
          <w:color w:val="0000FF"/>
          <w:lang w:val="en-GB"/>
        </w:rPr>
        <w:t>European Commission 2011</w:t>
      </w:r>
      <w:r w:rsidRPr="0028377B">
        <w:rPr>
          <w:rFonts w:cs="Times New Roman"/>
          <w:lang w:val="en-GB"/>
        </w:rPr>
        <w:t>)</w:t>
      </w:r>
      <w:r w:rsidRPr="0028377B">
        <w:rPr>
          <w:rFonts w:cs="Times New Roman"/>
          <w:color w:val="000000"/>
          <w:highlight w:val="white"/>
          <w:lang w:val="en-GB"/>
        </w:rPr>
        <w:t>.</w:t>
      </w:r>
      <w:proofErr w:type="gramEnd"/>
      <w:r w:rsidRPr="0028377B">
        <w:rPr>
          <w:rFonts w:cs="Times New Roman"/>
          <w:color w:val="000000"/>
          <w:lang w:val="en-GB"/>
        </w:rPr>
        <w:t xml:space="preserve"> </w:t>
      </w:r>
      <w:r w:rsidR="002D04D0" w:rsidRPr="0028377B">
        <w:rPr>
          <w:rFonts w:cs="Times New Roman"/>
          <w:lang w:val="en-GB"/>
        </w:rPr>
        <w:t>Accomplis</w:t>
      </w:r>
      <w:r w:rsidR="002D04D0" w:rsidRPr="008A08DD">
        <w:rPr>
          <w:rFonts w:cs="Times New Roman"/>
          <w:lang w:val="en-GB"/>
        </w:rPr>
        <w:t>hing th</w:t>
      </w:r>
      <w:r w:rsidR="0015393A" w:rsidRPr="0028377B">
        <w:rPr>
          <w:rFonts w:cs="Times New Roman"/>
          <w:lang w:val="en-GB"/>
        </w:rPr>
        <w:t>is</w:t>
      </w:r>
      <w:r w:rsidRPr="0028377B">
        <w:rPr>
          <w:rFonts w:cs="Times New Roman"/>
          <w:lang w:val="en-GB"/>
        </w:rPr>
        <w:t xml:space="preserve"> </w:t>
      </w:r>
      <w:r w:rsidR="002D04D0" w:rsidRPr="0028377B">
        <w:rPr>
          <w:rFonts w:cs="Times New Roman"/>
          <w:lang w:val="en-GB"/>
        </w:rPr>
        <w:t>objective</w:t>
      </w:r>
      <w:r w:rsidRPr="0028377B">
        <w:rPr>
          <w:rFonts w:cs="Times New Roman"/>
          <w:lang w:val="en-GB"/>
        </w:rPr>
        <w:t xml:space="preserve"> requires both continuous assessments of biodiversity status and ecological understanding of species vulnerability in relation to their environmental drivers. The </w:t>
      </w:r>
      <w:r w:rsidR="00B423F2" w:rsidRPr="0028377B">
        <w:rPr>
          <w:rFonts w:cs="Times New Roman"/>
          <w:lang w:val="en-GB"/>
        </w:rPr>
        <w:t xml:space="preserve">threat </w:t>
      </w:r>
      <w:r w:rsidRPr="0028377B">
        <w:rPr>
          <w:rFonts w:cs="Times New Roman"/>
          <w:lang w:val="en-GB"/>
        </w:rPr>
        <w:t xml:space="preserve">status is currently assessed by the IUCN Red List methodology with increasingly reliable data from national to </w:t>
      </w:r>
      <w:r w:rsidR="003F582A" w:rsidRPr="0028377B">
        <w:rPr>
          <w:rFonts w:cs="Times New Roman"/>
          <w:lang w:val="en-GB"/>
        </w:rPr>
        <w:t>continental</w:t>
      </w:r>
      <w:r w:rsidRPr="0028377B">
        <w:rPr>
          <w:rFonts w:cs="Times New Roman"/>
          <w:lang w:val="en-GB"/>
        </w:rPr>
        <w:t xml:space="preserve"> scales (</w:t>
      </w:r>
      <w:r w:rsidR="00573A8F" w:rsidRPr="0028377B">
        <w:rPr>
          <w:rFonts w:cs="Times New Roman"/>
          <w:color w:val="0000FF"/>
          <w:lang w:val="en-GB"/>
        </w:rPr>
        <w:t>IUCN 2005, Rodrigue</w:t>
      </w:r>
      <w:r w:rsidR="00F30A25" w:rsidRPr="0028377B">
        <w:rPr>
          <w:rFonts w:cs="Times New Roman"/>
          <w:color w:val="0000FF"/>
          <w:lang w:val="en-GB"/>
        </w:rPr>
        <w:t>s</w:t>
      </w:r>
      <w:r w:rsidR="00573A8F" w:rsidRPr="0028377B">
        <w:rPr>
          <w:rFonts w:cs="Times New Roman"/>
          <w:color w:val="0000FF"/>
          <w:lang w:val="en-GB"/>
        </w:rPr>
        <w:t xml:space="preserve"> </w:t>
      </w:r>
      <w:r w:rsidR="00A6485B" w:rsidRPr="0028377B">
        <w:rPr>
          <w:rFonts w:cs="Times New Roman"/>
          <w:color w:val="0000FF"/>
          <w:lang w:val="en-GB"/>
        </w:rPr>
        <w:t>et al.</w:t>
      </w:r>
      <w:r w:rsidR="00573A8F" w:rsidRPr="0028377B">
        <w:rPr>
          <w:rFonts w:cs="Times New Roman"/>
          <w:color w:val="0000FF"/>
          <w:lang w:val="en-GB"/>
        </w:rPr>
        <w:t xml:space="preserve"> 2006</w:t>
      </w:r>
      <w:r w:rsidR="00405356" w:rsidRPr="0028377B">
        <w:rPr>
          <w:rFonts w:cs="Times New Roman"/>
          <w:color w:val="0000FF"/>
          <w:lang w:val="en-GB"/>
        </w:rPr>
        <w:t xml:space="preserve">, Keith </w:t>
      </w:r>
      <w:r w:rsidR="00A6485B" w:rsidRPr="0028377B">
        <w:rPr>
          <w:rFonts w:cs="Times New Roman"/>
          <w:color w:val="0000FF"/>
          <w:lang w:val="en-GB"/>
        </w:rPr>
        <w:t>et al.</w:t>
      </w:r>
      <w:r w:rsidR="00405356" w:rsidRPr="0028377B">
        <w:rPr>
          <w:rFonts w:cs="Times New Roman"/>
          <w:color w:val="0000FF"/>
          <w:lang w:val="en-GB"/>
        </w:rPr>
        <w:t xml:space="preserve"> 2013</w:t>
      </w:r>
      <w:r w:rsidR="00573A8F" w:rsidRPr="0028377B">
        <w:rPr>
          <w:rFonts w:cs="Times New Roman"/>
          <w:lang w:val="en-GB"/>
        </w:rPr>
        <w:t>)</w:t>
      </w:r>
      <w:r w:rsidR="003F582A" w:rsidRPr="0028377B">
        <w:rPr>
          <w:rFonts w:cs="Times New Roman"/>
          <w:lang w:val="en-GB"/>
        </w:rPr>
        <w:t xml:space="preserve">. </w:t>
      </w:r>
      <w:r w:rsidRPr="0028377B">
        <w:rPr>
          <w:rFonts w:cs="Times New Roman"/>
          <w:lang w:val="en-GB"/>
        </w:rPr>
        <w:t>Data on insects are still limited however, despite signals that insects are particularly sensitive to environmental change (</w:t>
      </w:r>
      <w:r w:rsidRPr="0028377B">
        <w:rPr>
          <w:rFonts w:cs="Times New Roman"/>
          <w:color w:val="0000FF"/>
          <w:lang w:val="en-GB"/>
        </w:rPr>
        <w:t xml:space="preserve">Thomas </w:t>
      </w:r>
      <w:r w:rsidR="00A6485B" w:rsidRPr="0028377B">
        <w:rPr>
          <w:rFonts w:cs="Times New Roman"/>
          <w:iCs/>
          <w:color w:val="0000FF"/>
          <w:lang w:val="en-GB"/>
        </w:rPr>
        <w:t>et al.</w:t>
      </w:r>
      <w:r w:rsidRPr="0028377B">
        <w:rPr>
          <w:rFonts w:cs="Times New Roman"/>
          <w:color w:val="0000FF"/>
          <w:lang w:val="en-GB"/>
        </w:rPr>
        <w:t xml:space="preserve"> 2004, </w:t>
      </w:r>
      <w:proofErr w:type="spellStart"/>
      <w:r w:rsidRPr="0028377B">
        <w:rPr>
          <w:rFonts w:cs="Times New Roman"/>
          <w:color w:val="0000FF"/>
          <w:lang w:val="en-GB"/>
        </w:rPr>
        <w:t>Settele</w:t>
      </w:r>
      <w:proofErr w:type="spellEnd"/>
      <w:r w:rsidRPr="0028377B">
        <w:rPr>
          <w:rFonts w:cs="Times New Roman"/>
          <w:color w:val="0000FF"/>
          <w:lang w:val="en-GB"/>
        </w:rPr>
        <w:t xml:space="preserve"> </w:t>
      </w:r>
      <w:r w:rsidR="00A6485B" w:rsidRPr="0028377B">
        <w:rPr>
          <w:rFonts w:cs="Times New Roman"/>
          <w:iCs/>
          <w:color w:val="0000FF"/>
          <w:lang w:val="en-GB"/>
        </w:rPr>
        <w:t>et al.</w:t>
      </w:r>
      <w:r w:rsidRPr="0028377B">
        <w:rPr>
          <w:rFonts w:cs="Times New Roman"/>
          <w:color w:val="0000FF"/>
          <w:lang w:val="en-GB"/>
        </w:rPr>
        <w:t xml:space="preserve"> 2008, </w:t>
      </w:r>
      <w:proofErr w:type="spellStart"/>
      <w:r w:rsidRPr="0028377B">
        <w:rPr>
          <w:rFonts w:cs="Times New Roman"/>
          <w:color w:val="0000FF"/>
          <w:lang w:val="en-GB"/>
        </w:rPr>
        <w:t>Rasmont</w:t>
      </w:r>
      <w:proofErr w:type="spellEnd"/>
      <w:r w:rsidRPr="0028377B">
        <w:rPr>
          <w:rFonts w:cs="Times New Roman"/>
          <w:color w:val="0000FF"/>
          <w:lang w:val="en-GB"/>
        </w:rPr>
        <w:t xml:space="preserve"> </w:t>
      </w:r>
      <w:r w:rsidR="00A6485B" w:rsidRPr="0028377B">
        <w:rPr>
          <w:rFonts w:cs="Times New Roman"/>
          <w:iCs/>
          <w:color w:val="0000FF"/>
          <w:lang w:val="en-GB"/>
        </w:rPr>
        <w:t>et al.</w:t>
      </w:r>
      <w:r w:rsidRPr="0028377B">
        <w:rPr>
          <w:rFonts w:cs="Times New Roman"/>
          <w:color w:val="0000FF"/>
          <w:lang w:val="en-GB"/>
        </w:rPr>
        <w:t xml:space="preserve"> 2015</w:t>
      </w:r>
      <w:r w:rsidRPr="0028377B">
        <w:rPr>
          <w:rFonts w:cs="Times New Roman"/>
          <w:lang w:val="en-GB"/>
        </w:rPr>
        <w:t>). Butterflies form the exception</w:t>
      </w:r>
      <w:ins w:id="37" w:author="ref" w:date="2016-09-08T12:36:00Z">
        <w:r w:rsidR="008A08DD">
          <w:rPr>
            <w:rFonts w:cs="Times New Roman"/>
            <w:lang w:val="en-GB"/>
          </w:rPr>
          <w:t xml:space="preserve"> as</w:t>
        </w:r>
      </w:ins>
      <w:del w:id="38" w:author="ref" w:date="2016-09-08T12:36:00Z">
        <w:r w:rsidRPr="008A08DD" w:rsidDel="008A08DD">
          <w:rPr>
            <w:rFonts w:cs="Times New Roman"/>
            <w:lang w:val="en-GB"/>
          </w:rPr>
          <w:delText>;</w:delText>
        </w:r>
      </w:del>
      <w:r w:rsidRPr="008A08DD">
        <w:rPr>
          <w:rFonts w:cs="Times New Roman"/>
          <w:lang w:val="en-GB"/>
        </w:rPr>
        <w:t xml:space="preserve"> their biology is comparatively well studied over a wide range of species and their conservation status </w:t>
      </w:r>
      <w:r w:rsidR="0019461D" w:rsidRPr="008A08DD">
        <w:rPr>
          <w:rFonts w:cs="Times New Roman"/>
          <w:lang w:val="en-GB"/>
        </w:rPr>
        <w:t xml:space="preserve">is primarily based on </w:t>
      </w:r>
      <w:r w:rsidRPr="0028377B">
        <w:rPr>
          <w:rFonts w:cs="Times New Roman"/>
          <w:highlight w:val="white"/>
          <w:lang w:val="en-GB"/>
        </w:rPr>
        <w:t>population trends and distribution changes derived from decades of systematic monitoring (</w:t>
      </w:r>
      <w:r w:rsidR="00AD61C0" w:rsidRPr="0028377B">
        <w:rPr>
          <w:rFonts w:cs="Times New Roman"/>
          <w:color w:val="0000FF"/>
          <w:lang w:val="en-GB"/>
        </w:rPr>
        <w:t xml:space="preserve">Van </w:t>
      </w:r>
      <w:proofErr w:type="spellStart"/>
      <w:r w:rsidR="00AD61C0" w:rsidRPr="0028377B">
        <w:rPr>
          <w:rFonts w:cs="Times New Roman"/>
          <w:color w:val="0000FF"/>
          <w:lang w:val="en-GB"/>
        </w:rPr>
        <w:t>Swaay</w:t>
      </w:r>
      <w:proofErr w:type="spellEnd"/>
      <w:r w:rsidR="00FE1818" w:rsidRPr="0028377B">
        <w:rPr>
          <w:rFonts w:cs="Times New Roman"/>
          <w:color w:val="0000FF"/>
          <w:lang w:val="en-GB"/>
        </w:rPr>
        <w:t xml:space="preserve"> </w:t>
      </w:r>
      <w:r w:rsidR="00A6485B" w:rsidRPr="0028377B">
        <w:rPr>
          <w:rFonts w:cs="Times New Roman"/>
          <w:iCs/>
          <w:color w:val="0000FF"/>
          <w:lang w:val="en-GB"/>
        </w:rPr>
        <w:t>et al.</w:t>
      </w:r>
      <w:r w:rsidR="00FE1818" w:rsidRPr="0028377B">
        <w:rPr>
          <w:rFonts w:cs="Times New Roman"/>
          <w:color w:val="0000FF"/>
          <w:lang w:val="en-GB"/>
        </w:rPr>
        <w:t xml:space="preserve"> 2008, </w:t>
      </w:r>
      <w:r w:rsidRPr="0028377B">
        <w:rPr>
          <w:rFonts w:cs="Times New Roman"/>
          <w:color w:val="0000FF"/>
          <w:lang w:val="en-GB"/>
        </w:rPr>
        <w:t>2010</w:t>
      </w:r>
      <w:r w:rsidR="00867E1A" w:rsidRPr="0028377B">
        <w:rPr>
          <w:rFonts w:cs="Times New Roman"/>
          <w:color w:val="0000FF"/>
          <w:lang w:val="en-GB"/>
        </w:rPr>
        <w:t>, 2011</w:t>
      </w:r>
      <w:r w:rsidRPr="0028377B">
        <w:rPr>
          <w:rFonts w:cs="Times New Roman"/>
          <w:highlight w:val="white"/>
          <w:lang w:val="en-GB"/>
        </w:rPr>
        <w:t xml:space="preserve">). </w:t>
      </w:r>
      <w:r w:rsidRPr="0028377B">
        <w:rPr>
          <w:rFonts w:cs="Times New Roman"/>
          <w:lang w:val="en-GB"/>
        </w:rPr>
        <w:t xml:space="preserve">At present, </w:t>
      </w:r>
      <w:r w:rsidR="00B423F2" w:rsidRPr="0028377B">
        <w:rPr>
          <w:rFonts w:cs="Times New Roman"/>
          <w:lang w:val="en-GB"/>
        </w:rPr>
        <w:t xml:space="preserve">37 </w:t>
      </w:r>
      <w:r w:rsidRPr="0028377B">
        <w:rPr>
          <w:rFonts w:cs="Times New Roman"/>
          <w:lang w:val="en-GB"/>
        </w:rPr>
        <w:t xml:space="preserve">butterfly species are </w:t>
      </w:r>
      <w:r w:rsidR="00B423F2" w:rsidRPr="0028377B">
        <w:rPr>
          <w:rFonts w:cs="Times New Roman"/>
          <w:lang w:val="en-GB"/>
        </w:rPr>
        <w:t xml:space="preserve">listed as threatened </w:t>
      </w:r>
      <w:r w:rsidRPr="0028377B">
        <w:rPr>
          <w:rFonts w:cs="Times New Roman"/>
          <w:lang w:val="en-GB"/>
        </w:rPr>
        <w:t>on the Red List in Europe</w:t>
      </w:r>
      <w:r w:rsidR="00B423F2" w:rsidRPr="0028377B">
        <w:rPr>
          <w:rFonts w:cs="Times New Roman"/>
          <w:lang w:val="en-GB"/>
        </w:rPr>
        <w:t xml:space="preserve"> (9%)</w:t>
      </w:r>
      <w:r w:rsidRPr="0028377B">
        <w:rPr>
          <w:rFonts w:cs="Times New Roman"/>
          <w:lang w:val="en-GB"/>
        </w:rPr>
        <w:t xml:space="preserve">, but national trends in abundance indicate alarming declines in many species; e.g., 48% in the Netherlands since 1992 and 76% </w:t>
      </w:r>
      <w:del w:id="39" w:author="ref" w:date="2016-09-08T12:36:00Z">
        <w:r w:rsidRPr="0028377B" w:rsidDel="008A08DD">
          <w:rPr>
            <w:rFonts w:cs="Times New Roman"/>
            <w:lang w:val="en-GB"/>
          </w:rPr>
          <w:delText xml:space="preserve"> </w:delText>
        </w:r>
      </w:del>
      <w:r w:rsidRPr="0028377B">
        <w:rPr>
          <w:rFonts w:cs="Times New Roman"/>
          <w:lang w:val="en-GB"/>
        </w:rPr>
        <w:t>in UK since 1976 (</w:t>
      </w:r>
      <w:r w:rsidRPr="0028377B">
        <w:rPr>
          <w:rFonts w:cs="Times New Roman"/>
          <w:color w:val="0000FF"/>
          <w:lang w:val="en-GB"/>
        </w:rPr>
        <w:t xml:space="preserve">Fox </w:t>
      </w:r>
      <w:r w:rsidR="00A6485B" w:rsidRPr="0028377B">
        <w:rPr>
          <w:rFonts w:cs="Times New Roman"/>
          <w:iCs/>
          <w:color w:val="0000FF"/>
          <w:lang w:val="en-GB"/>
        </w:rPr>
        <w:t>et al.</w:t>
      </w:r>
      <w:r w:rsidR="00C14567" w:rsidRPr="0028377B">
        <w:rPr>
          <w:rFonts w:cs="Times New Roman"/>
          <w:color w:val="0000FF"/>
          <w:lang w:val="en-GB"/>
        </w:rPr>
        <w:t xml:space="preserve"> 2015, </w:t>
      </w:r>
      <w:r w:rsidR="00AD61C0" w:rsidRPr="0028377B">
        <w:rPr>
          <w:rFonts w:cs="Times New Roman"/>
          <w:color w:val="0000FF"/>
          <w:lang w:val="en-GB"/>
        </w:rPr>
        <w:t xml:space="preserve">Van </w:t>
      </w:r>
      <w:proofErr w:type="spellStart"/>
      <w:r w:rsidR="00AD61C0" w:rsidRPr="0028377B">
        <w:rPr>
          <w:rFonts w:cs="Times New Roman"/>
          <w:color w:val="0000FF"/>
          <w:lang w:val="en-GB"/>
        </w:rPr>
        <w:t>Swaay</w:t>
      </w:r>
      <w:proofErr w:type="spellEnd"/>
      <w:r w:rsidRPr="0028377B">
        <w:rPr>
          <w:rFonts w:cs="Times New Roman"/>
          <w:color w:val="0000FF"/>
          <w:lang w:val="en-GB"/>
        </w:rPr>
        <w:t xml:space="preserve"> </w:t>
      </w:r>
      <w:r w:rsidR="00A6485B" w:rsidRPr="0028377B">
        <w:rPr>
          <w:rFonts w:cs="Times New Roman"/>
          <w:iCs/>
          <w:color w:val="0000FF"/>
          <w:lang w:val="en-GB"/>
        </w:rPr>
        <w:t>et al.</w:t>
      </w:r>
      <w:r w:rsidRPr="0028377B">
        <w:rPr>
          <w:rFonts w:cs="Times New Roman"/>
          <w:color w:val="0000FF"/>
          <w:lang w:val="en-GB"/>
        </w:rPr>
        <w:t xml:space="preserve"> 201</w:t>
      </w:r>
      <w:r w:rsidR="00356877" w:rsidRPr="0028377B">
        <w:rPr>
          <w:rFonts w:cs="Times New Roman"/>
          <w:color w:val="0000FF"/>
          <w:lang w:val="en-GB"/>
        </w:rPr>
        <w:t>6</w:t>
      </w:r>
      <w:r w:rsidRPr="0028377B">
        <w:rPr>
          <w:rFonts w:cs="Times New Roman"/>
          <w:lang w:val="en-GB"/>
        </w:rPr>
        <w:t xml:space="preserve">). Moreover, </w:t>
      </w:r>
      <w:r w:rsidR="0019461D" w:rsidRPr="0028377B">
        <w:rPr>
          <w:rFonts w:cs="Times New Roman"/>
          <w:lang w:val="en-GB"/>
        </w:rPr>
        <w:t xml:space="preserve">predictive </w:t>
      </w:r>
      <w:r w:rsidR="00867E1A" w:rsidRPr="0028377B">
        <w:rPr>
          <w:rFonts w:cs="Times New Roman"/>
          <w:lang w:val="en-GB"/>
        </w:rPr>
        <w:t xml:space="preserve">scenarios of increased economic development </w:t>
      </w:r>
      <w:r w:rsidR="0019461D" w:rsidRPr="0028377B">
        <w:rPr>
          <w:rFonts w:cs="Times New Roman"/>
          <w:lang w:val="en-GB"/>
        </w:rPr>
        <w:t xml:space="preserve">and climate change </w:t>
      </w:r>
      <w:r w:rsidRPr="0028377B">
        <w:rPr>
          <w:rFonts w:cs="Times New Roman"/>
          <w:lang w:val="en-GB"/>
        </w:rPr>
        <w:t>suggest</w:t>
      </w:r>
      <w:r w:rsidR="00867E1A" w:rsidRPr="0028377B">
        <w:rPr>
          <w:rFonts w:cs="Times New Roman"/>
          <w:lang w:val="en-GB"/>
        </w:rPr>
        <w:t xml:space="preserve"> that</w:t>
      </w:r>
      <w:r w:rsidRPr="0028377B">
        <w:rPr>
          <w:rFonts w:cs="Times New Roman"/>
          <w:lang w:val="en-GB"/>
        </w:rPr>
        <w:t xml:space="preserve"> as much as </w:t>
      </w:r>
      <w:r w:rsidRPr="0028377B">
        <w:rPr>
          <w:rFonts w:cs="Times New Roman"/>
          <w:highlight w:val="white"/>
          <w:lang w:val="en-GB"/>
        </w:rPr>
        <w:t xml:space="preserve">78% of European </w:t>
      </w:r>
      <w:r w:rsidRPr="008A08DD">
        <w:rPr>
          <w:rFonts w:cs="Times New Roman"/>
          <w:highlight w:val="white"/>
          <w:lang w:val="en-GB"/>
        </w:rPr>
        <w:t xml:space="preserve">butterfly species may lose &gt;50% of the climatic niche area </w:t>
      </w:r>
      <w:r w:rsidR="00867E1A" w:rsidRPr="0028377B">
        <w:rPr>
          <w:rFonts w:cs="Times New Roman"/>
          <w:lang w:val="en-GB"/>
        </w:rPr>
        <w:t xml:space="preserve">by 2080 </w:t>
      </w:r>
      <w:r w:rsidRPr="0028377B">
        <w:rPr>
          <w:rFonts w:cs="Times New Roman"/>
          <w:lang w:val="en-GB"/>
        </w:rPr>
        <w:t>(</w:t>
      </w:r>
      <w:proofErr w:type="spellStart"/>
      <w:r w:rsidRPr="0028377B">
        <w:rPr>
          <w:rFonts w:cs="Times New Roman"/>
          <w:color w:val="0000FF"/>
          <w:lang w:val="en-GB"/>
        </w:rPr>
        <w:t>Settele</w:t>
      </w:r>
      <w:proofErr w:type="spellEnd"/>
      <w:r w:rsidRPr="0028377B">
        <w:rPr>
          <w:rFonts w:cs="Times New Roman"/>
          <w:color w:val="0000FF"/>
          <w:lang w:val="en-GB"/>
        </w:rPr>
        <w:t xml:space="preserve"> </w:t>
      </w:r>
      <w:r w:rsidR="00A6485B" w:rsidRPr="0028377B">
        <w:rPr>
          <w:rFonts w:cs="Times New Roman"/>
          <w:iCs/>
          <w:color w:val="0000FF"/>
          <w:lang w:val="en-GB"/>
        </w:rPr>
        <w:t>et al.</w:t>
      </w:r>
      <w:r w:rsidRPr="0028377B">
        <w:rPr>
          <w:rFonts w:cs="Times New Roman"/>
          <w:color w:val="0000FF"/>
          <w:lang w:val="en-GB"/>
        </w:rPr>
        <w:t xml:space="preserve"> 2008</w:t>
      </w:r>
      <w:r w:rsidRPr="0028377B">
        <w:rPr>
          <w:rFonts w:cs="Times New Roman"/>
          <w:lang w:val="en-GB"/>
        </w:rPr>
        <w:t>). However, the ecological understanding of species vulnerability in relation to environmental change remains far from adequate. The growing recognition that the persistence of butterfly populations strongly depends on species’ intrinsic life-history characteristics to cope with environmental change, provides the opportunity to derive a</w:t>
      </w:r>
      <w:del w:id="40" w:author="ref" w:date="2016-09-08T12:39:00Z">
        <w:r w:rsidRPr="0028377B" w:rsidDel="008A08DD">
          <w:rPr>
            <w:rFonts w:cs="Times New Roman"/>
            <w:lang w:val="en-GB"/>
          </w:rPr>
          <w:delText>n</w:delText>
        </w:r>
      </w:del>
      <w:r w:rsidRPr="0028377B">
        <w:rPr>
          <w:rFonts w:cs="Times New Roman"/>
          <w:lang w:val="en-GB"/>
        </w:rPr>
        <w:t xml:space="preserve"> mechanistic understanding of the observed population and distribution trends (e.g., </w:t>
      </w:r>
      <w:r w:rsidRPr="0028377B">
        <w:rPr>
          <w:rFonts w:cs="Times New Roman"/>
          <w:color w:val="0000FF"/>
          <w:lang w:val="en-GB"/>
        </w:rPr>
        <w:t xml:space="preserve">Roy </w:t>
      </w:r>
      <w:r w:rsidR="00A6485B" w:rsidRPr="0028377B">
        <w:rPr>
          <w:rFonts w:cs="Times New Roman"/>
          <w:iCs/>
          <w:color w:val="0000FF"/>
          <w:lang w:val="en-GB"/>
        </w:rPr>
        <w:t>et al.</w:t>
      </w:r>
      <w:r w:rsidRPr="0028377B">
        <w:rPr>
          <w:rFonts w:cs="Times New Roman"/>
          <w:color w:val="0000FF"/>
          <w:lang w:val="en-GB"/>
        </w:rPr>
        <w:t xml:space="preserve"> 2001, </w:t>
      </w:r>
      <w:proofErr w:type="spellStart"/>
      <w:r w:rsidRPr="0028377B">
        <w:rPr>
          <w:rFonts w:cs="Times New Roman"/>
          <w:color w:val="0000FF"/>
          <w:lang w:val="en-GB"/>
        </w:rPr>
        <w:t>Matilla</w:t>
      </w:r>
      <w:proofErr w:type="spellEnd"/>
      <w:r w:rsidRPr="0028377B">
        <w:rPr>
          <w:rFonts w:cs="Times New Roman"/>
          <w:color w:val="0000FF"/>
          <w:lang w:val="en-GB"/>
        </w:rPr>
        <w:t xml:space="preserve"> </w:t>
      </w:r>
      <w:r w:rsidR="00A6485B" w:rsidRPr="0028377B">
        <w:rPr>
          <w:rFonts w:cs="Times New Roman"/>
          <w:iCs/>
          <w:color w:val="0000FF"/>
          <w:lang w:val="en-GB"/>
        </w:rPr>
        <w:t>et al.</w:t>
      </w:r>
      <w:r w:rsidRPr="0028377B">
        <w:rPr>
          <w:rFonts w:cs="Times New Roman"/>
          <w:color w:val="0000FF"/>
          <w:lang w:val="en-GB"/>
        </w:rPr>
        <w:t xml:space="preserve"> 2008, Diamond </w:t>
      </w:r>
      <w:r w:rsidR="00A6485B" w:rsidRPr="0028377B">
        <w:rPr>
          <w:rFonts w:cs="Times New Roman"/>
          <w:iCs/>
          <w:color w:val="0000FF"/>
          <w:lang w:val="en-GB"/>
        </w:rPr>
        <w:t>et al.</w:t>
      </w:r>
      <w:r w:rsidRPr="0028377B">
        <w:rPr>
          <w:rFonts w:cs="Times New Roman"/>
          <w:color w:val="0000FF"/>
          <w:lang w:val="en-GB"/>
        </w:rPr>
        <w:t xml:space="preserve"> 2011, </w:t>
      </w:r>
      <w:proofErr w:type="spellStart"/>
      <w:r w:rsidRPr="0028377B">
        <w:rPr>
          <w:rFonts w:cs="Times New Roman"/>
          <w:color w:val="0000FF"/>
          <w:lang w:val="en-GB"/>
        </w:rPr>
        <w:t>Newbold</w:t>
      </w:r>
      <w:proofErr w:type="spellEnd"/>
      <w:r w:rsidRPr="0028377B">
        <w:rPr>
          <w:rFonts w:cs="Times New Roman"/>
          <w:color w:val="0000FF"/>
          <w:lang w:val="en-GB"/>
        </w:rPr>
        <w:t xml:space="preserve"> </w:t>
      </w:r>
      <w:r w:rsidR="00A6485B" w:rsidRPr="0028377B">
        <w:rPr>
          <w:rFonts w:cs="Times New Roman"/>
          <w:iCs/>
          <w:color w:val="0000FF"/>
          <w:lang w:val="en-GB"/>
        </w:rPr>
        <w:t>et al.</w:t>
      </w:r>
      <w:r w:rsidRPr="0028377B">
        <w:rPr>
          <w:rFonts w:cs="Times New Roman"/>
          <w:color w:val="0000FF"/>
          <w:lang w:val="en-GB"/>
        </w:rPr>
        <w:t xml:space="preserve"> 2012</w:t>
      </w:r>
      <w:r w:rsidRPr="0028377B">
        <w:rPr>
          <w:rFonts w:cs="Times New Roman"/>
          <w:color w:val="0000FF"/>
          <w:highlight w:val="white"/>
          <w:lang w:val="en-GB"/>
        </w:rPr>
        <w:t>, Nieto</w:t>
      </w:r>
      <w:r w:rsidRPr="0028377B">
        <w:rPr>
          <w:rFonts w:cs="Cambria Math"/>
          <w:color w:val="0000FF"/>
          <w:highlight w:val="white"/>
          <w:lang w:val="en-GB"/>
        </w:rPr>
        <w:t>‐</w:t>
      </w:r>
      <w:r w:rsidRPr="0028377B">
        <w:rPr>
          <w:rFonts w:cs="Times New Roman"/>
          <w:color w:val="0000FF"/>
          <w:highlight w:val="white"/>
          <w:lang w:val="en-GB"/>
        </w:rPr>
        <w:t xml:space="preserve">Sánchez </w:t>
      </w:r>
      <w:r w:rsidR="00A6485B" w:rsidRPr="0028377B">
        <w:rPr>
          <w:rFonts w:cs="Times New Roman"/>
          <w:iCs/>
          <w:color w:val="0000FF"/>
          <w:lang w:val="en-GB"/>
        </w:rPr>
        <w:t>et al.</w:t>
      </w:r>
      <w:r w:rsidRPr="0028377B">
        <w:rPr>
          <w:rFonts w:cs="Times New Roman"/>
          <w:color w:val="0000FF"/>
          <w:highlight w:val="white"/>
          <w:lang w:val="en-GB"/>
        </w:rPr>
        <w:t xml:space="preserve"> 2015</w:t>
      </w:r>
      <w:r w:rsidR="003D6CC3" w:rsidRPr="0028377B">
        <w:rPr>
          <w:rFonts w:cs="Times New Roman"/>
          <w:color w:val="0000FF"/>
          <w:highlight w:val="white"/>
          <w:lang w:val="en-GB"/>
        </w:rPr>
        <w:t xml:space="preserve">, </w:t>
      </w:r>
      <w:r w:rsidR="002124CA" w:rsidRPr="0028377B">
        <w:rPr>
          <w:rFonts w:cs="Times New Roman"/>
          <w:color w:val="0000FF"/>
          <w:highlight w:val="white"/>
          <w:lang w:val="en-GB"/>
        </w:rPr>
        <w:t xml:space="preserve">De Palma </w:t>
      </w:r>
      <w:r w:rsidR="00A6485B" w:rsidRPr="0028377B">
        <w:rPr>
          <w:rFonts w:cs="Times New Roman"/>
          <w:color w:val="0000FF"/>
          <w:lang w:val="en-GB"/>
        </w:rPr>
        <w:t>et al.</w:t>
      </w:r>
      <w:r w:rsidR="002124CA" w:rsidRPr="0028377B">
        <w:rPr>
          <w:rFonts w:cs="Times New Roman"/>
          <w:color w:val="0000FF"/>
          <w:highlight w:val="white"/>
          <w:lang w:val="en-GB"/>
        </w:rPr>
        <w:t xml:space="preserve"> 2015, </w:t>
      </w:r>
      <w:proofErr w:type="spellStart"/>
      <w:r w:rsidR="002124CA" w:rsidRPr="0028377B">
        <w:rPr>
          <w:rFonts w:cs="Times New Roman"/>
          <w:color w:val="0000FF"/>
          <w:highlight w:val="white"/>
          <w:lang w:val="en-GB"/>
        </w:rPr>
        <w:t>Eskildsen</w:t>
      </w:r>
      <w:proofErr w:type="spellEnd"/>
      <w:r w:rsidR="002124CA" w:rsidRPr="0028377B">
        <w:rPr>
          <w:rFonts w:cs="Times New Roman"/>
          <w:color w:val="0000FF"/>
          <w:highlight w:val="white"/>
          <w:lang w:val="en-GB"/>
        </w:rPr>
        <w:t xml:space="preserve"> </w:t>
      </w:r>
      <w:r w:rsidR="00A6485B" w:rsidRPr="0028377B">
        <w:rPr>
          <w:rFonts w:cs="Times New Roman"/>
          <w:color w:val="0000FF"/>
          <w:lang w:val="en-GB"/>
        </w:rPr>
        <w:t>et al.</w:t>
      </w:r>
      <w:r w:rsidR="002124CA" w:rsidRPr="0028377B">
        <w:rPr>
          <w:rFonts w:cs="Times New Roman"/>
          <w:color w:val="0000FF"/>
          <w:highlight w:val="white"/>
          <w:lang w:val="en-GB"/>
        </w:rPr>
        <w:t xml:space="preserve"> 2015</w:t>
      </w:r>
      <w:r w:rsidRPr="0028377B">
        <w:rPr>
          <w:rFonts w:cs="Times New Roman"/>
          <w:highlight w:val="white"/>
          <w:lang w:val="en-GB"/>
        </w:rPr>
        <w:t>)</w:t>
      </w:r>
      <w:r w:rsidRPr="0028377B">
        <w:rPr>
          <w:rFonts w:cs="Times New Roman"/>
          <w:lang w:val="en-GB"/>
        </w:rPr>
        <w:t>.</w:t>
      </w:r>
    </w:p>
    <w:p w14:paraId="1F98B909" w14:textId="2527059B" w:rsidR="009711A7" w:rsidRPr="008F0C84" w:rsidRDefault="009711A7" w:rsidP="009711A7">
      <w:pPr>
        <w:autoSpaceDE w:val="0"/>
        <w:autoSpaceDN w:val="0"/>
        <w:adjustRightInd w:val="0"/>
        <w:ind w:firstLine="708"/>
        <w:jc w:val="both"/>
        <w:rPr>
          <w:rFonts w:cs="Times New Roman"/>
          <w:lang w:val="en-GB"/>
        </w:rPr>
      </w:pPr>
      <w:proofErr w:type="spellStart"/>
      <w:r w:rsidRPr="0028377B">
        <w:rPr>
          <w:rFonts w:cs="Times New Roman"/>
          <w:lang w:val="en-GB"/>
        </w:rPr>
        <w:t>Morpho-physio-phenological</w:t>
      </w:r>
      <w:proofErr w:type="spellEnd"/>
      <w:r w:rsidRPr="0028377B">
        <w:rPr>
          <w:rFonts w:cs="Times New Roman"/>
          <w:lang w:val="en-GB"/>
        </w:rPr>
        <w:t xml:space="preserve"> and </w:t>
      </w:r>
      <w:r w:rsidR="007A255D" w:rsidRPr="0028377B">
        <w:rPr>
          <w:rFonts w:cs="Times New Roman"/>
          <w:lang w:val="en-GB"/>
        </w:rPr>
        <w:t>behavioural</w:t>
      </w:r>
      <w:r w:rsidRPr="0028377B">
        <w:rPr>
          <w:rFonts w:cs="Times New Roman"/>
          <w:lang w:val="en-GB"/>
        </w:rPr>
        <w:t xml:space="preserve"> traits impact fitness via their effects on growth, reproduction and survival (</w:t>
      </w:r>
      <w:proofErr w:type="spellStart"/>
      <w:r w:rsidRPr="0028377B">
        <w:rPr>
          <w:rFonts w:cs="Times New Roman"/>
          <w:color w:val="0000FF"/>
          <w:lang w:val="en-GB"/>
        </w:rPr>
        <w:t>Violle</w:t>
      </w:r>
      <w:proofErr w:type="spellEnd"/>
      <w:r w:rsidRPr="0028377B">
        <w:rPr>
          <w:rFonts w:cs="Times New Roman"/>
          <w:color w:val="0000FF"/>
          <w:lang w:val="en-GB"/>
        </w:rPr>
        <w:t xml:space="preserve"> </w:t>
      </w:r>
      <w:r w:rsidR="00A6485B" w:rsidRPr="0028377B">
        <w:rPr>
          <w:rFonts w:cs="Times New Roman"/>
          <w:color w:val="0000FF"/>
          <w:lang w:val="en-GB"/>
        </w:rPr>
        <w:t>et al.</w:t>
      </w:r>
      <w:r w:rsidRPr="0028377B">
        <w:rPr>
          <w:rFonts w:cs="Times New Roman"/>
          <w:color w:val="0000FF"/>
          <w:lang w:val="en-GB"/>
        </w:rPr>
        <w:t xml:space="preserve"> 2007</w:t>
      </w:r>
      <w:r w:rsidRPr="0028377B">
        <w:rPr>
          <w:rFonts w:cs="Times New Roman"/>
          <w:lang w:val="en-GB"/>
        </w:rPr>
        <w:t>). A set of life-history traits within a species</w:t>
      </w:r>
      <w:r w:rsidRPr="0028377B">
        <w:rPr>
          <w:rFonts w:cs="Times New Roman"/>
          <w:highlight w:val="white"/>
          <w:lang w:val="en-GB"/>
        </w:rPr>
        <w:t xml:space="preserve"> </w:t>
      </w:r>
      <w:r w:rsidRPr="0028377B">
        <w:rPr>
          <w:rFonts w:cs="Times New Roman"/>
          <w:lang w:val="en-GB"/>
        </w:rPr>
        <w:t>is therefore most likely to be the outcome of long-term environmental selection of fitness and performance qualities for a population to persist (limited by the available phylogenetic space of individual species). Consequently, environmental gradients are often indicative for the composition of life-history traits (</w:t>
      </w:r>
      <w:proofErr w:type="spellStart"/>
      <w:r w:rsidRPr="0028377B">
        <w:rPr>
          <w:rFonts w:cs="Times New Roman"/>
          <w:color w:val="0000FF"/>
          <w:lang w:val="en-GB"/>
        </w:rPr>
        <w:t>Carnicer</w:t>
      </w:r>
      <w:proofErr w:type="spellEnd"/>
      <w:r w:rsidRPr="0028377B">
        <w:rPr>
          <w:rFonts w:cs="Times New Roman"/>
          <w:color w:val="0000FF"/>
          <w:lang w:val="en-GB"/>
        </w:rPr>
        <w:t xml:space="preserve"> </w:t>
      </w:r>
      <w:r w:rsidR="00A6485B" w:rsidRPr="0028377B">
        <w:rPr>
          <w:rFonts w:cs="Times New Roman"/>
          <w:iCs/>
          <w:color w:val="0000FF"/>
          <w:lang w:val="en-GB"/>
        </w:rPr>
        <w:t>et al.</w:t>
      </w:r>
      <w:r w:rsidRPr="0028377B">
        <w:rPr>
          <w:rFonts w:cs="Times New Roman"/>
          <w:color w:val="0000FF"/>
          <w:lang w:val="en-GB"/>
        </w:rPr>
        <w:t xml:space="preserve"> 2013, </w:t>
      </w:r>
      <w:proofErr w:type="spellStart"/>
      <w:r w:rsidRPr="0028377B">
        <w:rPr>
          <w:rFonts w:cs="Times New Roman"/>
          <w:color w:val="0000FF"/>
          <w:lang w:val="en-GB"/>
        </w:rPr>
        <w:t>Leingärtner</w:t>
      </w:r>
      <w:proofErr w:type="spellEnd"/>
      <w:r w:rsidRPr="0028377B">
        <w:rPr>
          <w:rFonts w:cs="Times New Roman"/>
          <w:color w:val="0000FF"/>
          <w:lang w:val="en-GB"/>
        </w:rPr>
        <w:t xml:space="preserve"> </w:t>
      </w:r>
      <w:r w:rsidR="00A6485B" w:rsidRPr="0028377B">
        <w:rPr>
          <w:rFonts w:cs="Times New Roman"/>
          <w:iCs/>
          <w:color w:val="0000FF"/>
          <w:lang w:val="en-GB"/>
        </w:rPr>
        <w:t>et al.</w:t>
      </w:r>
      <w:r w:rsidRPr="0028377B">
        <w:rPr>
          <w:rFonts w:cs="Times New Roman"/>
          <w:color w:val="0000FF"/>
          <w:lang w:val="en-GB"/>
        </w:rPr>
        <w:t xml:space="preserve"> 2014</w:t>
      </w:r>
      <w:r w:rsidRPr="0028377B">
        <w:rPr>
          <w:rFonts w:cs="Times New Roman"/>
          <w:lang w:val="en-GB"/>
        </w:rPr>
        <w:t>). T</w:t>
      </w:r>
      <w:r w:rsidRPr="0028377B">
        <w:rPr>
          <w:rFonts w:cs="Times New Roman"/>
          <w:highlight w:val="white"/>
          <w:lang w:val="en-GB"/>
        </w:rPr>
        <w:t xml:space="preserve">rait-continua in many taxa </w:t>
      </w:r>
      <w:r w:rsidRPr="0028377B">
        <w:rPr>
          <w:rFonts w:cs="Times New Roman"/>
          <w:lang w:val="en-GB"/>
        </w:rPr>
        <w:t xml:space="preserve">range from specialized to more generalist species and/or from slow to fast life-styles, and are often the result of growth vs. </w:t>
      </w:r>
      <w:r w:rsidRPr="0028377B">
        <w:rPr>
          <w:rFonts w:cs="Times New Roman"/>
          <w:lang w:val="en-GB"/>
        </w:rPr>
        <w:lastRenderedPageBreak/>
        <w:t>survival trade-offs that impact performance (</w:t>
      </w:r>
      <w:r w:rsidRPr="0028377B">
        <w:rPr>
          <w:rFonts w:cs="Times New Roman"/>
          <w:color w:val="0000FF"/>
          <w:lang w:val="en-GB"/>
        </w:rPr>
        <w:t xml:space="preserve">Blackburn 1991, Wright </w:t>
      </w:r>
      <w:r w:rsidR="00A6485B" w:rsidRPr="0028377B">
        <w:rPr>
          <w:rFonts w:cs="Times New Roman"/>
          <w:iCs/>
          <w:color w:val="0000FF"/>
          <w:lang w:val="en-GB"/>
        </w:rPr>
        <w:t>et al.</w:t>
      </w:r>
      <w:r w:rsidRPr="0028377B">
        <w:rPr>
          <w:rFonts w:cs="Times New Roman"/>
          <w:color w:val="0000FF"/>
          <w:lang w:val="en-GB"/>
        </w:rPr>
        <w:t xml:space="preserve"> 2004, </w:t>
      </w:r>
      <w:proofErr w:type="spellStart"/>
      <w:r w:rsidRPr="0028377B">
        <w:rPr>
          <w:rFonts w:cs="Times New Roman"/>
          <w:color w:val="0000FF"/>
          <w:lang w:val="en-GB"/>
        </w:rPr>
        <w:t>DeVictor</w:t>
      </w:r>
      <w:proofErr w:type="spellEnd"/>
      <w:r w:rsidRPr="0028377B">
        <w:rPr>
          <w:rFonts w:cs="Times New Roman"/>
          <w:color w:val="0000FF"/>
          <w:lang w:val="en-GB"/>
        </w:rPr>
        <w:t xml:space="preserve"> </w:t>
      </w:r>
      <w:r w:rsidR="00A6485B" w:rsidRPr="0028377B">
        <w:rPr>
          <w:rFonts w:cs="Times New Roman"/>
          <w:iCs/>
          <w:color w:val="0000FF"/>
          <w:lang w:val="en-GB"/>
        </w:rPr>
        <w:t>et al.</w:t>
      </w:r>
      <w:r w:rsidRPr="0028377B">
        <w:rPr>
          <w:rFonts w:cs="Times New Roman"/>
          <w:color w:val="0000FF"/>
          <w:lang w:val="en-GB"/>
        </w:rPr>
        <w:t xml:space="preserve"> 2007, </w:t>
      </w:r>
      <w:proofErr w:type="spellStart"/>
      <w:r w:rsidRPr="0028377B">
        <w:rPr>
          <w:rFonts w:cs="Times New Roman"/>
          <w:color w:val="0000FF"/>
          <w:lang w:val="en-GB"/>
        </w:rPr>
        <w:t>Bielby</w:t>
      </w:r>
      <w:proofErr w:type="spellEnd"/>
      <w:r w:rsidRPr="0028377B">
        <w:rPr>
          <w:rFonts w:cs="Times New Roman"/>
          <w:color w:val="0000FF"/>
          <w:lang w:val="en-GB"/>
        </w:rPr>
        <w:t xml:space="preserve"> </w:t>
      </w:r>
      <w:r w:rsidR="00A6485B" w:rsidRPr="0028377B">
        <w:rPr>
          <w:rFonts w:cs="Times New Roman"/>
          <w:iCs/>
          <w:color w:val="0000FF"/>
          <w:lang w:val="en-GB"/>
        </w:rPr>
        <w:t>et al.</w:t>
      </w:r>
      <w:r w:rsidRPr="0028377B">
        <w:rPr>
          <w:rFonts w:cs="Times New Roman"/>
          <w:color w:val="0000FF"/>
          <w:lang w:val="en-GB"/>
        </w:rPr>
        <w:t xml:space="preserve"> 2007, </w:t>
      </w:r>
      <w:proofErr w:type="spellStart"/>
      <w:r w:rsidRPr="0028377B">
        <w:rPr>
          <w:rFonts w:cs="Times New Roman"/>
          <w:color w:val="0000FF"/>
          <w:lang w:val="en-GB"/>
        </w:rPr>
        <w:t>Sæther</w:t>
      </w:r>
      <w:proofErr w:type="spellEnd"/>
      <w:r w:rsidRPr="0028377B">
        <w:rPr>
          <w:rFonts w:cs="Times New Roman"/>
          <w:color w:val="0000FF"/>
          <w:lang w:val="en-GB"/>
        </w:rPr>
        <w:t xml:space="preserve"> </w:t>
      </w:r>
      <w:r w:rsidR="00A6485B" w:rsidRPr="0028377B">
        <w:rPr>
          <w:rFonts w:cs="Times New Roman"/>
          <w:iCs/>
          <w:color w:val="0000FF"/>
          <w:lang w:val="en-GB"/>
        </w:rPr>
        <w:t>et al.</w:t>
      </w:r>
      <w:r w:rsidRPr="0028377B">
        <w:rPr>
          <w:rFonts w:cs="Times New Roman"/>
          <w:color w:val="0000FF"/>
          <w:lang w:val="en-GB"/>
        </w:rPr>
        <w:t xml:space="preserve"> 2011, </w:t>
      </w:r>
      <w:proofErr w:type="spellStart"/>
      <w:r w:rsidRPr="0028377B">
        <w:rPr>
          <w:rFonts w:cs="Times New Roman"/>
          <w:color w:val="0000FF"/>
          <w:lang w:val="en-GB"/>
        </w:rPr>
        <w:t>Janz</w:t>
      </w:r>
      <w:proofErr w:type="spellEnd"/>
      <w:r w:rsidRPr="0028377B">
        <w:rPr>
          <w:rFonts w:cs="Times New Roman"/>
          <w:color w:val="0000FF"/>
          <w:lang w:val="en-GB"/>
        </w:rPr>
        <w:t xml:space="preserve"> and </w:t>
      </w:r>
      <w:proofErr w:type="spellStart"/>
      <w:r w:rsidRPr="0028377B">
        <w:rPr>
          <w:rFonts w:cs="Times New Roman"/>
          <w:color w:val="0000FF"/>
          <w:lang w:val="en-GB"/>
        </w:rPr>
        <w:t>Nylin</w:t>
      </w:r>
      <w:proofErr w:type="spellEnd"/>
      <w:r w:rsidRPr="0028377B">
        <w:rPr>
          <w:rFonts w:cs="Times New Roman"/>
          <w:color w:val="0000FF"/>
          <w:lang w:val="en-GB"/>
        </w:rPr>
        <w:t xml:space="preserve"> 2008</w:t>
      </w:r>
      <w:r w:rsidRPr="0028377B">
        <w:rPr>
          <w:rFonts w:cs="Times New Roman"/>
          <w:lang w:val="en-GB"/>
        </w:rPr>
        <w:t>).</w:t>
      </w:r>
      <w:r w:rsidRPr="0028377B">
        <w:rPr>
          <w:rFonts w:cs="Times New Roman"/>
          <w:highlight w:val="white"/>
          <w:lang w:val="en-GB"/>
        </w:rPr>
        <w:t xml:space="preserve"> Previous studies suggest that e</w:t>
      </w:r>
      <w:r w:rsidRPr="0028377B">
        <w:rPr>
          <w:rFonts w:cs="Times New Roman"/>
          <w:lang w:val="en-GB"/>
        </w:rPr>
        <w:t>nvironmental change</w:t>
      </w:r>
      <w:r w:rsidR="00B90A2F" w:rsidRPr="0028377B">
        <w:rPr>
          <w:rFonts w:cs="Times New Roman"/>
          <w:lang w:val="en-GB"/>
        </w:rPr>
        <w:t>s</w:t>
      </w:r>
      <w:r w:rsidRPr="0028377B">
        <w:rPr>
          <w:rFonts w:cs="Times New Roman"/>
          <w:lang w:val="en-GB"/>
        </w:rPr>
        <w:t xml:space="preserve"> are likely to filter out Lepidoptera species that display a narrow niche breadth (food and habitat), slow development and sedentary behaviour (e.g., </w:t>
      </w:r>
      <w:proofErr w:type="spellStart"/>
      <w:r w:rsidRPr="0028377B">
        <w:rPr>
          <w:rFonts w:cs="Times New Roman"/>
          <w:color w:val="0000FF"/>
          <w:lang w:val="en-GB"/>
        </w:rPr>
        <w:t>Matilla</w:t>
      </w:r>
      <w:proofErr w:type="spellEnd"/>
      <w:r w:rsidRPr="0028377B">
        <w:rPr>
          <w:rFonts w:cs="Times New Roman"/>
          <w:color w:val="0000FF"/>
          <w:lang w:val="en-GB"/>
        </w:rPr>
        <w:t xml:space="preserve"> </w:t>
      </w:r>
      <w:r w:rsidR="00A6485B" w:rsidRPr="0028377B">
        <w:rPr>
          <w:rFonts w:cs="Times New Roman"/>
          <w:iCs/>
          <w:color w:val="0000FF"/>
          <w:lang w:val="en-GB"/>
        </w:rPr>
        <w:t>et al.</w:t>
      </w:r>
      <w:r w:rsidRPr="0028377B">
        <w:rPr>
          <w:rFonts w:cs="Times New Roman"/>
          <w:lang w:val="en-GB"/>
        </w:rPr>
        <w:t xml:space="preserve"> </w:t>
      </w:r>
      <w:r w:rsidRPr="0028377B">
        <w:rPr>
          <w:rFonts w:cs="Times New Roman"/>
          <w:color w:val="0000FF"/>
          <w:lang w:val="en-GB"/>
        </w:rPr>
        <w:t>2006, 2011</w:t>
      </w:r>
      <w:r w:rsidRPr="0028377B">
        <w:rPr>
          <w:rFonts w:cs="Times New Roman"/>
          <w:lang w:val="en-GB"/>
        </w:rPr>
        <w:t xml:space="preserve">, </w:t>
      </w:r>
      <w:r w:rsidRPr="0028377B">
        <w:rPr>
          <w:rFonts w:cs="Times New Roman"/>
          <w:color w:val="0000FF"/>
          <w:lang w:val="en-GB"/>
        </w:rPr>
        <w:t xml:space="preserve">Warren </w:t>
      </w:r>
      <w:r w:rsidR="00A6485B" w:rsidRPr="0028377B">
        <w:rPr>
          <w:rFonts w:cs="Times New Roman"/>
          <w:iCs/>
          <w:color w:val="0000FF"/>
          <w:lang w:val="en-GB"/>
        </w:rPr>
        <w:t>et al.</w:t>
      </w:r>
      <w:r w:rsidRPr="0028377B">
        <w:rPr>
          <w:rFonts w:cs="Times New Roman"/>
          <w:color w:val="0000FF"/>
          <w:lang w:val="en-GB"/>
        </w:rPr>
        <w:t xml:space="preserve"> 2001, </w:t>
      </w:r>
      <w:commentRangeStart w:id="41"/>
      <w:proofErr w:type="spellStart"/>
      <w:r w:rsidRPr="0028377B">
        <w:rPr>
          <w:rFonts w:cs="Times New Roman"/>
          <w:color w:val="0000FF"/>
          <w:highlight w:val="yellow"/>
          <w:lang w:val="en-GB"/>
        </w:rPr>
        <w:t>Bart</w:t>
      </w:r>
      <w:ins w:id="42" w:author="ref" w:date="2016-09-08T12:41:00Z">
        <w:r w:rsidR="008A08DD">
          <w:rPr>
            <w:rFonts w:cs="Times New Roman"/>
            <w:color w:val="0000FF"/>
            <w:highlight w:val="yellow"/>
            <w:lang w:val="en-GB"/>
          </w:rPr>
          <w:t>o</w:t>
        </w:r>
      </w:ins>
      <w:del w:id="43" w:author="ref" w:date="2016-09-08T12:41:00Z">
        <w:r w:rsidRPr="008A08DD" w:rsidDel="008A08DD">
          <w:rPr>
            <w:rFonts w:cs="Times New Roman"/>
            <w:color w:val="0000FF"/>
            <w:highlight w:val="yellow"/>
            <w:lang w:val="en-GB"/>
          </w:rPr>
          <w:delText>a</w:delText>
        </w:r>
      </w:del>
      <w:r w:rsidRPr="008A08DD">
        <w:rPr>
          <w:rFonts w:cs="Times New Roman"/>
          <w:color w:val="0000FF"/>
          <w:highlight w:val="yellow"/>
          <w:lang w:val="en-GB"/>
        </w:rPr>
        <w:t>nova</w:t>
      </w:r>
      <w:proofErr w:type="spellEnd"/>
      <w:r w:rsidRPr="008A08DD">
        <w:rPr>
          <w:rFonts w:cs="Times New Roman"/>
          <w:color w:val="0000FF"/>
          <w:lang w:val="en-GB"/>
        </w:rPr>
        <w:t xml:space="preserve"> </w:t>
      </w:r>
      <w:commentRangeEnd w:id="41"/>
      <w:r w:rsidR="008F0C84">
        <w:rPr>
          <w:rStyle w:val="CommentReference"/>
        </w:rPr>
        <w:commentReference w:id="41"/>
      </w:r>
      <w:r w:rsidR="00A6485B" w:rsidRPr="008A08DD">
        <w:rPr>
          <w:rFonts w:cs="Times New Roman"/>
          <w:iCs/>
          <w:color w:val="0000FF"/>
          <w:lang w:val="en-GB"/>
        </w:rPr>
        <w:t>et al.</w:t>
      </w:r>
      <w:r w:rsidRPr="008F0C84">
        <w:rPr>
          <w:rFonts w:cs="Times New Roman"/>
          <w:color w:val="0000FF"/>
          <w:lang w:val="en-GB"/>
        </w:rPr>
        <w:t xml:space="preserve"> 2014, </w:t>
      </w:r>
      <w:proofErr w:type="spellStart"/>
      <w:r w:rsidRPr="008F0C84">
        <w:rPr>
          <w:rFonts w:cs="Times New Roman"/>
          <w:color w:val="0000FF"/>
          <w:lang w:val="en-GB"/>
        </w:rPr>
        <w:t>WallisDeVries</w:t>
      </w:r>
      <w:proofErr w:type="spellEnd"/>
      <w:r w:rsidRPr="008F0C84">
        <w:rPr>
          <w:rFonts w:cs="Times New Roman"/>
          <w:color w:val="0000FF"/>
          <w:lang w:val="en-GB"/>
        </w:rPr>
        <w:t xml:space="preserve"> 2014</w:t>
      </w:r>
      <w:r w:rsidRPr="008F0C84">
        <w:rPr>
          <w:rFonts w:cs="Times New Roman"/>
          <w:lang w:val="en-GB"/>
        </w:rPr>
        <w:t>). Conversely, butterfly species equipped with a set of adaptive traits, including high dispersal capacity, multiple generations per year</w:t>
      </w:r>
      <w:ins w:id="44" w:author="ref" w:date="2016-09-08T12:49:00Z">
        <w:r w:rsidR="008F0C84">
          <w:rPr>
            <w:rFonts w:cs="Times New Roman"/>
            <w:lang w:val="en-GB"/>
          </w:rPr>
          <w:t xml:space="preserve">, </w:t>
        </w:r>
      </w:ins>
      <w:del w:id="45" w:author="ref" w:date="2016-09-08T12:49:00Z">
        <w:r w:rsidRPr="008F0C84" w:rsidDel="008F0C84">
          <w:rPr>
            <w:rFonts w:cs="Times New Roman"/>
            <w:lang w:val="en-GB"/>
          </w:rPr>
          <w:delText xml:space="preserve"> and </w:delText>
        </w:r>
      </w:del>
      <w:r w:rsidRPr="008F0C84">
        <w:rPr>
          <w:rFonts w:cs="Times New Roman"/>
          <w:lang w:val="en-GB"/>
        </w:rPr>
        <w:t xml:space="preserve">broad trophic as well as thermal niches, have the potential to expand their range and initiate adaptive radiations (e.g., </w:t>
      </w:r>
      <w:proofErr w:type="spellStart"/>
      <w:r w:rsidRPr="008F0C84">
        <w:rPr>
          <w:rFonts w:cs="Times New Roman"/>
          <w:color w:val="0000FF"/>
          <w:highlight w:val="white"/>
          <w:lang w:val="en-GB"/>
        </w:rPr>
        <w:t>B</w:t>
      </w:r>
      <w:r w:rsidRPr="008F0C84">
        <w:rPr>
          <w:rFonts w:cs="Times New Roman"/>
          <w:color w:val="0000FF"/>
          <w:lang w:val="en-GB"/>
        </w:rPr>
        <w:t>örschig</w:t>
      </w:r>
      <w:proofErr w:type="spellEnd"/>
      <w:r w:rsidRPr="008F0C84">
        <w:rPr>
          <w:rFonts w:cs="Times New Roman"/>
          <w:color w:val="0000FF"/>
          <w:lang w:val="en-GB"/>
        </w:rPr>
        <w:t xml:space="preserve"> </w:t>
      </w:r>
      <w:r w:rsidR="00A6485B" w:rsidRPr="008F0C84">
        <w:rPr>
          <w:rFonts w:cs="Times New Roman"/>
          <w:iCs/>
          <w:color w:val="0000FF"/>
          <w:lang w:val="en-GB"/>
        </w:rPr>
        <w:t>et al.</w:t>
      </w:r>
      <w:r w:rsidRPr="008F0C84">
        <w:rPr>
          <w:rFonts w:cs="Times New Roman"/>
          <w:color w:val="0000FF"/>
          <w:lang w:val="en-GB"/>
        </w:rPr>
        <w:t xml:space="preserve"> 2013, </w:t>
      </w:r>
      <w:proofErr w:type="spellStart"/>
      <w:r w:rsidRPr="008F0C84">
        <w:rPr>
          <w:rFonts w:cs="Times New Roman"/>
          <w:color w:val="0000FF"/>
          <w:lang w:val="en-GB"/>
        </w:rPr>
        <w:t>Ohlemüller</w:t>
      </w:r>
      <w:proofErr w:type="spellEnd"/>
      <w:r w:rsidRPr="008F0C84">
        <w:rPr>
          <w:rFonts w:cs="Times New Roman"/>
          <w:color w:val="0000FF"/>
          <w:lang w:val="en-GB"/>
        </w:rPr>
        <w:t xml:space="preserve"> </w:t>
      </w:r>
      <w:r w:rsidR="00A6485B" w:rsidRPr="008F0C84">
        <w:rPr>
          <w:rFonts w:cs="Times New Roman"/>
          <w:iCs/>
          <w:color w:val="0000FF"/>
          <w:lang w:val="en-GB"/>
        </w:rPr>
        <w:t>et al.</w:t>
      </w:r>
      <w:r w:rsidRPr="008F0C84">
        <w:rPr>
          <w:rFonts w:cs="Times New Roman"/>
          <w:color w:val="0000FF"/>
          <w:lang w:val="en-GB"/>
        </w:rPr>
        <w:t xml:space="preserve"> 2008</w:t>
      </w:r>
      <w:r w:rsidRPr="008F0C84">
        <w:rPr>
          <w:rFonts w:cs="Times New Roman"/>
          <w:lang w:val="en-GB"/>
        </w:rPr>
        <w:t xml:space="preserve">). </w:t>
      </w:r>
    </w:p>
    <w:p w14:paraId="40FF645D" w14:textId="58A5E714" w:rsidR="009711A7" w:rsidRPr="008F0C84" w:rsidRDefault="009711A7" w:rsidP="009711A7">
      <w:pPr>
        <w:autoSpaceDE w:val="0"/>
        <w:autoSpaceDN w:val="0"/>
        <w:adjustRightInd w:val="0"/>
        <w:ind w:firstLine="708"/>
        <w:jc w:val="both"/>
        <w:rPr>
          <w:rFonts w:cs="Times New Roman"/>
          <w:lang w:val="en-GB"/>
        </w:rPr>
      </w:pPr>
      <w:r w:rsidRPr="0028377B">
        <w:rPr>
          <w:rFonts w:cs="Times New Roman"/>
          <w:lang w:val="en-GB"/>
        </w:rPr>
        <w:t xml:space="preserve">The </w:t>
      </w:r>
      <w:proofErr w:type="spellStart"/>
      <w:r w:rsidRPr="0028377B">
        <w:rPr>
          <w:rFonts w:cs="Times New Roman"/>
          <w:lang w:val="en-GB"/>
        </w:rPr>
        <w:t>transboundary</w:t>
      </w:r>
      <w:proofErr w:type="spellEnd"/>
      <w:r w:rsidRPr="0028377B">
        <w:rPr>
          <w:rFonts w:cs="Times New Roman"/>
          <w:lang w:val="en-GB"/>
        </w:rPr>
        <w:t xml:space="preserve"> nature of butterfly distributions, environmental change and butterfly conservation efforts across the European continent, justifies </w:t>
      </w:r>
      <w:proofErr w:type="gramStart"/>
      <w:r w:rsidRPr="0028377B">
        <w:rPr>
          <w:rFonts w:cs="Times New Roman"/>
          <w:lang w:val="en-GB"/>
        </w:rPr>
        <w:t>up-scaling</w:t>
      </w:r>
      <w:proofErr w:type="gramEnd"/>
      <w:r w:rsidRPr="0028377B">
        <w:rPr>
          <w:rFonts w:cs="Times New Roman"/>
          <w:lang w:val="en-GB"/>
        </w:rPr>
        <w:t xml:space="preserve"> of trait-based studies. Here, we establish the relationships between trait components and species vulnerability indicators (RL status, </w:t>
      </w:r>
      <w:proofErr w:type="spellStart"/>
      <w:r w:rsidRPr="008F0C84">
        <w:rPr>
          <w:rFonts w:cs="Times New Roman"/>
          <w:lang w:val="en-GB"/>
        </w:rPr>
        <w:t>endemicity</w:t>
      </w:r>
      <w:proofErr w:type="spellEnd"/>
      <w:r w:rsidRPr="008F0C84">
        <w:rPr>
          <w:rFonts w:cs="Times New Roman"/>
          <w:lang w:val="en-GB"/>
        </w:rPr>
        <w:t xml:space="preserve">, range size, habitat </w:t>
      </w:r>
      <w:r w:rsidR="007A7E63" w:rsidRPr="008F0C84">
        <w:rPr>
          <w:rFonts w:cs="Times New Roman"/>
          <w:lang w:val="en-GB"/>
        </w:rPr>
        <w:t>specialization</w:t>
      </w:r>
      <w:r w:rsidRPr="008F0C84">
        <w:rPr>
          <w:rFonts w:cs="Times New Roman"/>
          <w:lang w:val="en-GB"/>
        </w:rPr>
        <w:t>, natural vs. anthropogenic habitat). We tested if, on a continental scale, (</w:t>
      </w:r>
      <w:proofErr w:type="spellStart"/>
      <w:r w:rsidRPr="008F0C84">
        <w:rPr>
          <w:rFonts w:cs="Times New Roman"/>
          <w:lang w:val="en-GB"/>
        </w:rPr>
        <w:t>i</w:t>
      </w:r>
      <w:proofErr w:type="spellEnd"/>
      <w:r w:rsidRPr="008F0C84">
        <w:rPr>
          <w:rFonts w:cs="Times New Roman"/>
          <w:lang w:val="en-GB"/>
        </w:rPr>
        <w:t xml:space="preserve">) species can be ordered along ecologically relevant life-history traits (e.g., specialized </w:t>
      </w:r>
      <w:r w:rsidRPr="0028377B">
        <w:rPr>
          <w:rFonts w:cs="Times New Roman"/>
          <w:lang w:val="en-GB"/>
        </w:rPr>
        <w:t xml:space="preserve">to more generalist species, slow to fast life-styles, low to high mobility, narrow to broad climatic requirements), and (ii) that </w:t>
      </w:r>
      <w:r w:rsidRPr="008F0C84">
        <w:rPr>
          <w:rFonts w:cs="Times New Roman"/>
          <w:highlight w:val="yellow"/>
          <w:lang w:val="en-GB"/>
          <w:rPrChange w:id="46" w:author="ref" w:date="2016-09-08T12:51:00Z">
            <w:rPr>
              <w:rFonts w:cs="Times New Roman"/>
              <w:lang w:val="en-GB"/>
            </w:rPr>
          </w:rPrChange>
        </w:rPr>
        <w:t xml:space="preserve">these </w:t>
      </w:r>
      <w:commentRangeStart w:id="47"/>
      <w:r w:rsidRPr="008F0C84">
        <w:rPr>
          <w:rFonts w:cs="Times New Roman"/>
          <w:highlight w:val="yellow"/>
          <w:lang w:val="en-GB"/>
          <w:rPrChange w:id="48" w:author="ref" w:date="2016-09-08T12:51:00Z">
            <w:rPr>
              <w:rFonts w:cs="Times New Roman"/>
              <w:lang w:val="en-GB"/>
            </w:rPr>
          </w:rPrChange>
        </w:rPr>
        <w:t>main</w:t>
      </w:r>
      <w:commentRangeEnd w:id="47"/>
      <w:r w:rsidR="008F0C84" w:rsidRPr="008F0C84">
        <w:rPr>
          <w:rStyle w:val="CommentReference"/>
          <w:highlight w:val="yellow"/>
          <w:rPrChange w:id="49" w:author="ref" w:date="2016-09-08T12:51:00Z">
            <w:rPr>
              <w:rStyle w:val="CommentReference"/>
            </w:rPr>
          </w:rPrChange>
        </w:rPr>
        <w:commentReference w:id="47"/>
      </w:r>
      <w:r w:rsidRPr="008F0C84">
        <w:rPr>
          <w:rFonts w:cs="Times New Roman"/>
          <w:lang w:val="en-GB"/>
        </w:rPr>
        <w:t xml:space="preserve"> will explain a major part of the variation in butterfly vulnerability. </w:t>
      </w:r>
    </w:p>
    <w:p w14:paraId="1EAC7A03" w14:textId="77777777" w:rsidR="00024ADA" w:rsidRPr="0028377B" w:rsidRDefault="00024ADA" w:rsidP="009711A7">
      <w:pPr>
        <w:autoSpaceDE w:val="0"/>
        <w:autoSpaceDN w:val="0"/>
        <w:adjustRightInd w:val="0"/>
        <w:jc w:val="both"/>
        <w:rPr>
          <w:rFonts w:cs="Times New Roman"/>
          <w:lang w:val="en-GB"/>
        </w:rPr>
      </w:pPr>
    </w:p>
    <w:p w14:paraId="59D1811B" w14:textId="77777777" w:rsidR="009711A7" w:rsidRPr="0028377B" w:rsidRDefault="009711A7" w:rsidP="006A6AA4">
      <w:pPr>
        <w:pStyle w:val="Heading1"/>
        <w:rPr>
          <w:lang w:val="en-GB"/>
        </w:rPr>
      </w:pPr>
      <w:r w:rsidRPr="0028377B">
        <w:rPr>
          <w:lang w:val="en-GB"/>
        </w:rPr>
        <w:t>Methodology</w:t>
      </w:r>
    </w:p>
    <w:p w14:paraId="1F54BDC4" w14:textId="7EEA9733" w:rsidR="00A75CD4" w:rsidRDefault="00A75CD4" w:rsidP="006A6AA4">
      <w:pPr>
        <w:pStyle w:val="Heading2"/>
        <w:rPr>
          <w:ins w:id="50" w:author="Rutger Vos" w:date="2016-12-05T22:01:00Z"/>
          <w:lang w:val="en-GB"/>
        </w:rPr>
      </w:pPr>
      <w:ins w:id="51" w:author="Rutger Vos" w:date="2016-12-05T22:01:00Z">
        <w:r>
          <w:rPr>
            <w:lang w:val="en-GB"/>
          </w:rPr>
          <w:t>Phylogenetic inference</w:t>
        </w:r>
      </w:ins>
    </w:p>
    <w:p w14:paraId="13304372" w14:textId="2C101C8F" w:rsidR="00A75CD4" w:rsidRDefault="00A75CD4" w:rsidP="00A75CD4">
      <w:pPr>
        <w:ind w:firstLine="0"/>
        <w:rPr>
          <w:ins w:id="52" w:author="Rutger Vos" w:date="2016-12-05T23:12:00Z"/>
          <w:lang w:val="en-US"/>
        </w:rPr>
      </w:pPr>
      <w:ins w:id="53" w:author="Rutger Vos" w:date="2016-12-05T22:02:00Z">
        <w:r w:rsidRPr="00A75CD4">
          <w:rPr>
            <w:lang w:val="en-US"/>
          </w:rPr>
          <w:t xml:space="preserve">When </w:t>
        </w:r>
      </w:ins>
      <w:ins w:id="54" w:author="Rutger Vos" w:date="2016-12-05T22:03:00Z">
        <w:r>
          <w:rPr>
            <w:lang w:val="en-US"/>
          </w:rPr>
          <w:t>comparing</w:t>
        </w:r>
      </w:ins>
      <w:ins w:id="55" w:author="Rutger Vos" w:date="2016-12-05T22:02:00Z">
        <w:r w:rsidRPr="00A75CD4">
          <w:rPr>
            <w:lang w:val="en-US"/>
          </w:rPr>
          <w:t xml:space="preserve"> trait</w:t>
        </w:r>
      </w:ins>
      <w:ins w:id="56" w:author="Rutger Vos" w:date="2016-12-05T22:04:00Z">
        <w:r>
          <w:rPr>
            <w:lang w:val="en-US"/>
          </w:rPr>
          <w:t>s</w:t>
        </w:r>
      </w:ins>
      <w:ins w:id="57" w:author="Rutger Vos" w:date="2016-12-05T22:02:00Z">
        <w:r w:rsidRPr="00A75CD4">
          <w:rPr>
            <w:lang w:val="en-US"/>
          </w:rPr>
          <w:t xml:space="preserve"> across species the possibility must be taken into account that the observ</w:t>
        </w:r>
        <w:r>
          <w:rPr>
            <w:lang w:val="en-US"/>
          </w:rPr>
          <w:t>ed</w:t>
        </w:r>
      </w:ins>
      <w:ins w:id="58" w:author="Rutger Vos" w:date="2016-12-05T22:04:00Z">
        <w:r>
          <w:rPr>
            <w:lang w:val="en-US"/>
          </w:rPr>
          <w:t xml:space="preserve"> distribution of trait values is not shaped by </w:t>
        </w:r>
      </w:ins>
      <w:ins w:id="59" w:author="Rutger Vos" w:date="2016-12-05T22:07:00Z">
        <w:r>
          <w:rPr>
            <w:lang w:val="en-US"/>
          </w:rPr>
          <w:t>selection</w:t>
        </w:r>
      </w:ins>
      <w:ins w:id="60" w:author="Rutger Vos" w:date="2016-12-05T22:04:00Z">
        <w:r>
          <w:rPr>
            <w:lang w:val="en-US"/>
          </w:rPr>
          <w:t xml:space="preserve">, but by </w:t>
        </w:r>
      </w:ins>
      <w:ins w:id="61" w:author="Rutger Vos" w:date="2016-12-05T22:08:00Z">
        <w:r w:rsidR="00B6493D">
          <w:rPr>
            <w:lang w:val="en-US"/>
          </w:rPr>
          <w:t>auto-correlation caused</w:t>
        </w:r>
      </w:ins>
      <w:ins w:id="62" w:author="Rutger Vos" w:date="2016-12-05T22:04:00Z">
        <w:r>
          <w:rPr>
            <w:lang w:val="en-US"/>
          </w:rPr>
          <w:t xml:space="preserve"> </w:t>
        </w:r>
      </w:ins>
      <w:ins w:id="63" w:author="Rutger Vos" w:date="2016-12-05T22:08:00Z">
        <w:r w:rsidR="00B6493D">
          <w:rPr>
            <w:lang w:val="en-US"/>
          </w:rPr>
          <w:t>by</w:t>
        </w:r>
      </w:ins>
      <w:ins w:id="64" w:author="Rutger Vos" w:date="2016-12-05T22:04:00Z">
        <w:r>
          <w:rPr>
            <w:lang w:val="en-US"/>
          </w:rPr>
          <w:t xml:space="preserve"> shared ancestry: some species might resemble one another </w:t>
        </w:r>
      </w:ins>
      <w:ins w:id="65" w:author="Rutger Vos" w:date="2016-12-05T22:49:00Z">
        <w:r w:rsidR="00B462D9">
          <w:rPr>
            <w:lang w:val="en-US"/>
          </w:rPr>
          <w:t xml:space="preserve">merely </w:t>
        </w:r>
      </w:ins>
      <w:ins w:id="66" w:author="Rutger Vos" w:date="2016-12-05T22:04:00Z">
        <w:r>
          <w:rPr>
            <w:lang w:val="en-US"/>
          </w:rPr>
          <w:t xml:space="preserve">because they are closely related </w:t>
        </w:r>
      </w:ins>
      <w:ins w:id="67" w:author="Rutger Vos" w:date="2016-12-05T22:49:00Z">
        <w:r w:rsidR="00B462D9">
          <w:rPr>
            <w:lang w:val="en-US"/>
          </w:rPr>
          <w:t xml:space="preserve">to one another </w:t>
        </w:r>
      </w:ins>
      <w:ins w:id="68" w:author="Rutger Vos" w:date="2016-12-05T22:04:00Z">
        <w:r>
          <w:rPr>
            <w:lang w:val="en-US"/>
          </w:rPr>
          <w:t>rather than because of a shared selective regime</w:t>
        </w:r>
      </w:ins>
      <w:ins w:id="69" w:author="Rutger Vos" w:date="2016-12-05T22:06:00Z">
        <w:r w:rsidR="00B462D9">
          <w:rPr>
            <w:lang w:val="en-US"/>
          </w:rPr>
          <w:t>.</w:t>
        </w:r>
        <w:r>
          <w:rPr>
            <w:lang w:val="en-US"/>
          </w:rPr>
          <w:t xml:space="preserve"> </w:t>
        </w:r>
      </w:ins>
      <w:ins w:id="70" w:author="Rutger Vos" w:date="2016-12-05T22:49:00Z">
        <w:r w:rsidR="00B462D9">
          <w:rPr>
            <w:lang w:val="en-US"/>
          </w:rPr>
          <w:t>Hence,</w:t>
        </w:r>
      </w:ins>
      <w:ins w:id="71" w:author="Rutger Vos" w:date="2016-12-05T22:06:00Z">
        <w:r>
          <w:rPr>
            <w:lang w:val="en-US"/>
          </w:rPr>
          <w:t xml:space="preserve"> their phylogeny must be taken into account (</w:t>
        </w:r>
        <w:r w:rsidRPr="00A75CD4">
          <w:rPr>
            <w:highlight w:val="yellow"/>
            <w:lang w:val="en-US"/>
            <w:rPrChange w:id="72" w:author="Rutger Vos" w:date="2016-12-05T22:06:00Z">
              <w:rPr>
                <w:lang w:val="en-US"/>
              </w:rPr>
            </w:rPrChange>
          </w:rPr>
          <w:t xml:space="preserve">Harvey &amp; </w:t>
        </w:r>
        <w:proofErr w:type="spellStart"/>
        <w:r w:rsidRPr="00A75CD4">
          <w:rPr>
            <w:highlight w:val="yellow"/>
            <w:lang w:val="en-US"/>
            <w:rPrChange w:id="73" w:author="Rutger Vos" w:date="2016-12-05T22:06:00Z">
              <w:rPr>
                <w:lang w:val="en-US"/>
              </w:rPr>
            </w:rPrChange>
          </w:rPr>
          <w:t>Pagel</w:t>
        </w:r>
        <w:proofErr w:type="spellEnd"/>
        <w:r w:rsidRPr="00A75CD4">
          <w:rPr>
            <w:highlight w:val="yellow"/>
            <w:lang w:val="en-US"/>
            <w:rPrChange w:id="74" w:author="Rutger Vos" w:date="2016-12-05T22:06:00Z">
              <w:rPr>
                <w:lang w:val="en-US"/>
              </w:rPr>
            </w:rPrChange>
          </w:rPr>
          <w:t>, 1991</w:t>
        </w:r>
        <w:r>
          <w:rPr>
            <w:lang w:val="en-US"/>
          </w:rPr>
          <w:t>).</w:t>
        </w:r>
      </w:ins>
      <w:ins w:id="75" w:author="Rutger Vos" w:date="2016-12-05T22:08:00Z">
        <w:r w:rsidR="00B6493D">
          <w:rPr>
            <w:lang w:val="en-US"/>
          </w:rPr>
          <w:t xml:space="preserve"> </w:t>
        </w:r>
      </w:ins>
      <w:ins w:id="76" w:author="Rutger Vos" w:date="2016-12-05T22:49:00Z">
        <w:r w:rsidR="00274B0C">
          <w:rPr>
            <w:lang w:val="en-US"/>
          </w:rPr>
          <w:t>T</w:t>
        </w:r>
      </w:ins>
      <w:ins w:id="77" w:author="Rutger Vos" w:date="2016-12-05T22:08:00Z">
        <w:r w:rsidR="00B6493D">
          <w:rPr>
            <w:lang w:val="en-US"/>
          </w:rPr>
          <w:t>o obtain an estimate of phylogeny, we re-used the results from a recent</w:t>
        </w:r>
      </w:ins>
      <w:ins w:id="78" w:author="Rutger Vos" w:date="2016-12-05T22:10:00Z">
        <w:r w:rsidR="00B6493D">
          <w:rPr>
            <w:lang w:val="en-US"/>
          </w:rPr>
          <w:t xml:space="preserve"> </w:t>
        </w:r>
      </w:ins>
      <w:ins w:id="79" w:author="Rutger Vos" w:date="2016-12-05T22:09:00Z">
        <w:r w:rsidR="00B6493D">
          <w:rPr>
            <w:lang w:val="en-US"/>
          </w:rPr>
          <w:t xml:space="preserve">study </w:t>
        </w:r>
      </w:ins>
      <w:ins w:id="80" w:author="Rutger Vos" w:date="2016-12-05T22:10:00Z">
        <w:r w:rsidR="00B6493D">
          <w:rPr>
            <w:lang w:val="en-US"/>
          </w:rPr>
          <w:t xml:space="preserve">of gene genealogies of the cytochrome oxidase I (COI) barcode marker </w:t>
        </w:r>
      </w:ins>
      <w:ins w:id="81" w:author="Rutger Vos" w:date="2016-12-05T22:11:00Z">
        <w:r w:rsidR="00B6493D">
          <w:rPr>
            <w:lang w:val="en-US"/>
          </w:rPr>
          <w:t>of</w:t>
        </w:r>
      </w:ins>
      <w:ins w:id="82" w:author="Rutger Vos" w:date="2016-12-05T22:10:00Z">
        <w:r w:rsidR="00B6493D">
          <w:rPr>
            <w:lang w:val="en-US"/>
          </w:rPr>
          <w:t xml:space="preserve"> European </w:t>
        </w:r>
      </w:ins>
      <w:ins w:id="83" w:author="Rutger Vos" w:date="2016-12-05T22:11:00Z">
        <w:r w:rsidR="00B6493D">
          <w:rPr>
            <w:lang w:val="en-US"/>
          </w:rPr>
          <w:t>Lepidoptera</w:t>
        </w:r>
      </w:ins>
      <w:ins w:id="84" w:author="Rutger Vos" w:date="2016-12-05T22:12:00Z">
        <w:r w:rsidR="00B6493D">
          <w:rPr>
            <w:lang w:val="en-US"/>
          </w:rPr>
          <w:t xml:space="preserve"> (</w:t>
        </w:r>
        <w:proofErr w:type="spellStart"/>
        <w:r w:rsidR="00B6493D" w:rsidRPr="00B6493D">
          <w:rPr>
            <w:highlight w:val="yellow"/>
            <w:lang w:val="en-US"/>
            <w:rPrChange w:id="85" w:author="Rutger Vos" w:date="2016-12-05T22:12:00Z">
              <w:rPr>
                <w:lang w:val="en-US"/>
              </w:rPr>
            </w:rPrChange>
          </w:rPr>
          <w:t>Mutanen</w:t>
        </w:r>
        <w:proofErr w:type="spellEnd"/>
        <w:r w:rsidR="00B6493D" w:rsidRPr="00B6493D">
          <w:rPr>
            <w:highlight w:val="yellow"/>
            <w:lang w:val="en-US"/>
            <w:rPrChange w:id="86" w:author="Rutger Vos" w:date="2016-12-05T22:12:00Z">
              <w:rPr>
                <w:lang w:val="en-US"/>
              </w:rPr>
            </w:rPrChange>
          </w:rPr>
          <w:t xml:space="preserve"> et al., 2016</w:t>
        </w:r>
        <w:r w:rsidR="00B6493D">
          <w:rPr>
            <w:lang w:val="en-US"/>
          </w:rPr>
          <w:t>)</w:t>
        </w:r>
      </w:ins>
      <w:ins w:id="87" w:author="Rutger Vos" w:date="2016-12-05T22:10:00Z">
        <w:r w:rsidR="00B6493D">
          <w:rPr>
            <w:lang w:val="en-US"/>
          </w:rPr>
          <w:t>.</w:t>
        </w:r>
      </w:ins>
      <w:ins w:id="88" w:author="Rutger Vos" w:date="2016-12-05T22:16:00Z">
        <w:r w:rsidR="00B6493D">
          <w:rPr>
            <w:lang w:val="en-US"/>
          </w:rPr>
          <w:t xml:space="preserve"> </w:t>
        </w:r>
      </w:ins>
      <w:ins w:id="89" w:author="Rutger Vos" w:date="2016-12-05T22:50:00Z">
        <w:r w:rsidR="00274B0C">
          <w:rPr>
            <w:lang w:val="en-US"/>
          </w:rPr>
          <w:t>B</w:t>
        </w:r>
      </w:ins>
      <w:ins w:id="90" w:author="Rutger Vos" w:date="2016-12-05T22:17:00Z">
        <w:r w:rsidR="00B6493D">
          <w:rPr>
            <w:lang w:val="en-US"/>
          </w:rPr>
          <w:t xml:space="preserve">ecause </w:t>
        </w:r>
      </w:ins>
      <w:ins w:id="91" w:author="Rutger Vos" w:date="2016-12-05T22:50:00Z">
        <w:r w:rsidR="00274B0C">
          <w:rPr>
            <w:lang w:val="en-US"/>
          </w:rPr>
          <w:t>that</w:t>
        </w:r>
      </w:ins>
      <w:ins w:id="92" w:author="Rutger Vos" w:date="2016-12-05T22:17:00Z">
        <w:r w:rsidR="00B6493D">
          <w:rPr>
            <w:lang w:val="en-US"/>
          </w:rPr>
          <w:t xml:space="preserve"> study relied on computationally intensive methods of phylogenetic inference and incorporated numerous haplotypes per species, </w:t>
        </w:r>
      </w:ins>
      <w:ins w:id="93" w:author="Rutger Vos" w:date="2016-12-05T22:18:00Z">
        <w:r w:rsidR="00B6493D">
          <w:rPr>
            <w:lang w:val="en-US"/>
          </w:rPr>
          <w:t xml:space="preserve">scalability constraints required </w:t>
        </w:r>
      </w:ins>
      <w:ins w:id="94" w:author="Rutger Vos" w:date="2016-12-05T22:19:00Z">
        <w:r w:rsidR="00B6493D">
          <w:rPr>
            <w:lang w:val="en-US"/>
          </w:rPr>
          <w:t>the</w:t>
        </w:r>
      </w:ins>
      <w:ins w:id="95" w:author="Rutger Vos" w:date="2016-12-05T22:18:00Z">
        <w:r w:rsidR="00B6493D">
          <w:rPr>
            <w:lang w:val="en-US"/>
          </w:rPr>
          <w:t xml:space="preserve"> </w:t>
        </w:r>
      </w:ins>
      <w:ins w:id="96" w:author="Rutger Vos" w:date="2016-12-05T22:19:00Z">
        <w:r w:rsidR="00B6493D">
          <w:rPr>
            <w:lang w:val="en-US"/>
          </w:rPr>
          <w:t>analysis to be</w:t>
        </w:r>
      </w:ins>
      <w:ins w:id="97" w:author="Rutger Vos" w:date="2016-12-05T22:18:00Z">
        <w:r w:rsidR="00B6493D">
          <w:rPr>
            <w:lang w:val="en-US"/>
          </w:rPr>
          <w:t xml:space="preserve"> partitioned into a number of monophyletic higher taxa.</w:t>
        </w:r>
      </w:ins>
      <w:ins w:id="98" w:author="Rutger Vos" w:date="2016-12-05T22:16:00Z">
        <w:r w:rsidR="00B6493D">
          <w:rPr>
            <w:lang w:val="en-US"/>
          </w:rPr>
          <w:t xml:space="preserve"> </w:t>
        </w:r>
      </w:ins>
      <w:ins w:id="99" w:author="Rutger Vos" w:date="2016-12-05T22:51:00Z">
        <w:r w:rsidR="00037FFE">
          <w:rPr>
            <w:lang w:val="en-US"/>
          </w:rPr>
          <w:t xml:space="preserve">However, </w:t>
        </w:r>
      </w:ins>
      <w:ins w:id="100" w:author="Rutger Vos" w:date="2016-12-05T22:19:00Z">
        <w:r w:rsidR="00037FFE">
          <w:rPr>
            <w:lang w:val="en-US"/>
          </w:rPr>
          <w:t>i</w:t>
        </w:r>
        <w:r w:rsidR="004D6EF0">
          <w:rPr>
            <w:lang w:val="en-US"/>
          </w:rPr>
          <w:t>n our</w:t>
        </w:r>
      </w:ins>
      <w:ins w:id="101" w:author="Rutger Vos" w:date="2016-12-05T22:51:00Z">
        <w:r w:rsidR="00037FFE">
          <w:rPr>
            <w:lang w:val="en-US"/>
          </w:rPr>
          <w:t xml:space="preserve"> comparative</w:t>
        </w:r>
      </w:ins>
      <w:ins w:id="102" w:author="Rutger Vos" w:date="2016-12-05T22:19:00Z">
        <w:r w:rsidR="004D6EF0">
          <w:rPr>
            <w:lang w:val="en-US"/>
          </w:rPr>
          <w:t xml:space="preserve"> analysis, we require a single, composite estimate. We </w:t>
        </w:r>
      </w:ins>
      <w:ins w:id="103" w:author="Rutger Vos" w:date="2016-12-05T22:51:00Z">
        <w:r w:rsidR="00037FFE">
          <w:rPr>
            <w:lang w:val="en-US"/>
          </w:rPr>
          <w:t>synthesized</w:t>
        </w:r>
      </w:ins>
      <w:ins w:id="104" w:author="Rutger Vos" w:date="2016-12-05T22:19:00Z">
        <w:r w:rsidR="004D6EF0">
          <w:rPr>
            <w:lang w:val="en-US"/>
          </w:rPr>
          <w:t xml:space="preserve"> this </w:t>
        </w:r>
      </w:ins>
      <w:ins w:id="105" w:author="Rutger Vos" w:date="2016-12-05T22:21:00Z">
        <w:r w:rsidR="004D6EF0">
          <w:rPr>
            <w:lang w:val="en-US"/>
          </w:rPr>
          <w:t xml:space="preserve">following a two-step approach similar to </w:t>
        </w:r>
        <w:proofErr w:type="spellStart"/>
        <w:r w:rsidR="004D6EF0" w:rsidRPr="004D6EF0">
          <w:rPr>
            <w:highlight w:val="yellow"/>
            <w:lang w:val="en-US"/>
            <w:rPrChange w:id="106" w:author="Rutger Vos" w:date="2016-12-05T22:22:00Z">
              <w:rPr>
                <w:lang w:val="en-US"/>
              </w:rPr>
            </w:rPrChange>
          </w:rPr>
          <w:t>Antonelli</w:t>
        </w:r>
        <w:proofErr w:type="spellEnd"/>
        <w:r w:rsidR="004D6EF0" w:rsidRPr="004D6EF0">
          <w:rPr>
            <w:highlight w:val="yellow"/>
            <w:lang w:val="en-US"/>
            <w:rPrChange w:id="107" w:author="Rutger Vos" w:date="2016-12-05T22:22:00Z">
              <w:rPr>
                <w:lang w:val="en-US"/>
              </w:rPr>
            </w:rPrChange>
          </w:rPr>
          <w:t xml:space="preserve"> et al. (2016)</w:t>
        </w:r>
      </w:ins>
      <w:ins w:id="108" w:author="Rutger Vos" w:date="2016-12-05T22:22:00Z">
        <w:r w:rsidR="004D6EF0">
          <w:rPr>
            <w:lang w:val="en-US"/>
          </w:rPr>
          <w:t xml:space="preserve"> by first inferring a backbone tree and then grafting the</w:t>
        </w:r>
      </w:ins>
      <w:ins w:id="109" w:author="Rutger Vos" w:date="2016-12-05T22:23:00Z">
        <w:r w:rsidR="004D6EF0">
          <w:rPr>
            <w:lang w:val="en-US"/>
          </w:rPr>
          <w:t xml:space="preserve"> trees for the</w:t>
        </w:r>
      </w:ins>
      <w:ins w:id="110" w:author="Rutger Vos" w:date="2016-12-05T22:22:00Z">
        <w:r w:rsidR="009454FB">
          <w:rPr>
            <w:lang w:val="en-US"/>
          </w:rPr>
          <w:t xml:space="preserve"> monophyletic higher taxon partitions from </w:t>
        </w:r>
        <w:proofErr w:type="spellStart"/>
        <w:r w:rsidR="009454FB" w:rsidRPr="009454FB">
          <w:rPr>
            <w:highlight w:val="yellow"/>
            <w:lang w:val="en-US"/>
            <w:rPrChange w:id="111" w:author="Rutger Vos" w:date="2016-12-05T22:41:00Z">
              <w:rPr>
                <w:lang w:val="en-US"/>
              </w:rPr>
            </w:rPrChange>
          </w:rPr>
          <w:t>Mutanen</w:t>
        </w:r>
        <w:proofErr w:type="spellEnd"/>
        <w:r w:rsidR="009454FB" w:rsidRPr="009454FB">
          <w:rPr>
            <w:highlight w:val="yellow"/>
            <w:lang w:val="en-US"/>
            <w:rPrChange w:id="112" w:author="Rutger Vos" w:date="2016-12-05T22:41:00Z">
              <w:rPr>
                <w:lang w:val="en-US"/>
              </w:rPr>
            </w:rPrChange>
          </w:rPr>
          <w:t xml:space="preserve"> et al. (2016)</w:t>
        </w:r>
        <w:r w:rsidR="004D6EF0">
          <w:rPr>
            <w:lang w:val="en-US"/>
          </w:rPr>
          <w:t xml:space="preserve"> </w:t>
        </w:r>
      </w:ins>
      <w:ins w:id="113" w:author="Rutger Vos" w:date="2016-12-05T22:23:00Z">
        <w:r w:rsidR="004D6EF0">
          <w:rPr>
            <w:lang w:val="en-US"/>
          </w:rPr>
          <w:t xml:space="preserve">onto it. To obtain the input </w:t>
        </w:r>
      </w:ins>
      <w:ins w:id="114" w:author="Rutger Vos" w:date="2016-12-05T22:25:00Z">
        <w:r w:rsidR="004D6EF0">
          <w:rPr>
            <w:lang w:val="en-US"/>
          </w:rPr>
          <w:t>data</w:t>
        </w:r>
      </w:ins>
      <w:ins w:id="115" w:author="Rutger Vos" w:date="2016-12-05T22:23:00Z">
        <w:r w:rsidR="004D6EF0">
          <w:rPr>
            <w:lang w:val="en-US"/>
          </w:rPr>
          <w:t xml:space="preserve"> for backbone tree</w:t>
        </w:r>
      </w:ins>
      <w:ins w:id="116" w:author="Rutger Vos" w:date="2016-12-05T22:26:00Z">
        <w:r w:rsidR="004D6EF0">
          <w:rPr>
            <w:lang w:val="en-US"/>
          </w:rPr>
          <w:t xml:space="preserve"> inference</w:t>
        </w:r>
      </w:ins>
      <w:ins w:id="117" w:author="Rutger Vos" w:date="2016-12-05T22:23:00Z">
        <w:r w:rsidR="004D6EF0">
          <w:rPr>
            <w:lang w:val="en-US"/>
          </w:rPr>
          <w:t xml:space="preserve"> we </w:t>
        </w:r>
      </w:ins>
      <w:ins w:id="118" w:author="Rutger Vos" w:date="2016-12-05T22:19:00Z">
        <w:r w:rsidR="004D6EF0">
          <w:rPr>
            <w:lang w:val="en-US"/>
          </w:rPr>
          <w:t>subsampl</w:t>
        </w:r>
      </w:ins>
      <w:ins w:id="119" w:author="Rutger Vos" w:date="2016-12-05T22:24:00Z">
        <w:r w:rsidR="004D6EF0">
          <w:rPr>
            <w:lang w:val="en-US"/>
          </w:rPr>
          <w:t>ed</w:t>
        </w:r>
      </w:ins>
      <w:ins w:id="120" w:author="Rutger Vos" w:date="2016-12-05T22:19:00Z">
        <w:r w:rsidR="004D6EF0">
          <w:rPr>
            <w:lang w:val="en-US"/>
          </w:rPr>
          <w:t xml:space="preserve"> exemplar taxa </w:t>
        </w:r>
      </w:ins>
      <w:ins w:id="121" w:author="Rutger Vos" w:date="2016-12-05T22:20:00Z">
        <w:r w:rsidR="004D6EF0">
          <w:rPr>
            <w:lang w:val="en-US"/>
          </w:rPr>
          <w:lastRenderedPageBreak/>
          <w:t>from each of the</w:t>
        </w:r>
      </w:ins>
      <w:ins w:id="122" w:author="Rutger Vos" w:date="2016-12-05T22:52:00Z">
        <w:r w:rsidR="00037FFE">
          <w:rPr>
            <w:lang w:val="en-US"/>
          </w:rPr>
          <w:t xml:space="preserve"> higher taxon</w:t>
        </w:r>
      </w:ins>
      <w:ins w:id="123" w:author="Rutger Vos" w:date="2016-12-05T22:20:00Z">
        <w:r w:rsidR="004D6EF0">
          <w:rPr>
            <w:lang w:val="en-US"/>
          </w:rPr>
          <w:t xml:space="preserve"> partitions</w:t>
        </w:r>
      </w:ins>
      <w:ins w:id="124" w:author="Rutger Vos" w:date="2016-12-05T22:24:00Z">
        <w:r w:rsidR="004D6EF0">
          <w:rPr>
            <w:lang w:val="en-US"/>
          </w:rPr>
          <w:t xml:space="preserve"> </w:t>
        </w:r>
      </w:ins>
      <w:ins w:id="125" w:author="Rutger Vos" w:date="2016-12-05T22:26:00Z">
        <w:r w:rsidR="004D6EF0">
          <w:rPr>
            <w:lang w:val="en-US"/>
          </w:rPr>
          <w:t>and aligned the</w:t>
        </w:r>
      </w:ins>
      <w:ins w:id="126" w:author="Rutger Vos" w:date="2016-12-05T22:27:00Z">
        <w:r w:rsidR="004D6EF0">
          <w:rPr>
            <w:lang w:val="en-US"/>
          </w:rPr>
          <w:t>ir</w:t>
        </w:r>
      </w:ins>
      <w:ins w:id="127" w:author="Rutger Vos" w:date="2016-12-05T22:26:00Z">
        <w:r w:rsidR="004D6EF0">
          <w:rPr>
            <w:lang w:val="en-US"/>
          </w:rPr>
          <w:t xml:space="preserve"> </w:t>
        </w:r>
      </w:ins>
      <w:ins w:id="128" w:author="Rutger Vos" w:date="2016-12-05T22:21:00Z">
        <w:r w:rsidR="004D6EF0">
          <w:rPr>
            <w:lang w:val="en-US"/>
          </w:rPr>
          <w:t xml:space="preserve">COI </w:t>
        </w:r>
      </w:ins>
      <w:ins w:id="129" w:author="Rutger Vos" w:date="2016-12-05T22:26:00Z">
        <w:r w:rsidR="004D6EF0">
          <w:rPr>
            <w:lang w:val="en-US"/>
          </w:rPr>
          <w:t>sequence</w:t>
        </w:r>
      </w:ins>
      <w:ins w:id="130" w:author="Rutger Vos" w:date="2016-12-05T22:27:00Z">
        <w:r w:rsidR="004D6EF0">
          <w:rPr>
            <w:lang w:val="en-US"/>
          </w:rPr>
          <w:t>s</w:t>
        </w:r>
      </w:ins>
      <w:ins w:id="131" w:author="Rutger Vos" w:date="2016-12-05T22:26:00Z">
        <w:r w:rsidR="004D6EF0">
          <w:rPr>
            <w:lang w:val="en-US"/>
          </w:rPr>
          <w:t xml:space="preserve"> </w:t>
        </w:r>
      </w:ins>
      <w:ins w:id="132" w:author="Rutger Vos" w:date="2016-12-05T22:27:00Z">
        <w:r w:rsidR="004D6EF0">
          <w:rPr>
            <w:lang w:val="en-US"/>
          </w:rPr>
          <w:t xml:space="preserve">using </w:t>
        </w:r>
        <w:r w:rsidR="004D6EF0" w:rsidRPr="00037FFE">
          <w:rPr>
            <w:lang w:val="en-US"/>
          </w:rPr>
          <w:t>muscle</w:t>
        </w:r>
        <w:r w:rsidR="004D6EF0">
          <w:rPr>
            <w:lang w:val="en-US"/>
          </w:rPr>
          <w:t xml:space="preserve"> (</w:t>
        </w:r>
      </w:ins>
      <w:ins w:id="133" w:author="Rutger Vos" w:date="2016-12-05T22:28:00Z">
        <w:r w:rsidR="004D6EF0" w:rsidRPr="004D6EF0">
          <w:rPr>
            <w:highlight w:val="yellow"/>
            <w:lang w:val="en-US"/>
            <w:rPrChange w:id="134" w:author="Rutger Vos" w:date="2016-12-05T22:28:00Z">
              <w:rPr>
                <w:lang w:val="en-US"/>
              </w:rPr>
            </w:rPrChange>
          </w:rPr>
          <w:t>Edgar 2004</w:t>
        </w:r>
      </w:ins>
      <w:ins w:id="135" w:author="Rutger Vos" w:date="2016-12-05T22:27:00Z">
        <w:r w:rsidR="004D6EF0">
          <w:rPr>
            <w:lang w:val="en-US"/>
          </w:rPr>
          <w:t>)</w:t>
        </w:r>
      </w:ins>
      <w:ins w:id="136" w:author="Rutger Vos" w:date="2016-12-05T22:28:00Z">
        <w:r w:rsidR="004D6EF0">
          <w:rPr>
            <w:lang w:val="en-US"/>
          </w:rPr>
          <w:t xml:space="preserve"> with default settings. COI generally aligns without problems, and this was the case here as well, </w:t>
        </w:r>
      </w:ins>
      <w:ins w:id="137" w:author="Rutger Vos" w:date="2016-12-05T22:31:00Z">
        <w:r w:rsidR="0060286F">
          <w:rPr>
            <w:lang w:val="en-US"/>
          </w:rPr>
          <w:t>as visually inspection demonstrated. From this alignment, we constructed a starting tree</w:t>
        </w:r>
      </w:ins>
      <w:ins w:id="138" w:author="Rutger Vos" w:date="2016-12-05T22:41:00Z">
        <w:r w:rsidR="009454FB">
          <w:rPr>
            <w:lang w:val="en-US"/>
          </w:rPr>
          <w:t xml:space="preserve"> that we</w:t>
        </w:r>
      </w:ins>
      <w:ins w:id="139" w:author="Rutger Vos" w:date="2016-12-05T22:31:00Z">
        <w:r w:rsidR="0060286F">
          <w:rPr>
            <w:lang w:val="en-US"/>
          </w:rPr>
          <w:t xml:space="preserve"> inferred with</w:t>
        </w:r>
      </w:ins>
      <w:ins w:id="140" w:author="Rutger Vos" w:date="2016-12-05T22:34:00Z">
        <w:r w:rsidR="009454FB">
          <w:rPr>
            <w:lang w:val="en-US"/>
          </w:rPr>
          <w:t xml:space="preserve"> the “b</w:t>
        </w:r>
        <w:r w:rsidR="0060286F">
          <w:rPr>
            <w:lang w:val="en-US"/>
          </w:rPr>
          <w:t xml:space="preserve">est” hill-climbing algorithm </w:t>
        </w:r>
        <w:proofErr w:type="gramStart"/>
        <w:r w:rsidR="0060286F">
          <w:rPr>
            <w:lang w:val="en-US"/>
          </w:rPr>
          <w:t xml:space="preserve">of </w:t>
        </w:r>
      </w:ins>
      <w:ins w:id="141" w:author="Rutger Vos" w:date="2016-12-05T22:31:00Z">
        <w:r w:rsidR="0060286F">
          <w:rPr>
            <w:lang w:val="en-US"/>
          </w:rPr>
          <w:t xml:space="preserve"> </w:t>
        </w:r>
        <w:proofErr w:type="spellStart"/>
        <w:r w:rsidR="0060286F">
          <w:rPr>
            <w:lang w:val="en-US"/>
          </w:rPr>
          <w:t>PhyML</w:t>
        </w:r>
      </w:ins>
      <w:proofErr w:type="spellEnd"/>
      <w:proofErr w:type="gramEnd"/>
      <w:ins w:id="142" w:author="Rutger Vos" w:date="2016-12-05T22:32:00Z">
        <w:r w:rsidR="0060286F">
          <w:rPr>
            <w:lang w:val="en-US"/>
          </w:rPr>
          <w:t xml:space="preserve"> (</w:t>
        </w:r>
      </w:ins>
      <w:ins w:id="143" w:author="Rutger Vos" w:date="2016-12-05T22:36:00Z">
        <w:r w:rsidR="0060286F">
          <w:rPr>
            <w:lang w:val="en-US"/>
          </w:rPr>
          <w:t>which picks the optimal topology recovered from either NNI or SPR branch swapping,</w:t>
        </w:r>
        <w:r w:rsidR="0060286F" w:rsidRPr="0060286F">
          <w:rPr>
            <w:highlight w:val="yellow"/>
            <w:lang w:val="en-US"/>
          </w:rPr>
          <w:t xml:space="preserve"> </w:t>
        </w:r>
      </w:ins>
      <w:proofErr w:type="spellStart"/>
      <w:ins w:id="144" w:author="Rutger Vos" w:date="2016-12-05T22:32:00Z">
        <w:r w:rsidR="0060286F" w:rsidRPr="0060286F">
          <w:rPr>
            <w:highlight w:val="yellow"/>
            <w:lang w:val="en-US"/>
            <w:rPrChange w:id="145" w:author="Rutger Vos" w:date="2016-12-05T22:33:00Z">
              <w:rPr>
                <w:lang w:val="en-US"/>
              </w:rPr>
            </w:rPrChange>
          </w:rPr>
          <w:t>Guindon</w:t>
        </w:r>
        <w:proofErr w:type="spellEnd"/>
        <w:r w:rsidR="0060286F" w:rsidRPr="0060286F">
          <w:rPr>
            <w:highlight w:val="yellow"/>
            <w:lang w:val="en-US"/>
            <w:rPrChange w:id="146" w:author="Rutger Vos" w:date="2016-12-05T22:33:00Z">
              <w:rPr>
                <w:lang w:val="en-US"/>
              </w:rPr>
            </w:rPrChange>
          </w:rPr>
          <w:t xml:space="preserve"> et al., 2010</w:t>
        </w:r>
      </w:ins>
      <w:ins w:id="147" w:author="Rutger Vos" w:date="2016-12-05T22:36:00Z">
        <w:r w:rsidR="0060286F">
          <w:rPr>
            <w:lang w:val="en-US"/>
          </w:rPr>
          <w:t>)</w:t>
        </w:r>
      </w:ins>
      <w:ins w:id="148" w:author="Rutger Vos" w:date="2016-12-05T22:35:00Z">
        <w:r w:rsidR="0060286F">
          <w:rPr>
            <w:lang w:val="en-US"/>
          </w:rPr>
          <w:t xml:space="preserve"> under a</w:t>
        </w:r>
      </w:ins>
      <w:ins w:id="149" w:author="Rutger Vos" w:date="2016-12-05T22:33:00Z">
        <w:r w:rsidR="0060286F">
          <w:rPr>
            <w:lang w:val="en-US"/>
          </w:rPr>
          <w:t xml:space="preserve"> GTR+</w:t>
        </w:r>
      </w:ins>
      <w:ins w:id="150" w:author="Rutger Vos" w:date="2016-12-05T22:43:00Z">
        <w:r w:rsidR="009454FB" w:rsidRPr="009454FB">
          <w:rPr>
            <w:rFonts w:cs="Times New Roman"/>
            <w:color w:val="000000"/>
          </w:rPr>
          <w:t>γ</w:t>
        </w:r>
      </w:ins>
      <w:ins w:id="151" w:author="Rutger Vos" w:date="2016-12-05T22:33:00Z">
        <w:r w:rsidR="0060286F">
          <w:rPr>
            <w:lang w:val="en-US"/>
          </w:rPr>
          <w:t xml:space="preserve"> </w:t>
        </w:r>
      </w:ins>
      <w:ins w:id="152" w:author="Rutger Vos" w:date="2016-12-05T22:36:00Z">
        <w:r w:rsidR="0060286F">
          <w:rPr>
            <w:lang w:val="en-US"/>
          </w:rPr>
          <w:t xml:space="preserve">substitution model </w:t>
        </w:r>
      </w:ins>
      <w:ins w:id="153" w:author="Rutger Vos" w:date="2016-12-05T22:33:00Z">
        <w:r w:rsidR="0060286F">
          <w:rPr>
            <w:lang w:val="en-US"/>
          </w:rPr>
          <w:t>(</w:t>
        </w:r>
      </w:ins>
      <w:proofErr w:type="spellStart"/>
      <w:ins w:id="154" w:author="Rutger Vos" w:date="2016-12-05T22:34:00Z">
        <w:r w:rsidR="0060286F" w:rsidRPr="0060286F">
          <w:rPr>
            <w:highlight w:val="yellow"/>
            <w:lang w:val="en-US"/>
            <w:rPrChange w:id="155" w:author="Rutger Vos" w:date="2016-12-05T22:34:00Z">
              <w:rPr>
                <w:lang w:val="en-US"/>
              </w:rPr>
            </w:rPrChange>
          </w:rPr>
          <w:t>Tavaré</w:t>
        </w:r>
        <w:proofErr w:type="spellEnd"/>
        <w:r w:rsidR="0060286F" w:rsidRPr="0060286F">
          <w:rPr>
            <w:highlight w:val="yellow"/>
            <w:lang w:val="en-US"/>
            <w:rPrChange w:id="156" w:author="Rutger Vos" w:date="2016-12-05T22:34:00Z">
              <w:rPr>
                <w:lang w:val="en-US"/>
              </w:rPr>
            </w:rPrChange>
          </w:rPr>
          <w:t xml:space="preserve"> 1986</w:t>
        </w:r>
      </w:ins>
      <w:ins w:id="157" w:author="Rutger Vos" w:date="2016-12-05T22:33:00Z">
        <w:r w:rsidR="0060286F">
          <w:rPr>
            <w:lang w:val="en-US"/>
          </w:rPr>
          <w:t>)</w:t>
        </w:r>
      </w:ins>
      <w:ins w:id="158" w:author="Rutger Vos" w:date="2016-12-05T22:36:00Z">
        <w:r w:rsidR="0060286F">
          <w:rPr>
            <w:lang w:val="en-US"/>
          </w:rPr>
          <w:t xml:space="preserve">. </w:t>
        </w:r>
      </w:ins>
      <w:ins w:id="159" w:author="Rutger Vos" w:date="2016-12-05T22:37:00Z">
        <w:r w:rsidR="0060286F">
          <w:rPr>
            <w:lang w:val="en-US"/>
          </w:rPr>
          <w:t xml:space="preserve">This starting tree we then provided as input for </w:t>
        </w:r>
      </w:ins>
      <w:proofErr w:type="spellStart"/>
      <w:ins w:id="160" w:author="Rutger Vos" w:date="2016-12-05T22:38:00Z">
        <w:r w:rsidR="0060286F">
          <w:rPr>
            <w:lang w:val="en-US"/>
          </w:rPr>
          <w:t>RAxML</w:t>
        </w:r>
        <w:proofErr w:type="spellEnd"/>
        <w:r w:rsidR="0060286F">
          <w:rPr>
            <w:lang w:val="en-US"/>
          </w:rPr>
          <w:t>, which further improved the topology</w:t>
        </w:r>
      </w:ins>
      <w:ins w:id="161" w:author="Rutger Vos" w:date="2016-12-05T22:39:00Z">
        <w:r w:rsidR="0060286F">
          <w:rPr>
            <w:lang w:val="en-US"/>
          </w:rPr>
          <w:t xml:space="preserve"> (</w:t>
        </w:r>
      </w:ins>
      <w:ins w:id="162" w:author="Rutger Vos" w:date="2016-12-05T22:43:00Z">
        <w:r w:rsidR="009454FB">
          <w:rPr>
            <w:lang w:val="en-US"/>
          </w:rPr>
          <w:t>under</w:t>
        </w:r>
      </w:ins>
      <w:ins w:id="163" w:author="Rutger Vos" w:date="2016-12-05T22:39:00Z">
        <w:r w:rsidR="0060286F">
          <w:rPr>
            <w:lang w:val="en-US"/>
          </w:rPr>
          <w:t xml:space="preserve"> the same substitution model).</w:t>
        </w:r>
      </w:ins>
      <w:ins w:id="164" w:author="Rutger Vos" w:date="2016-12-05T22:40:00Z">
        <w:r w:rsidR="009454FB">
          <w:rPr>
            <w:lang w:val="en-US"/>
          </w:rPr>
          <w:t xml:space="preserve"> On this topology we then </w:t>
        </w:r>
      </w:ins>
      <w:ins w:id="165" w:author="Rutger Vos" w:date="2016-12-05T22:43:00Z">
        <w:r w:rsidR="009454FB">
          <w:rPr>
            <w:lang w:val="en-US"/>
          </w:rPr>
          <w:t xml:space="preserve">grafted the gene tree estimates from </w:t>
        </w:r>
        <w:proofErr w:type="spellStart"/>
        <w:r w:rsidR="009454FB" w:rsidRPr="009454FB">
          <w:rPr>
            <w:highlight w:val="yellow"/>
            <w:lang w:val="en-US"/>
            <w:rPrChange w:id="166" w:author="Rutger Vos" w:date="2016-12-05T22:44:00Z">
              <w:rPr>
                <w:lang w:val="en-US"/>
              </w:rPr>
            </w:rPrChange>
          </w:rPr>
          <w:t>Mutanen</w:t>
        </w:r>
        <w:proofErr w:type="spellEnd"/>
        <w:r w:rsidR="009454FB" w:rsidRPr="009454FB">
          <w:rPr>
            <w:highlight w:val="yellow"/>
            <w:lang w:val="en-US"/>
            <w:rPrChange w:id="167" w:author="Rutger Vos" w:date="2016-12-05T22:44:00Z">
              <w:rPr>
                <w:lang w:val="en-US"/>
              </w:rPr>
            </w:rPrChange>
          </w:rPr>
          <w:t xml:space="preserve"> et al. (2016)</w:t>
        </w:r>
      </w:ins>
      <w:ins w:id="168" w:author="Rutger Vos" w:date="2016-12-05T22:47:00Z">
        <w:r w:rsidR="009454FB">
          <w:rPr>
            <w:lang w:val="en-US"/>
          </w:rPr>
          <w:t xml:space="preserve"> onto the backbone</w:t>
        </w:r>
      </w:ins>
      <w:ins w:id="169" w:author="Rutger Vos" w:date="2016-12-05T22:43:00Z">
        <w:r w:rsidR="009454FB">
          <w:rPr>
            <w:lang w:val="en-US"/>
          </w:rPr>
          <w:t>.</w:t>
        </w:r>
      </w:ins>
      <w:ins w:id="170" w:author="Rutger Vos" w:date="2016-12-05T22:44:00Z">
        <w:r w:rsidR="009454FB">
          <w:rPr>
            <w:lang w:val="en-US"/>
          </w:rPr>
          <w:t xml:space="preserve"> Since </w:t>
        </w:r>
      </w:ins>
      <w:ins w:id="171" w:author="Rutger Vos" w:date="2016-12-05T22:47:00Z">
        <w:r w:rsidR="009454FB">
          <w:rPr>
            <w:lang w:val="en-US"/>
          </w:rPr>
          <w:t>the</w:t>
        </w:r>
      </w:ins>
      <w:ins w:id="172" w:author="Rutger Vos" w:date="2016-12-05T22:53:00Z">
        <w:r w:rsidR="00037FFE">
          <w:rPr>
            <w:lang w:val="en-US"/>
          </w:rPr>
          <w:t>se</w:t>
        </w:r>
      </w:ins>
      <w:ins w:id="173" w:author="Rutger Vos" w:date="2016-12-05T22:47:00Z">
        <w:r w:rsidR="009454FB">
          <w:rPr>
            <w:lang w:val="en-US"/>
          </w:rPr>
          <w:t xml:space="preserve"> gene</w:t>
        </w:r>
      </w:ins>
      <w:ins w:id="174" w:author="Rutger Vos" w:date="2016-12-05T22:44:00Z">
        <w:r w:rsidR="009454FB">
          <w:rPr>
            <w:lang w:val="en-US"/>
          </w:rPr>
          <w:t xml:space="preserve"> trees include multiple haplotypes per species we first collapsed these to species level, under a conservative approach where every case where haplotypes from different species </w:t>
        </w:r>
      </w:ins>
      <w:ins w:id="175" w:author="Rutger Vos" w:date="2016-12-05T22:46:00Z">
        <w:r w:rsidR="009454FB">
          <w:rPr>
            <w:lang w:val="en-US"/>
          </w:rPr>
          <w:t>were</w:t>
        </w:r>
      </w:ins>
      <w:ins w:id="176" w:author="Rutger Vos" w:date="2016-12-05T22:44:00Z">
        <w:r w:rsidR="009454FB">
          <w:rPr>
            <w:lang w:val="en-US"/>
          </w:rPr>
          <w:t xml:space="preserve"> entangled (i.e. </w:t>
        </w:r>
        <w:proofErr w:type="spellStart"/>
        <w:r w:rsidR="009454FB">
          <w:rPr>
            <w:lang w:val="en-US"/>
          </w:rPr>
          <w:t>polyphyly</w:t>
        </w:r>
        <w:proofErr w:type="spellEnd"/>
        <w:r w:rsidR="009454FB">
          <w:rPr>
            <w:lang w:val="en-US"/>
          </w:rPr>
          <w:t xml:space="preserve"> or </w:t>
        </w:r>
        <w:proofErr w:type="spellStart"/>
        <w:r w:rsidR="009454FB">
          <w:rPr>
            <w:lang w:val="en-US"/>
          </w:rPr>
          <w:t>paraphyly</w:t>
        </w:r>
      </w:ins>
      <w:proofErr w:type="spellEnd"/>
      <w:ins w:id="177" w:author="Rutger Vos" w:date="2016-12-05T22:45:00Z">
        <w:r w:rsidR="009454FB">
          <w:rPr>
            <w:lang w:val="en-US"/>
          </w:rPr>
          <w:t>)</w:t>
        </w:r>
      </w:ins>
      <w:ins w:id="178" w:author="Rutger Vos" w:date="2016-12-05T22:48:00Z">
        <w:r w:rsidR="009454FB">
          <w:rPr>
            <w:lang w:val="en-US"/>
          </w:rPr>
          <w:t>,</w:t>
        </w:r>
      </w:ins>
      <w:ins w:id="179" w:author="Rutger Vos" w:date="2016-12-05T22:44:00Z">
        <w:r w:rsidR="009454FB">
          <w:rPr>
            <w:lang w:val="en-US"/>
          </w:rPr>
          <w:t xml:space="preserve"> </w:t>
        </w:r>
      </w:ins>
      <w:ins w:id="180" w:author="Rutger Vos" w:date="2016-12-05T22:47:00Z">
        <w:r w:rsidR="009454FB">
          <w:rPr>
            <w:lang w:val="en-US"/>
          </w:rPr>
          <w:t>these were</w:t>
        </w:r>
      </w:ins>
      <w:ins w:id="181" w:author="Rutger Vos" w:date="2016-12-05T22:44:00Z">
        <w:r w:rsidR="009454FB">
          <w:rPr>
            <w:lang w:val="en-US"/>
          </w:rPr>
          <w:t xml:space="preserve"> collapsed to a </w:t>
        </w:r>
      </w:ins>
      <w:proofErr w:type="spellStart"/>
      <w:ins w:id="182" w:author="Rutger Vos" w:date="2016-12-05T22:46:00Z">
        <w:r w:rsidR="009454FB">
          <w:rPr>
            <w:lang w:val="en-US"/>
          </w:rPr>
          <w:t>multifurcation</w:t>
        </w:r>
      </w:ins>
      <w:proofErr w:type="spellEnd"/>
      <w:ins w:id="183" w:author="Rutger Vos" w:date="2016-12-05T22:48:00Z">
        <w:r w:rsidR="009454FB">
          <w:rPr>
            <w:lang w:val="en-US"/>
          </w:rPr>
          <w:t xml:space="preserve"> that included all entangled species</w:t>
        </w:r>
      </w:ins>
      <w:ins w:id="184" w:author="Rutger Vos" w:date="2016-12-05T22:47:00Z">
        <w:r w:rsidR="009454FB">
          <w:rPr>
            <w:lang w:val="en-US"/>
          </w:rPr>
          <w:t>.</w:t>
        </w:r>
      </w:ins>
      <w:ins w:id="185" w:author="Rutger Vos" w:date="2016-12-05T22:54:00Z">
        <w:r w:rsidR="00D45870">
          <w:rPr>
            <w:lang w:val="en-US"/>
          </w:rPr>
          <w:t xml:space="preserve"> When reconciling </w:t>
        </w:r>
      </w:ins>
      <w:ins w:id="186" w:author="Rutger Vos" w:date="2016-12-05T22:55:00Z">
        <w:r w:rsidR="00D45870">
          <w:rPr>
            <w:lang w:val="en-US"/>
          </w:rPr>
          <w:t xml:space="preserve">the taxa in </w:t>
        </w:r>
      </w:ins>
      <w:ins w:id="187" w:author="Rutger Vos" w:date="2016-12-05T22:54:00Z">
        <w:r w:rsidR="00D45870">
          <w:rPr>
            <w:lang w:val="en-US"/>
          </w:rPr>
          <w:t xml:space="preserve">this </w:t>
        </w:r>
      </w:ins>
      <w:ins w:id="188" w:author="Rutger Vos" w:date="2016-12-05T22:55:00Z">
        <w:r w:rsidR="00D45870">
          <w:rPr>
            <w:lang w:val="en-US"/>
          </w:rPr>
          <w:t xml:space="preserve">grafted </w:t>
        </w:r>
      </w:ins>
      <w:ins w:id="189" w:author="Rutger Vos" w:date="2016-12-05T22:54:00Z">
        <w:r w:rsidR="00D45870">
          <w:rPr>
            <w:lang w:val="en-US"/>
          </w:rPr>
          <w:t xml:space="preserve">tree with those for which trait data </w:t>
        </w:r>
      </w:ins>
      <w:ins w:id="190" w:author="Rutger Vos" w:date="2016-12-05T22:56:00Z">
        <w:r w:rsidR="00D45870">
          <w:rPr>
            <w:lang w:val="en-US"/>
          </w:rPr>
          <w:t xml:space="preserve">(described below) were available, </w:t>
        </w:r>
      </w:ins>
      <w:ins w:id="191" w:author="Rutger Vos" w:date="2016-12-05T23:03:00Z">
        <w:r w:rsidR="00B86BAB">
          <w:rPr>
            <w:lang w:val="en-US"/>
          </w:rPr>
          <w:t xml:space="preserve">we needed to prune </w:t>
        </w:r>
      </w:ins>
      <w:ins w:id="192" w:author="Rutger Vos" w:date="2016-12-05T23:01:00Z">
        <w:r w:rsidR="00B86BAB">
          <w:rPr>
            <w:lang w:val="en-US"/>
          </w:rPr>
          <w:t>numerous</w:t>
        </w:r>
      </w:ins>
      <w:ins w:id="193" w:author="Rutger Vos" w:date="2016-12-05T22:56:00Z">
        <w:r w:rsidR="00D45870">
          <w:rPr>
            <w:lang w:val="en-US"/>
          </w:rPr>
          <w:t xml:space="preserve"> taxa </w:t>
        </w:r>
      </w:ins>
      <w:ins w:id="194" w:author="Rutger Vos" w:date="2016-12-05T23:03:00Z">
        <w:r w:rsidR="00B86BAB">
          <w:rPr>
            <w:lang w:val="en-US"/>
          </w:rPr>
          <w:t>from the tree</w:t>
        </w:r>
      </w:ins>
      <w:ins w:id="195" w:author="Rutger Vos" w:date="2016-12-05T23:00:00Z">
        <w:r w:rsidR="00B86BAB">
          <w:rPr>
            <w:lang w:val="en-US"/>
          </w:rPr>
          <w:t xml:space="preserve"> lowering the number of tips from </w:t>
        </w:r>
        <w:r w:rsidR="00B86BAB" w:rsidRPr="00B86BAB">
          <w:rPr>
            <w:lang w:val="en-US"/>
          </w:rPr>
          <w:t>4970</w:t>
        </w:r>
        <w:r w:rsidR="00B86BAB">
          <w:rPr>
            <w:lang w:val="en-US"/>
          </w:rPr>
          <w:t xml:space="preserve"> to </w:t>
        </w:r>
      </w:ins>
      <w:ins w:id="196" w:author="Rutger Vos" w:date="2016-12-05T23:01:00Z">
        <w:r w:rsidR="00B86BAB">
          <w:rPr>
            <w:lang w:val="en-US"/>
          </w:rPr>
          <w:t>238</w:t>
        </w:r>
      </w:ins>
      <w:ins w:id="197" w:author="Rutger Vos" w:date="2016-12-05T23:03:00Z">
        <w:r w:rsidR="00B86BAB">
          <w:rPr>
            <w:lang w:val="en-US"/>
          </w:rPr>
          <w:t>,</w:t>
        </w:r>
      </w:ins>
      <w:ins w:id="198" w:author="Rutger Vos" w:date="2016-12-05T23:02:00Z">
        <w:r w:rsidR="00B86BAB">
          <w:rPr>
            <w:lang w:val="en-US"/>
          </w:rPr>
          <w:t xml:space="preserve"> out of which three were </w:t>
        </w:r>
      </w:ins>
      <w:ins w:id="199" w:author="Rutger Vos" w:date="2016-12-05T23:03:00Z">
        <w:r w:rsidR="00B86BAB">
          <w:rPr>
            <w:lang w:val="en-US"/>
          </w:rPr>
          <w:t xml:space="preserve">taxonomically </w:t>
        </w:r>
      </w:ins>
      <w:ins w:id="200" w:author="Rutger Vos" w:date="2016-12-05T23:02:00Z">
        <w:r w:rsidR="00B86BAB">
          <w:rPr>
            <w:lang w:val="en-US"/>
          </w:rPr>
          <w:t>synonymized</w:t>
        </w:r>
      </w:ins>
      <w:ins w:id="201" w:author="Rutger Vos" w:date="2016-12-05T23:03:00Z">
        <w:r w:rsidR="00B86BAB">
          <w:rPr>
            <w:lang w:val="en-US"/>
          </w:rPr>
          <w:t>, to wit</w:t>
        </w:r>
      </w:ins>
      <w:ins w:id="202" w:author="Rutger Vos" w:date="2016-12-05T23:05:00Z">
        <w:r w:rsidR="00B86BAB">
          <w:rPr>
            <w:lang w:val="en-US"/>
          </w:rPr>
          <w:t>,</w:t>
        </w:r>
      </w:ins>
      <w:ins w:id="203" w:author="Rutger Vos" w:date="2016-12-05T23:03:00Z">
        <w:r w:rsidR="00B86BAB">
          <w:rPr>
            <w:lang w:val="en-US"/>
          </w:rPr>
          <w:t xml:space="preserve"> </w:t>
        </w:r>
      </w:ins>
      <w:proofErr w:type="spellStart"/>
      <w:ins w:id="204" w:author="Rutger Vos" w:date="2016-12-05T23:05:00Z">
        <w:r w:rsidR="00B86BAB" w:rsidRPr="00B86BAB">
          <w:rPr>
            <w:i/>
            <w:lang w:val="en-US"/>
          </w:rPr>
          <w:t>Cupido</w:t>
        </w:r>
        <w:proofErr w:type="spellEnd"/>
        <w:r w:rsidR="00B86BAB" w:rsidRPr="00B86BAB">
          <w:rPr>
            <w:i/>
            <w:lang w:val="en-US"/>
          </w:rPr>
          <w:t xml:space="preserve"> </w:t>
        </w:r>
        <w:proofErr w:type="spellStart"/>
        <w:r w:rsidR="00B86BAB" w:rsidRPr="00B86BAB">
          <w:rPr>
            <w:i/>
            <w:lang w:val="en-US"/>
          </w:rPr>
          <w:t>decolorata</w:t>
        </w:r>
        <w:proofErr w:type="spellEnd"/>
        <w:r w:rsidR="00B86BAB">
          <w:rPr>
            <w:lang w:val="en-US"/>
          </w:rPr>
          <w:t xml:space="preserve"> (</w:t>
        </w:r>
      </w:ins>
      <w:ins w:id="205" w:author="Rutger Vos" w:date="2016-12-05T23:06:00Z">
        <w:r w:rsidR="00B86BAB">
          <w:rPr>
            <w:lang w:val="en-US"/>
          </w:rPr>
          <w:t xml:space="preserve">previously with the specific epithet </w:t>
        </w:r>
        <w:proofErr w:type="spellStart"/>
        <w:r w:rsidR="00B86BAB" w:rsidRPr="00B86BAB">
          <w:rPr>
            <w:i/>
            <w:lang w:val="en-US"/>
          </w:rPr>
          <w:t>decoloratus</w:t>
        </w:r>
      </w:ins>
      <w:proofErr w:type="spellEnd"/>
      <w:ins w:id="206" w:author="Rutger Vos" w:date="2016-12-05T23:07:00Z">
        <w:r w:rsidR="00B86BAB">
          <w:rPr>
            <w:lang w:val="en-US"/>
          </w:rPr>
          <w:t xml:space="preserve">), </w:t>
        </w:r>
        <w:proofErr w:type="spellStart"/>
        <w:r w:rsidR="00B86BAB" w:rsidRPr="00B86BAB">
          <w:rPr>
            <w:i/>
            <w:lang w:val="en-US"/>
          </w:rPr>
          <w:t>Erebia</w:t>
        </w:r>
        <w:proofErr w:type="spellEnd"/>
        <w:r w:rsidR="00B86BAB" w:rsidRPr="00B86BAB">
          <w:rPr>
            <w:i/>
            <w:lang w:val="en-US"/>
          </w:rPr>
          <w:t xml:space="preserve"> </w:t>
        </w:r>
        <w:proofErr w:type="spellStart"/>
        <w:r w:rsidR="00B86BAB" w:rsidRPr="00B86BAB">
          <w:rPr>
            <w:i/>
            <w:lang w:val="en-US"/>
          </w:rPr>
          <w:t>aethiopellus</w:t>
        </w:r>
        <w:proofErr w:type="spellEnd"/>
        <w:r w:rsidR="00B86BAB">
          <w:rPr>
            <w:lang w:val="en-US"/>
          </w:rPr>
          <w:t xml:space="preserve"> (previously </w:t>
        </w:r>
        <w:proofErr w:type="spellStart"/>
        <w:r w:rsidR="00B86BAB" w:rsidRPr="00B86BAB">
          <w:rPr>
            <w:i/>
            <w:lang w:val="en-US"/>
          </w:rPr>
          <w:t>aethiopella</w:t>
        </w:r>
        <w:proofErr w:type="spellEnd"/>
        <w:r w:rsidR="00B86BAB">
          <w:rPr>
            <w:lang w:val="en-US"/>
          </w:rPr>
          <w:t>)</w:t>
        </w:r>
      </w:ins>
      <w:ins w:id="207" w:author="Rutger Vos" w:date="2016-12-05T23:08:00Z">
        <w:r w:rsidR="00B86BAB">
          <w:rPr>
            <w:lang w:val="en-US"/>
          </w:rPr>
          <w:t xml:space="preserve">, and </w:t>
        </w:r>
        <w:proofErr w:type="spellStart"/>
        <w:r w:rsidR="00B86BAB" w:rsidRPr="00B86BAB">
          <w:rPr>
            <w:i/>
            <w:lang w:val="en-US"/>
          </w:rPr>
          <w:t>Agriades</w:t>
        </w:r>
        <w:proofErr w:type="spellEnd"/>
        <w:r w:rsidR="00B86BAB" w:rsidRPr="00B86BAB">
          <w:rPr>
            <w:i/>
            <w:lang w:val="en-US"/>
          </w:rPr>
          <w:t xml:space="preserve"> </w:t>
        </w:r>
        <w:proofErr w:type="spellStart"/>
        <w:r w:rsidR="00B86BAB" w:rsidRPr="00B86BAB">
          <w:rPr>
            <w:i/>
            <w:lang w:val="en-US"/>
          </w:rPr>
          <w:t>aquilo</w:t>
        </w:r>
        <w:proofErr w:type="spellEnd"/>
        <w:r w:rsidR="00B86BAB">
          <w:rPr>
            <w:i/>
            <w:lang w:val="en-US"/>
          </w:rPr>
          <w:t xml:space="preserve"> </w:t>
        </w:r>
        <w:r w:rsidR="00B86BAB">
          <w:rPr>
            <w:lang w:val="en-US"/>
          </w:rPr>
          <w:t xml:space="preserve">(previously </w:t>
        </w:r>
      </w:ins>
      <w:proofErr w:type="spellStart"/>
      <w:ins w:id="208" w:author="Rutger Vos" w:date="2016-12-05T23:09:00Z">
        <w:r w:rsidR="00B86BAB" w:rsidRPr="00B86BAB">
          <w:rPr>
            <w:i/>
            <w:lang w:val="en-US"/>
          </w:rPr>
          <w:t>Plebejus</w:t>
        </w:r>
        <w:proofErr w:type="spellEnd"/>
        <w:r w:rsidR="00B86BAB" w:rsidRPr="00B86BAB">
          <w:rPr>
            <w:i/>
            <w:lang w:val="en-US"/>
          </w:rPr>
          <w:t xml:space="preserve"> </w:t>
        </w:r>
        <w:proofErr w:type="spellStart"/>
        <w:r w:rsidR="00B86BAB" w:rsidRPr="00B86BAB">
          <w:rPr>
            <w:i/>
            <w:lang w:val="en-US"/>
          </w:rPr>
          <w:t>aquilo</w:t>
        </w:r>
        <w:proofErr w:type="spellEnd"/>
        <w:r w:rsidR="00B86BAB">
          <w:rPr>
            <w:lang w:val="en-US"/>
          </w:rPr>
          <w:t>).</w:t>
        </w:r>
      </w:ins>
      <w:ins w:id="209" w:author="Rutger Vos" w:date="2016-12-05T23:08:00Z">
        <w:r w:rsidR="00B86BAB">
          <w:rPr>
            <w:lang w:val="en-US"/>
          </w:rPr>
          <w:t xml:space="preserve"> </w:t>
        </w:r>
      </w:ins>
    </w:p>
    <w:p w14:paraId="136FDFE8" w14:textId="77777777" w:rsidR="00F70F94" w:rsidRPr="00B86BAB" w:rsidRDefault="00F70F94" w:rsidP="00A75CD4">
      <w:pPr>
        <w:ind w:firstLine="0"/>
        <w:rPr>
          <w:ins w:id="210" w:author="Rutger Vos" w:date="2016-12-05T22:01:00Z"/>
          <w:lang w:val="en-US"/>
        </w:rPr>
      </w:pPr>
    </w:p>
    <w:p w14:paraId="5552D59A" w14:textId="77777777" w:rsidR="009711A7" w:rsidRPr="0028377B" w:rsidRDefault="009711A7" w:rsidP="006A6AA4">
      <w:pPr>
        <w:pStyle w:val="Heading2"/>
        <w:rPr>
          <w:lang w:val="en-GB"/>
        </w:rPr>
      </w:pPr>
      <w:r w:rsidRPr="0028377B">
        <w:rPr>
          <w:lang w:val="en-GB"/>
        </w:rPr>
        <w:t>Species traits</w:t>
      </w:r>
    </w:p>
    <w:p w14:paraId="65D96B41" w14:textId="41D957E1" w:rsidR="006B1C97" w:rsidRPr="0028377B" w:rsidRDefault="009711A7" w:rsidP="006A6AA4">
      <w:pPr>
        <w:autoSpaceDE w:val="0"/>
        <w:autoSpaceDN w:val="0"/>
        <w:adjustRightInd w:val="0"/>
        <w:ind w:firstLine="0"/>
        <w:jc w:val="both"/>
        <w:rPr>
          <w:rFonts w:cs="Times New Roman"/>
          <w:color w:val="000000"/>
          <w:lang w:val="en-GB"/>
        </w:rPr>
      </w:pPr>
      <w:r w:rsidRPr="0028377B">
        <w:rPr>
          <w:rFonts w:cs="Times New Roman"/>
          <w:lang w:val="en-GB"/>
        </w:rPr>
        <w:t>For 39</w:t>
      </w:r>
      <w:r w:rsidR="0006660D" w:rsidRPr="0028377B">
        <w:rPr>
          <w:rFonts w:cs="Times New Roman"/>
          <w:lang w:val="en-GB"/>
        </w:rPr>
        <w:t>7</w:t>
      </w:r>
      <w:r w:rsidRPr="0028377B">
        <w:rPr>
          <w:rFonts w:cs="Times New Roman"/>
          <w:lang w:val="en-GB"/>
        </w:rPr>
        <w:t xml:space="preserve"> European butterfly species, we incorporated five traits associated </w:t>
      </w:r>
      <w:del w:id="211" w:author="Rutger Vos" w:date="2016-12-05T23:09:00Z">
        <w:r w:rsidRPr="0028377B" w:rsidDel="00BC6CEC">
          <w:rPr>
            <w:rFonts w:cs="Times New Roman"/>
            <w:lang w:val="en-GB"/>
          </w:rPr>
          <w:delText xml:space="preserve">to </w:delText>
        </w:r>
      </w:del>
      <w:ins w:id="212" w:author="Rutger Vos" w:date="2016-12-05T23:09:00Z">
        <w:r w:rsidR="00BC6CEC">
          <w:rPr>
            <w:rFonts w:cs="Times New Roman"/>
            <w:lang w:val="en-GB"/>
          </w:rPr>
          <w:t>with</w:t>
        </w:r>
        <w:r w:rsidR="00BC6CEC" w:rsidRPr="0028377B">
          <w:rPr>
            <w:rFonts w:cs="Times New Roman"/>
            <w:lang w:val="en-GB"/>
          </w:rPr>
          <w:t xml:space="preserve"> </w:t>
        </w:r>
      </w:ins>
      <w:r w:rsidRPr="0028377B">
        <w:rPr>
          <w:rFonts w:cs="Times New Roman"/>
          <w:lang w:val="en-GB"/>
        </w:rPr>
        <w:t xml:space="preserve">species’ climatic preferences (i.e., climate optima and breadth of organisms) and six traits associated </w:t>
      </w:r>
      <w:del w:id="213" w:author="Rutger Vos" w:date="2016-12-05T23:10:00Z">
        <w:r w:rsidRPr="0028377B" w:rsidDel="00BC6CEC">
          <w:rPr>
            <w:rFonts w:cs="Times New Roman"/>
            <w:lang w:val="en-GB"/>
          </w:rPr>
          <w:delText xml:space="preserve">to </w:delText>
        </w:r>
      </w:del>
      <w:ins w:id="214" w:author="Rutger Vos" w:date="2016-12-05T23:10:00Z">
        <w:r w:rsidR="00BC6CEC">
          <w:rPr>
            <w:rFonts w:cs="Times New Roman"/>
            <w:lang w:val="en-GB"/>
          </w:rPr>
          <w:t>with</w:t>
        </w:r>
        <w:r w:rsidR="00BC6CEC" w:rsidRPr="0028377B">
          <w:rPr>
            <w:rFonts w:cs="Times New Roman"/>
            <w:lang w:val="en-GB"/>
          </w:rPr>
          <w:t xml:space="preserve"> </w:t>
        </w:r>
      </w:ins>
      <w:r w:rsidRPr="0028377B">
        <w:rPr>
          <w:rFonts w:cs="Times New Roman"/>
          <w:lang w:val="en-GB"/>
        </w:rPr>
        <w:t xml:space="preserve">species’ biology (i.e., morphological, physiological, </w:t>
      </w:r>
      <w:proofErr w:type="spellStart"/>
      <w:r w:rsidRPr="0028377B">
        <w:rPr>
          <w:rFonts w:cs="Times New Roman"/>
          <w:lang w:val="en-GB"/>
        </w:rPr>
        <w:t>phenological</w:t>
      </w:r>
      <w:proofErr w:type="spellEnd"/>
      <w:r w:rsidRPr="0028377B">
        <w:rPr>
          <w:rFonts w:cs="Times New Roman"/>
          <w:lang w:val="en-GB"/>
        </w:rPr>
        <w:t xml:space="preserve"> and </w:t>
      </w:r>
      <w:r w:rsidR="007A255D" w:rsidRPr="0028377B">
        <w:rPr>
          <w:rFonts w:cs="Times New Roman"/>
          <w:lang w:val="en-GB"/>
        </w:rPr>
        <w:t>behavioural</w:t>
      </w:r>
      <w:r w:rsidRPr="0028377B">
        <w:rPr>
          <w:rFonts w:cs="Times New Roman"/>
          <w:lang w:val="en-GB"/>
        </w:rPr>
        <w:t xml:space="preserve"> adaptations </w:t>
      </w:r>
      <w:r w:rsidRPr="006E30B4">
        <w:rPr>
          <w:rFonts w:cs="Times New Roman"/>
          <w:lang w:val="en-GB"/>
        </w:rPr>
        <w:t>innate to an organism) (</w:t>
      </w:r>
      <w:r w:rsidRPr="0028377B">
        <w:rPr>
          <w:rFonts w:cs="Times New Roman"/>
          <w:b/>
          <w:bCs/>
          <w:lang w:val="en-GB"/>
        </w:rPr>
        <w:t xml:space="preserve">Table 1, </w:t>
      </w:r>
      <w:r w:rsidR="003F2633" w:rsidRPr="0028377B">
        <w:rPr>
          <w:rFonts w:cs="Times New Roman"/>
          <w:b/>
          <w:lang w:val="en-GB"/>
        </w:rPr>
        <w:t xml:space="preserve">Suppl. Mat. </w:t>
      </w:r>
      <w:proofErr w:type="gramStart"/>
      <w:r w:rsidR="003F2633" w:rsidRPr="0028377B">
        <w:rPr>
          <w:rFonts w:cs="Times New Roman"/>
          <w:b/>
          <w:lang w:val="en-GB"/>
        </w:rPr>
        <w:t>Table</w:t>
      </w:r>
      <w:r w:rsidR="002E67C9" w:rsidRPr="0028377B">
        <w:rPr>
          <w:rFonts w:cs="Times New Roman"/>
          <w:b/>
          <w:bCs/>
          <w:lang w:val="en-GB"/>
        </w:rPr>
        <w:t xml:space="preserve"> </w:t>
      </w:r>
      <w:r w:rsidR="00C14567" w:rsidRPr="0028377B">
        <w:rPr>
          <w:rFonts w:cs="Times New Roman"/>
          <w:b/>
          <w:bCs/>
          <w:lang w:val="en-GB"/>
        </w:rPr>
        <w:t>1</w:t>
      </w:r>
      <w:r w:rsidRPr="0028377B">
        <w:rPr>
          <w:rFonts w:cs="Times New Roman"/>
          <w:lang w:val="en-GB"/>
        </w:rPr>
        <w:t>).</w:t>
      </w:r>
      <w:proofErr w:type="gramEnd"/>
      <w:r w:rsidRPr="0028377B">
        <w:rPr>
          <w:rFonts w:cs="Times New Roman"/>
          <w:lang w:val="en-GB"/>
        </w:rPr>
        <w:t xml:space="preserve"> Climatic traits were adopted from </w:t>
      </w:r>
      <w:proofErr w:type="spellStart"/>
      <w:r w:rsidRPr="0028377B">
        <w:rPr>
          <w:rFonts w:cs="Times New Roman"/>
          <w:color w:val="0000FF"/>
          <w:lang w:val="en-GB"/>
        </w:rPr>
        <w:t>Schweiger</w:t>
      </w:r>
      <w:proofErr w:type="spellEnd"/>
      <w:r w:rsidRPr="0028377B">
        <w:rPr>
          <w:rFonts w:cs="Times New Roman"/>
          <w:color w:val="0000FF"/>
          <w:lang w:val="en-GB"/>
        </w:rPr>
        <w:t xml:space="preserve"> </w:t>
      </w:r>
      <w:r w:rsidR="00A6485B" w:rsidRPr="0028377B">
        <w:rPr>
          <w:rFonts w:cs="Times New Roman"/>
          <w:iCs/>
          <w:color w:val="0000FF"/>
          <w:lang w:val="en-GB"/>
        </w:rPr>
        <w:t>et al.</w:t>
      </w:r>
      <w:r w:rsidRPr="0028377B">
        <w:rPr>
          <w:rFonts w:cs="Times New Roman"/>
          <w:color w:val="0000FF"/>
          <w:lang w:val="en-GB"/>
        </w:rPr>
        <w:t xml:space="preserve"> (2014</w:t>
      </w:r>
      <w:r w:rsidRPr="0028377B">
        <w:rPr>
          <w:rFonts w:cs="Times New Roman"/>
          <w:color w:val="000000"/>
          <w:lang w:val="en-GB"/>
        </w:rPr>
        <w:t xml:space="preserve">) and </w:t>
      </w:r>
      <w:r w:rsidRPr="0028377B">
        <w:rPr>
          <w:rFonts w:cs="Times New Roman"/>
          <w:lang w:val="en-GB"/>
        </w:rPr>
        <w:t>included species</w:t>
      </w:r>
      <w:ins w:id="215" w:author="Rutger Vos" w:date="2016-12-05T21:29:00Z">
        <w:r w:rsidR="00CA5693">
          <w:rPr>
            <w:rFonts w:cs="Times New Roman"/>
            <w:lang w:val="en-GB"/>
          </w:rPr>
          <w:t>-</w:t>
        </w:r>
      </w:ins>
      <w:del w:id="216" w:author="Rutger Vos" w:date="2016-12-05T21:29:00Z">
        <w:r w:rsidRPr="0028377B" w:rsidDel="00CA5693">
          <w:rPr>
            <w:rFonts w:cs="Times New Roman"/>
            <w:lang w:val="en-GB"/>
          </w:rPr>
          <w:delText xml:space="preserve"> </w:delText>
        </w:r>
      </w:del>
      <w:r w:rsidRPr="0028377B">
        <w:rPr>
          <w:rFonts w:cs="Times New Roman"/>
          <w:lang w:val="en-GB"/>
        </w:rPr>
        <w:t>specific niche optima and breadth of temperature, precipitation and soil water moisture content of the distribution area</w:t>
      </w:r>
      <w:r w:rsidRPr="0028377B">
        <w:rPr>
          <w:rFonts w:cs="Times New Roman"/>
          <w:color w:val="000000"/>
          <w:lang w:val="en-GB"/>
        </w:rPr>
        <w:t xml:space="preserve">. For temperature and precipitation, we selected the annual mean and sum respectively, as well as </w:t>
      </w:r>
      <w:del w:id="217" w:author="Rutger Vos" w:date="2016-12-05T23:10:00Z">
        <w:r w:rsidRPr="0028377B" w:rsidDel="008F6F27">
          <w:rPr>
            <w:rFonts w:cs="Times New Roman"/>
            <w:color w:val="000000"/>
            <w:lang w:val="en-GB"/>
          </w:rPr>
          <w:delText xml:space="preserve">their </w:delText>
        </w:r>
      </w:del>
      <w:ins w:id="218" w:author="Rutger Vos" w:date="2016-12-05T23:10:00Z">
        <w:r w:rsidR="008F6F27">
          <w:rPr>
            <w:rFonts w:cs="Times New Roman"/>
            <w:color w:val="000000"/>
            <w:lang w:val="en-GB"/>
          </w:rPr>
          <w:t>the</w:t>
        </w:r>
        <w:r w:rsidR="008F6F27" w:rsidRPr="0028377B">
          <w:rPr>
            <w:rFonts w:cs="Times New Roman"/>
            <w:color w:val="000000"/>
            <w:lang w:val="en-GB"/>
          </w:rPr>
          <w:t xml:space="preserve"> </w:t>
        </w:r>
      </w:ins>
      <w:r w:rsidRPr="0028377B">
        <w:rPr>
          <w:rFonts w:cs="Times New Roman"/>
          <w:color w:val="000000"/>
          <w:lang w:val="en-GB"/>
        </w:rPr>
        <w:t xml:space="preserve">mean annual range, in order to capture main climatic variation along gradients of latitude, elevation and </w:t>
      </w:r>
      <w:proofErr w:type="spellStart"/>
      <w:r w:rsidRPr="0028377B">
        <w:rPr>
          <w:rFonts w:cs="Times New Roman"/>
          <w:color w:val="000000"/>
          <w:lang w:val="en-GB"/>
        </w:rPr>
        <w:t>continentality</w:t>
      </w:r>
      <w:proofErr w:type="spellEnd"/>
      <w:r w:rsidRPr="0028377B">
        <w:rPr>
          <w:rFonts w:cs="Times New Roman"/>
          <w:color w:val="000000"/>
          <w:lang w:val="en-GB"/>
        </w:rPr>
        <w:t xml:space="preserve"> (</w:t>
      </w:r>
      <w:proofErr w:type="spellStart"/>
      <w:r w:rsidRPr="0028377B">
        <w:rPr>
          <w:rFonts w:cs="Times New Roman"/>
          <w:color w:val="0000FF"/>
          <w:lang w:val="en-GB"/>
        </w:rPr>
        <w:t>Schweiger</w:t>
      </w:r>
      <w:proofErr w:type="spellEnd"/>
      <w:r w:rsidRPr="0028377B">
        <w:rPr>
          <w:rFonts w:cs="Times New Roman"/>
          <w:color w:val="0000FF"/>
          <w:lang w:val="en-GB"/>
        </w:rPr>
        <w:t xml:space="preserve"> </w:t>
      </w:r>
      <w:r w:rsidR="00A6485B" w:rsidRPr="0028377B">
        <w:rPr>
          <w:rFonts w:cs="Times New Roman"/>
          <w:iCs/>
          <w:color w:val="0000FF"/>
          <w:lang w:val="en-GB"/>
        </w:rPr>
        <w:t>et al.</w:t>
      </w:r>
      <w:r w:rsidRPr="0028377B">
        <w:rPr>
          <w:rFonts w:cs="Times New Roman"/>
          <w:color w:val="0000FF"/>
          <w:lang w:val="en-GB"/>
        </w:rPr>
        <w:t xml:space="preserve"> 2014</w:t>
      </w:r>
      <w:r w:rsidRPr="0028377B">
        <w:rPr>
          <w:rFonts w:cs="Times New Roman"/>
          <w:color w:val="000000"/>
          <w:lang w:val="en-GB"/>
        </w:rPr>
        <w:t xml:space="preserve">). </w:t>
      </w:r>
    </w:p>
    <w:p w14:paraId="60F4958C" w14:textId="41D251A1" w:rsidR="009711A7" w:rsidRDefault="009711A7" w:rsidP="006A6AA4">
      <w:pPr>
        <w:rPr>
          <w:ins w:id="219" w:author="Rutger Vos" w:date="2016-12-05T23:12:00Z"/>
          <w:lang w:val="en-GB"/>
        </w:rPr>
      </w:pPr>
      <w:r w:rsidRPr="0028377B">
        <w:rPr>
          <w:color w:val="000000"/>
          <w:lang w:val="en-GB"/>
        </w:rPr>
        <w:t xml:space="preserve">Biological traits included </w:t>
      </w:r>
      <w:r w:rsidRPr="0028377B">
        <w:rPr>
          <w:lang w:val="en-GB"/>
        </w:rPr>
        <w:t>average male/female forewing length and egg-volume. Wing size may play a role in dispersal capacity and survival ability</w:t>
      </w:r>
      <w:ins w:id="220" w:author="ref" w:date="2016-09-08T13:16:00Z">
        <w:r w:rsidR="006E30B4">
          <w:rPr>
            <w:lang w:val="en-GB"/>
          </w:rPr>
          <w:t xml:space="preserve"> (</w:t>
        </w:r>
        <w:r w:rsidR="006E30B4" w:rsidRPr="00CA5693">
          <w:rPr>
            <w:szCs w:val="22"/>
            <w:highlight w:val="yellow"/>
            <w:lang w:val="en-GB"/>
            <w:rPrChange w:id="221" w:author="Rutger Vos" w:date="2016-12-05T21:28:00Z">
              <w:rPr>
                <w:rFonts w:cs="Times New Roman"/>
                <w:lang w:val="en-GB"/>
              </w:rPr>
            </w:rPrChange>
          </w:rPr>
          <w:t>REF</w:t>
        </w:r>
        <w:r w:rsidR="006E30B4">
          <w:rPr>
            <w:lang w:val="en-GB"/>
          </w:rPr>
          <w:t>?)</w:t>
        </w:r>
      </w:ins>
      <w:r w:rsidRPr="006E30B4">
        <w:rPr>
          <w:lang w:val="en-GB"/>
        </w:rPr>
        <w:t xml:space="preserve">, while egg size can act as a phylogenetic corrective for wing-size, given the </w:t>
      </w:r>
      <w:proofErr w:type="spellStart"/>
      <w:r w:rsidRPr="006E30B4">
        <w:rPr>
          <w:lang w:val="en-GB"/>
        </w:rPr>
        <w:t>allometric</w:t>
      </w:r>
      <w:proofErr w:type="spellEnd"/>
      <w:r w:rsidRPr="006E30B4">
        <w:rPr>
          <w:lang w:val="en-GB"/>
        </w:rPr>
        <w:t xml:space="preserve"> slopes between wing-size and egg-size for many butterfly </w:t>
      </w:r>
      <w:proofErr w:type="spellStart"/>
      <w:r w:rsidRPr="006E30B4">
        <w:rPr>
          <w:lang w:val="en-GB"/>
        </w:rPr>
        <w:t>subtaxa</w:t>
      </w:r>
      <w:proofErr w:type="spellEnd"/>
      <w:r w:rsidRPr="006E30B4">
        <w:rPr>
          <w:lang w:val="en-GB"/>
        </w:rPr>
        <w:t xml:space="preserve"> (</w:t>
      </w:r>
      <w:proofErr w:type="spellStart"/>
      <w:r w:rsidRPr="006E30B4">
        <w:rPr>
          <w:color w:val="0000FF"/>
          <w:lang w:val="en-GB"/>
        </w:rPr>
        <w:t>García</w:t>
      </w:r>
      <w:proofErr w:type="spellEnd"/>
      <w:r w:rsidRPr="006E30B4">
        <w:rPr>
          <w:color w:val="0000FF"/>
          <w:lang w:val="en-GB"/>
        </w:rPr>
        <w:t>-Barros 2002</w:t>
      </w:r>
      <w:r w:rsidRPr="006E30B4">
        <w:rPr>
          <w:lang w:val="en-GB"/>
        </w:rPr>
        <w:t xml:space="preserve">). Larval diet breadth is an important limiting factor in butterfly vulnerability, in terms of range size, dispersal capacity and landscape use (e.g., </w:t>
      </w:r>
      <w:proofErr w:type="spellStart"/>
      <w:r w:rsidRPr="0028377B">
        <w:rPr>
          <w:color w:val="0000FF"/>
          <w:lang w:val="en-GB"/>
        </w:rPr>
        <w:t>García</w:t>
      </w:r>
      <w:proofErr w:type="spellEnd"/>
      <w:r w:rsidRPr="0028377B">
        <w:rPr>
          <w:color w:val="0000FF"/>
          <w:lang w:val="en-GB"/>
        </w:rPr>
        <w:t xml:space="preserve">-Barros &amp; </w:t>
      </w:r>
      <w:proofErr w:type="spellStart"/>
      <w:r w:rsidRPr="0028377B">
        <w:rPr>
          <w:color w:val="0000FF"/>
          <w:lang w:val="en-GB"/>
        </w:rPr>
        <w:t>Romo</w:t>
      </w:r>
      <w:proofErr w:type="spellEnd"/>
      <w:r w:rsidRPr="0028377B">
        <w:rPr>
          <w:color w:val="0000FF"/>
          <w:lang w:val="en-GB"/>
        </w:rPr>
        <w:t xml:space="preserve"> Benito 2010</w:t>
      </w:r>
      <w:r w:rsidRPr="0028377B">
        <w:rPr>
          <w:lang w:val="en-GB"/>
        </w:rPr>
        <w:t xml:space="preserve">). Species phenology is associated </w:t>
      </w:r>
      <w:del w:id="222" w:author="Rutger Vos" w:date="2016-12-05T23:11:00Z">
        <w:r w:rsidRPr="0028377B" w:rsidDel="008F6F27">
          <w:rPr>
            <w:lang w:val="en-GB"/>
          </w:rPr>
          <w:delText xml:space="preserve">to </w:delText>
        </w:r>
      </w:del>
      <w:ins w:id="223" w:author="Rutger Vos" w:date="2016-12-05T23:11:00Z">
        <w:r w:rsidR="008F6F27">
          <w:rPr>
            <w:lang w:val="en-GB"/>
          </w:rPr>
          <w:t>with</w:t>
        </w:r>
        <w:r w:rsidR="008F6F27" w:rsidRPr="0028377B">
          <w:rPr>
            <w:lang w:val="en-GB"/>
          </w:rPr>
          <w:t xml:space="preserve"> </w:t>
        </w:r>
      </w:ins>
      <w:r w:rsidRPr="0028377B">
        <w:rPr>
          <w:lang w:val="en-GB"/>
        </w:rPr>
        <w:t xml:space="preserve">colonization ability, </w:t>
      </w:r>
      <w:r w:rsidRPr="0028377B">
        <w:rPr>
          <w:lang w:val="en-GB"/>
        </w:rPr>
        <w:lastRenderedPageBreak/>
        <w:t xml:space="preserve">ranging from restricted climatic environments to wide distributions across a variety of climatic environments. </w:t>
      </w:r>
      <w:proofErr w:type="spellStart"/>
      <w:r w:rsidRPr="0028377B">
        <w:rPr>
          <w:lang w:val="en-GB"/>
        </w:rPr>
        <w:t>Phenological</w:t>
      </w:r>
      <w:proofErr w:type="spellEnd"/>
      <w:r w:rsidRPr="0028377B">
        <w:rPr>
          <w:lang w:val="en-GB"/>
        </w:rPr>
        <w:t xml:space="preserve"> traits included </w:t>
      </w:r>
      <w:proofErr w:type="spellStart"/>
      <w:r w:rsidRPr="0028377B">
        <w:rPr>
          <w:lang w:val="en-GB"/>
        </w:rPr>
        <w:t>voltinism</w:t>
      </w:r>
      <w:proofErr w:type="spellEnd"/>
      <w:r w:rsidRPr="0028377B">
        <w:rPr>
          <w:lang w:val="en-GB"/>
        </w:rPr>
        <w:t xml:space="preserve"> (i.e., the average number of generations per year), and overwintering stage (i.e., indicating how early species can reproduce in the season). Vagrancy reflects dispersal capacity and landscape use, and was </w:t>
      </w:r>
      <w:r w:rsidRPr="0028377B">
        <w:rPr>
          <w:highlight w:val="white"/>
          <w:lang w:val="en-GB"/>
        </w:rPr>
        <w:t xml:space="preserve">based on a slightly adapted version of the classification by </w:t>
      </w:r>
      <w:r w:rsidRPr="0028377B">
        <w:rPr>
          <w:color w:val="0000FF"/>
          <w:highlight w:val="white"/>
          <w:lang w:val="en-GB"/>
        </w:rPr>
        <w:t xml:space="preserve">Dennis </w:t>
      </w:r>
      <w:r w:rsidR="00A6485B" w:rsidRPr="0028377B">
        <w:rPr>
          <w:iCs/>
          <w:color w:val="0000FF"/>
          <w:lang w:val="en-GB"/>
        </w:rPr>
        <w:t>et al.</w:t>
      </w:r>
      <w:r w:rsidRPr="0028377B">
        <w:rPr>
          <w:highlight w:val="white"/>
          <w:lang w:val="en-GB"/>
        </w:rPr>
        <w:t xml:space="preserve"> (</w:t>
      </w:r>
      <w:r w:rsidRPr="0028377B">
        <w:rPr>
          <w:color w:val="0000FF"/>
          <w:highlight w:val="white"/>
          <w:lang w:val="en-GB"/>
        </w:rPr>
        <w:t>2004</w:t>
      </w:r>
      <w:r w:rsidRPr="0028377B">
        <w:rPr>
          <w:highlight w:val="white"/>
          <w:lang w:val="en-GB"/>
        </w:rPr>
        <w:t>), complemented by expert knowledge for a total of 220 species</w:t>
      </w:r>
      <w:r w:rsidRPr="0028377B">
        <w:rPr>
          <w:lang w:val="en-GB"/>
        </w:rPr>
        <w:t xml:space="preserve">. </w:t>
      </w:r>
      <w:commentRangeStart w:id="224"/>
      <w:r w:rsidRPr="0028377B">
        <w:rPr>
          <w:lang w:val="en-GB"/>
        </w:rPr>
        <w:t>We used a linear regression model</w:t>
      </w:r>
      <w:r w:rsidR="00B90A2F" w:rsidRPr="0028377B">
        <w:rPr>
          <w:lang w:val="en-GB"/>
        </w:rPr>
        <w:t xml:space="preserve"> with</w:t>
      </w:r>
      <w:r w:rsidRPr="0028377B">
        <w:rPr>
          <w:lang w:val="en-GB"/>
        </w:rPr>
        <w:t xml:space="preserve"> </w:t>
      </w:r>
      <w:proofErr w:type="spellStart"/>
      <w:r w:rsidRPr="0028377B">
        <w:rPr>
          <w:lang w:val="en-GB"/>
        </w:rPr>
        <w:t>voltinism</w:t>
      </w:r>
      <w:proofErr w:type="spellEnd"/>
      <w:r w:rsidRPr="0028377B">
        <w:rPr>
          <w:lang w:val="en-GB"/>
        </w:rPr>
        <w:t>, wingspan and range size to explain vagrancy with available data, and made predictions for the remaining 177 species (R</w:t>
      </w:r>
      <w:r w:rsidRPr="0028377B">
        <w:rPr>
          <w:vertAlign w:val="superscript"/>
          <w:lang w:val="en-GB"/>
        </w:rPr>
        <w:t xml:space="preserve">2 </w:t>
      </w:r>
      <w:r w:rsidRPr="0028377B">
        <w:rPr>
          <w:lang w:val="en-GB"/>
        </w:rPr>
        <w:t>= 0.505, df</w:t>
      </w:r>
      <w:r w:rsidRPr="0028377B">
        <w:rPr>
          <w:vertAlign w:val="subscript"/>
          <w:lang w:val="en-GB"/>
        </w:rPr>
        <w:t>1</w:t>
      </w:r>
      <w:proofErr w:type="gramStart"/>
      <w:r w:rsidRPr="0028377B">
        <w:rPr>
          <w:vertAlign w:val="subscript"/>
          <w:lang w:val="en-GB"/>
        </w:rPr>
        <w:t>,219</w:t>
      </w:r>
      <w:proofErr w:type="gramEnd"/>
      <w:r w:rsidRPr="0028377B">
        <w:rPr>
          <w:lang w:val="en-GB"/>
        </w:rPr>
        <w:t xml:space="preserve">, SE = </w:t>
      </w:r>
      <w:r w:rsidRPr="0028377B">
        <w:rPr>
          <w:color w:val="000000"/>
          <w:highlight w:val="white"/>
          <w:lang w:val="en-GB"/>
        </w:rPr>
        <w:t>1.128</w:t>
      </w:r>
      <w:r w:rsidRPr="0028377B">
        <w:rPr>
          <w:lang w:val="en-GB"/>
        </w:rPr>
        <w:t>), using the following equation:</w:t>
      </w:r>
    </w:p>
    <w:p w14:paraId="7ADFE75F" w14:textId="77777777" w:rsidR="00F70F94" w:rsidRPr="0028377B" w:rsidRDefault="00F70F94" w:rsidP="006A6AA4">
      <w:pPr>
        <w:rPr>
          <w:lang w:val="en-GB"/>
        </w:rPr>
      </w:pPr>
    </w:p>
    <w:p w14:paraId="2219FC25" w14:textId="77777777" w:rsidR="009711A7" w:rsidRPr="0028377B" w:rsidRDefault="009711A7" w:rsidP="006A6AA4">
      <w:pPr>
        <w:rPr>
          <w:lang w:val="en-GB"/>
        </w:rPr>
      </w:pPr>
      <w:r w:rsidRPr="0028377B">
        <w:rPr>
          <w:lang w:val="en-GB"/>
        </w:rPr>
        <w:t>Vagrancy = -0.472 + 0.482*(</w:t>
      </w:r>
      <w:proofErr w:type="spellStart"/>
      <w:r w:rsidRPr="0028377B">
        <w:rPr>
          <w:lang w:val="en-GB"/>
        </w:rPr>
        <w:t>Voltinism</w:t>
      </w:r>
      <w:proofErr w:type="spellEnd"/>
      <w:r w:rsidRPr="0028377B">
        <w:rPr>
          <w:lang w:val="en-GB"/>
        </w:rPr>
        <w:t xml:space="preserve">) + 0.44*(Wingspan) + 0.001(Range Size) </w:t>
      </w:r>
    </w:p>
    <w:commentRangeEnd w:id="224"/>
    <w:p w14:paraId="59EADA93" w14:textId="77777777" w:rsidR="009711A7" w:rsidRPr="0028377B" w:rsidRDefault="00D34BB6" w:rsidP="006A6AA4">
      <w:pPr>
        <w:rPr>
          <w:rFonts w:cs="Times New Roman"/>
          <w:lang w:val="en-GB"/>
        </w:rPr>
      </w:pPr>
      <w:r>
        <w:rPr>
          <w:rStyle w:val="CommentReference"/>
        </w:rPr>
        <w:commentReference w:id="224"/>
      </w:r>
    </w:p>
    <w:p w14:paraId="21D03004" w14:textId="77777777" w:rsidR="009711A7" w:rsidRPr="0028377B" w:rsidRDefault="009711A7" w:rsidP="006A6AA4">
      <w:pPr>
        <w:pStyle w:val="Heading2"/>
        <w:rPr>
          <w:lang w:val="en-GB"/>
        </w:rPr>
      </w:pPr>
      <w:r w:rsidRPr="0028377B">
        <w:rPr>
          <w:lang w:val="en-GB"/>
        </w:rPr>
        <w:t>Species vulnerability</w:t>
      </w:r>
    </w:p>
    <w:p w14:paraId="4ACED189" w14:textId="0498ECAE" w:rsidR="009711A7" w:rsidRPr="0028377B" w:rsidRDefault="009711A7" w:rsidP="00495BC4">
      <w:pPr>
        <w:ind w:firstLine="0"/>
        <w:rPr>
          <w:lang w:val="en-GB"/>
        </w:rPr>
      </w:pPr>
      <w:r w:rsidRPr="0028377B">
        <w:rPr>
          <w:lang w:val="en-GB"/>
        </w:rPr>
        <w:t>Vulnerability indicators</w:t>
      </w:r>
      <w:r w:rsidR="004034CD" w:rsidRPr="0028377B">
        <w:rPr>
          <w:lang w:val="en-GB"/>
        </w:rPr>
        <w:t xml:space="preserve"> included the </w:t>
      </w:r>
      <w:r w:rsidR="004034CD" w:rsidRPr="0028377B">
        <w:rPr>
          <w:i/>
          <w:lang w:val="en-GB"/>
        </w:rPr>
        <w:t>Red List status</w:t>
      </w:r>
      <w:r w:rsidR="004034CD" w:rsidRPr="0028377B">
        <w:rPr>
          <w:lang w:val="en-GB"/>
        </w:rPr>
        <w:t xml:space="preserve">, </w:t>
      </w:r>
      <w:proofErr w:type="spellStart"/>
      <w:r w:rsidR="004034CD" w:rsidRPr="0028377B">
        <w:rPr>
          <w:i/>
          <w:lang w:val="en-GB"/>
        </w:rPr>
        <w:t>Endemicity</w:t>
      </w:r>
      <w:proofErr w:type="spellEnd"/>
      <w:r w:rsidR="004034CD" w:rsidRPr="0028377B">
        <w:rPr>
          <w:lang w:val="en-GB"/>
        </w:rPr>
        <w:t xml:space="preserve">, </w:t>
      </w:r>
      <w:r w:rsidR="004034CD" w:rsidRPr="0028377B">
        <w:rPr>
          <w:i/>
          <w:lang w:val="en-GB"/>
        </w:rPr>
        <w:t>R</w:t>
      </w:r>
      <w:r w:rsidRPr="0028377B">
        <w:rPr>
          <w:i/>
          <w:lang w:val="en-GB"/>
        </w:rPr>
        <w:t>ange size</w:t>
      </w:r>
      <w:r w:rsidRPr="0028377B">
        <w:rPr>
          <w:lang w:val="en-GB"/>
        </w:rPr>
        <w:t>, species</w:t>
      </w:r>
      <w:r w:rsidR="004034CD" w:rsidRPr="0028377B">
        <w:rPr>
          <w:lang w:val="en-GB"/>
        </w:rPr>
        <w:t xml:space="preserve"> </w:t>
      </w:r>
      <w:r w:rsidR="004034CD" w:rsidRPr="0028377B">
        <w:rPr>
          <w:i/>
          <w:iCs/>
          <w:lang w:val="en-GB"/>
        </w:rPr>
        <w:t>Affinity for natural habitats</w:t>
      </w:r>
      <w:r w:rsidR="004034CD" w:rsidRPr="0028377B">
        <w:rPr>
          <w:lang w:val="en-GB"/>
        </w:rPr>
        <w:t xml:space="preserve"> and </w:t>
      </w:r>
      <w:r w:rsidR="004034CD" w:rsidRPr="0028377B">
        <w:rPr>
          <w:i/>
          <w:lang w:val="en-GB"/>
        </w:rPr>
        <w:t>H</w:t>
      </w:r>
      <w:r w:rsidRPr="0028377B">
        <w:rPr>
          <w:i/>
          <w:lang w:val="en-GB"/>
        </w:rPr>
        <w:t>abitat specificity</w:t>
      </w:r>
      <w:r w:rsidRPr="0028377B">
        <w:rPr>
          <w:lang w:val="en-GB"/>
        </w:rPr>
        <w:t xml:space="preserve"> (</w:t>
      </w:r>
      <w:r w:rsidRPr="0028377B">
        <w:rPr>
          <w:b/>
          <w:bCs/>
          <w:lang w:val="en-GB"/>
        </w:rPr>
        <w:t>Table 1</w:t>
      </w:r>
      <w:r w:rsidRPr="0028377B">
        <w:rPr>
          <w:lang w:val="en-GB"/>
        </w:rPr>
        <w:t xml:space="preserve">). The </w:t>
      </w:r>
      <w:r w:rsidRPr="0028377B">
        <w:rPr>
          <w:i/>
          <w:iCs/>
          <w:lang w:val="en-GB"/>
        </w:rPr>
        <w:t>Red List status</w:t>
      </w:r>
      <w:r w:rsidRPr="0028377B">
        <w:rPr>
          <w:lang w:val="en-GB"/>
        </w:rPr>
        <w:t xml:space="preserve"> and </w:t>
      </w:r>
      <w:proofErr w:type="spellStart"/>
      <w:r w:rsidR="00D56D94" w:rsidRPr="0028377B">
        <w:rPr>
          <w:i/>
          <w:iCs/>
          <w:lang w:val="en-GB"/>
        </w:rPr>
        <w:t>E</w:t>
      </w:r>
      <w:r w:rsidRPr="0028377B">
        <w:rPr>
          <w:i/>
          <w:iCs/>
          <w:lang w:val="en-GB"/>
        </w:rPr>
        <w:t>ndemicity</w:t>
      </w:r>
      <w:proofErr w:type="spellEnd"/>
      <w:r w:rsidRPr="0028377B">
        <w:rPr>
          <w:i/>
          <w:iCs/>
          <w:lang w:val="en-GB"/>
        </w:rPr>
        <w:t xml:space="preserve"> </w:t>
      </w:r>
      <w:r w:rsidRPr="0028377B">
        <w:rPr>
          <w:lang w:val="en-GB"/>
        </w:rPr>
        <w:t xml:space="preserve">and </w:t>
      </w:r>
      <w:r w:rsidRPr="0028377B">
        <w:rPr>
          <w:i/>
          <w:iCs/>
          <w:lang w:val="en-GB"/>
        </w:rPr>
        <w:t>Range size</w:t>
      </w:r>
      <w:r w:rsidRPr="0028377B">
        <w:rPr>
          <w:lang w:val="en-GB"/>
        </w:rPr>
        <w:t xml:space="preserve"> were adopted from </w:t>
      </w:r>
      <w:r w:rsidR="00AD61C0" w:rsidRPr="0028377B">
        <w:rPr>
          <w:color w:val="0000FF"/>
          <w:lang w:val="en-GB"/>
        </w:rPr>
        <w:t xml:space="preserve">Van </w:t>
      </w:r>
      <w:proofErr w:type="spellStart"/>
      <w:r w:rsidR="00AD61C0" w:rsidRPr="0028377B">
        <w:rPr>
          <w:color w:val="0000FF"/>
          <w:lang w:val="en-GB"/>
        </w:rPr>
        <w:t>Swaay</w:t>
      </w:r>
      <w:proofErr w:type="spellEnd"/>
      <w:r w:rsidRPr="0028377B">
        <w:rPr>
          <w:color w:val="0000FF"/>
          <w:lang w:val="en-GB"/>
        </w:rPr>
        <w:t xml:space="preserve"> </w:t>
      </w:r>
      <w:r w:rsidR="00A6485B" w:rsidRPr="0028377B">
        <w:rPr>
          <w:iCs/>
          <w:color w:val="0000FF"/>
          <w:lang w:val="en-GB"/>
        </w:rPr>
        <w:t>et al.</w:t>
      </w:r>
      <w:r w:rsidRPr="0028377B">
        <w:rPr>
          <w:color w:val="0000FF"/>
          <w:lang w:val="en-GB"/>
        </w:rPr>
        <w:t xml:space="preserve"> </w:t>
      </w:r>
      <w:r w:rsidRPr="0028377B">
        <w:rPr>
          <w:lang w:val="en-GB"/>
        </w:rPr>
        <w:t>(</w:t>
      </w:r>
      <w:r w:rsidRPr="0028377B">
        <w:rPr>
          <w:color w:val="0000FF"/>
          <w:lang w:val="en-GB"/>
        </w:rPr>
        <w:t>2010</w:t>
      </w:r>
      <w:r w:rsidRPr="0028377B">
        <w:rPr>
          <w:lang w:val="en-GB"/>
        </w:rPr>
        <w:t xml:space="preserve">); in further analyses </w:t>
      </w:r>
      <w:r w:rsidRPr="0028377B">
        <w:rPr>
          <w:i/>
          <w:lang w:val="en-GB"/>
        </w:rPr>
        <w:t>Red List status</w:t>
      </w:r>
      <w:r w:rsidRPr="0028377B">
        <w:rPr>
          <w:lang w:val="en-GB"/>
        </w:rPr>
        <w:t xml:space="preserve"> and </w:t>
      </w:r>
      <w:proofErr w:type="spellStart"/>
      <w:r w:rsidRPr="0028377B">
        <w:rPr>
          <w:i/>
          <w:lang w:val="en-GB"/>
        </w:rPr>
        <w:t>E</w:t>
      </w:r>
      <w:r w:rsidR="004636C3" w:rsidRPr="0028377B">
        <w:rPr>
          <w:i/>
          <w:lang w:val="en-GB"/>
        </w:rPr>
        <w:t>n</w:t>
      </w:r>
      <w:r w:rsidRPr="0028377B">
        <w:rPr>
          <w:i/>
          <w:lang w:val="en-GB"/>
        </w:rPr>
        <w:t>demicity</w:t>
      </w:r>
      <w:proofErr w:type="spellEnd"/>
      <w:r w:rsidRPr="0028377B">
        <w:rPr>
          <w:lang w:val="en-GB"/>
        </w:rPr>
        <w:t xml:space="preserve"> were treated as binary values (Red List status: 1 if ‘Near Threatened’ or higher threat category, </w:t>
      </w:r>
      <w:proofErr w:type="spellStart"/>
      <w:r w:rsidRPr="0028377B">
        <w:rPr>
          <w:i/>
          <w:lang w:val="en-GB"/>
        </w:rPr>
        <w:t>E</w:t>
      </w:r>
      <w:r w:rsidR="004636C3" w:rsidRPr="0028377B">
        <w:rPr>
          <w:i/>
          <w:lang w:val="en-GB"/>
        </w:rPr>
        <w:t>n</w:t>
      </w:r>
      <w:r w:rsidRPr="0028377B">
        <w:rPr>
          <w:i/>
          <w:lang w:val="en-GB"/>
        </w:rPr>
        <w:t>demicity</w:t>
      </w:r>
      <w:proofErr w:type="spellEnd"/>
      <w:r w:rsidRPr="0028377B">
        <w:rPr>
          <w:lang w:val="en-GB"/>
        </w:rPr>
        <w:t>: 1 for European endemics), because of small sample</w:t>
      </w:r>
      <w:r w:rsidR="004636C3" w:rsidRPr="0028377B">
        <w:rPr>
          <w:lang w:val="en-GB"/>
        </w:rPr>
        <w:t xml:space="preserve"> size of individual categories. B</w:t>
      </w:r>
      <w:r w:rsidRPr="0028377B">
        <w:rPr>
          <w:lang w:val="en-GB"/>
        </w:rPr>
        <w:t>utterfl</w:t>
      </w:r>
      <w:r w:rsidR="00C14567" w:rsidRPr="0028377B">
        <w:rPr>
          <w:lang w:val="en-GB"/>
        </w:rPr>
        <w:t>y</w:t>
      </w:r>
      <w:r w:rsidR="004636C3" w:rsidRPr="0028377B">
        <w:rPr>
          <w:lang w:val="en-GB"/>
        </w:rPr>
        <w:t xml:space="preserve"> </w:t>
      </w:r>
      <w:r w:rsidR="0072415D" w:rsidRPr="0028377B">
        <w:rPr>
          <w:i/>
          <w:iCs/>
          <w:lang w:val="en-GB"/>
        </w:rPr>
        <w:t>Affinity for natural habitats</w:t>
      </w:r>
      <w:r w:rsidR="0072415D" w:rsidRPr="0028377B">
        <w:rPr>
          <w:lang w:val="en-GB"/>
        </w:rPr>
        <w:t xml:space="preserve"> </w:t>
      </w:r>
      <w:r w:rsidR="00C14567" w:rsidRPr="0028377B">
        <w:rPr>
          <w:lang w:val="en-GB"/>
        </w:rPr>
        <w:t xml:space="preserve">was derived from </w:t>
      </w:r>
      <w:r w:rsidR="00AD61C0" w:rsidRPr="0028377B">
        <w:rPr>
          <w:color w:val="0000FF"/>
          <w:lang w:val="en-GB"/>
        </w:rPr>
        <w:t xml:space="preserve">Van </w:t>
      </w:r>
      <w:proofErr w:type="spellStart"/>
      <w:r w:rsidR="00AD61C0" w:rsidRPr="0028377B">
        <w:rPr>
          <w:color w:val="0000FF"/>
          <w:lang w:val="en-GB"/>
        </w:rPr>
        <w:t>Swaay</w:t>
      </w:r>
      <w:proofErr w:type="spellEnd"/>
      <w:r w:rsidRPr="0028377B">
        <w:rPr>
          <w:color w:val="0000FF"/>
          <w:lang w:val="en-GB"/>
        </w:rPr>
        <w:t xml:space="preserve"> </w:t>
      </w:r>
      <w:r w:rsidR="00A6485B" w:rsidRPr="0028377B">
        <w:rPr>
          <w:color w:val="0000FF"/>
          <w:lang w:val="en-GB"/>
        </w:rPr>
        <w:t>et al.</w:t>
      </w:r>
      <w:r w:rsidRPr="0028377B">
        <w:rPr>
          <w:color w:val="0000FF"/>
          <w:lang w:val="en-GB"/>
        </w:rPr>
        <w:t xml:space="preserve"> </w:t>
      </w:r>
      <w:r w:rsidRPr="0028377B">
        <w:rPr>
          <w:lang w:val="en-GB"/>
        </w:rPr>
        <w:t>(</w:t>
      </w:r>
      <w:r w:rsidRPr="0028377B">
        <w:rPr>
          <w:color w:val="0000FF"/>
          <w:lang w:val="en-GB"/>
        </w:rPr>
        <w:t>2006</w:t>
      </w:r>
      <w:r w:rsidRPr="0028377B">
        <w:rPr>
          <w:lang w:val="en-GB"/>
        </w:rPr>
        <w:t>) as recorded occurrence in CORINE biotopes (</w:t>
      </w:r>
      <w:r w:rsidRPr="0028377B">
        <w:rPr>
          <w:color w:val="0000FF"/>
          <w:lang w:val="en-GB"/>
        </w:rPr>
        <w:t>Moss &amp; Wyatt 1994</w:t>
      </w:r>
      <w:r w:rsidRPr="0028377B">
        <w:rPr>
          <w:lang w:val="en-GB"/>
        </w:rPr>
        <w:t xml:space="preserve">). Species were categorized </w:t>
      </w:r>
      <w:del w:id="225" w:author="Rutger Vos" w:date="2016-12-05T23:14:00Z">
        <w:r w:rsidRPr="0028377B" w:rsidDel="0050009F">
          <w:rPr>
            <w:lang w:val="en-GB"/>
          </w:rPr>
          <w:delText xml:space="preserve">species </w:delText>
        </w:r>
      </w:del>
      <w:r w:rsidRPr="0028377B">
        <w:rPr>
          <w:lang w:val="en-GB"/>
        </w:rPr>
        <w:t>into users of (1) natural landscapes and (2) agricultural land and artificial landscapes</w:t>
      </w:r>
      <w:r w:rsidR="00F72D19" w:rsidRPr="0028377B">
        <w:rPr>
          <w:lang w:val="en-GB"/>
        </w:rPr>
        <w:t xml:space="preserve"> </w:t>
      </w:r>
      <w:r w:rsidRPr="0028377B">
        <w:rPr>
          <w:lang w:val="en-GB"/>
        </w:rPr>
        <w:t xml:space="preserve">(see details in </w:t>
      </w:r>
      <w:r w:rsidR="003F2633" w:rsidRPr="0028377B">
        <w:rPr>
          <w:b/>
          <w:lang w:val="en-GB"/>
        </w:rPr>
        <w:t xml:space="preserve">Suppl. Mat. </w:t>
      </w:r>
      <w:proofErr w:type="gramStart"/>
      <w:r w:rsidR="003F2633" w:rsidRPr="0028377B">
        <w:rPr>
          <w:b/>
          <w:lang w:val="en-GB"/>
        </w:rPr>
        <w:t>Table</w:t>
      </w:r>
      <w:r w:rsidR="00C14567" w:rsidRPr="0028377B">
        <w:rPr>
          <w:b/>
          <w:bCs/>
          <w:lang w:val="en-GB"/>
        </w:rPr>
        <w:t xml:space="preserve"> 2</w:t>
      </w:r>
      <w:r w:rsidRPr="0028377B">
        <w:rPr>
          <w:lang w:val="en-GB"/>
        </w:rPr>
        <w:t>).</w:t>
      </w:r>
      <w:proofErr w:type="gramEnd"/>
      <w:r w:rsidRPr="0028377B">
        <w:rPr>
          <w:lang w:val="en-GB"/>
        </w:rPr>
        <w:t xml:space="preserve"> </w:t>
      </w:r>
      <w:r w:rsidRPr="0028377B">
        <w:rPr>
          <w:i/>
          <w:iCs/>
          <w:lang w:val="en-GB"/>
        </w:rPr>
        <w:t>Habitat specificity</w:t>
      </w:r>
      <w:r w:rsidRPr="0028377B">
        <w:rPr>
          <w:lang w:val="en-GB"/>
        </w:rPr>
        <w:t xml:space="preserve"> was assessed on the basis of the above-mentioned habitat use data by </w:t>
      </w:r>
      <w:r w:rsidR="00AD61C0" w:rsidRPr="0028377B">
        <w:rPr>
          <w:color w:val="0000FF"/>
          <w:lang w:val="en-GB"/>
        </w:rPr>
        <w:t xml:space="preserve">Van </w:t>
      </w:r>
      <w:proofErr w:type="spellStart"/>
      <w:r w:rsidR="00AD61C0" w:rsidRPr="0028377B">
        <w:rPr>
          <w:color w:val="0000FF"/>
          <w:lang w:val="en-GB"/>
        </w:rPr>
        <w:t>Swaay</w:t>
      </w:r>
      <w:proofErr w:type="spellEnd"/>
      <w:r w:rsidRPr="0028377B">
        <w:rPr>
          <w:color w:val="0000FF"/>
          <w:lang w:val="en-GB"/>
        </w:rPr>
        <w:t xml:space="preserve"> </w:t>
      </w:r>
      <w:r w:rsidR="00A6485B" w:rsidRPr="0028377B">
        <w:rPr>
          <w:color w:val="0000FF"/>
          <w:lang w:val="en-GB"/>
        </w:rPr>
        <w:t>et al.</w:t>
      </w:r>
      <w:r w:rsidRPr="0028377B">
        <w:rPr>
          <w:color w:val="0000FF"/>
          <w:lang w:val="en-GB"/>
        </w:rPr>
        <w:t xml:space="preserve"> </w:t>
      </w:r>
      <w:r w:rsidRPr="0028377B">
        <w:rPr>
          <w:lang w:val="en-GB"/>
        </w:rPr>
        <w:t>(</w:t>
      </w:r>
      <w:r w:rsidRPr="0028377B">
        <w:rPr>
          <w:color w:val="0000FF"/>
          <w:lang w:val="en-GB"/>
        </w:rPr>
        <w:t>2006</w:t>
      </w:r>
      <w:r w:rsidRPr="0028377B">
        <w:rPr>
          <w:lang w:val="en-GB"/>
        </w:rPr>
        <w:t xml:space="preserve">), using the species </w:t>
      </w:r>
      <w:r w:rsidR="007A7E63" w:rsidRPr="0028377B">
        <w:rPr>
          <w:lang w:val="en-GB"/>
        </w:rPr>
        <w:t>specialization</w:t>
      </w:r>
      <w:r w:rsidRPr="0028377B">
        <w:rPr>
          <w:lang w:val="en-GB"/>
        </w:rPr>
        <w:t xml:space="preserve"> index (SSI) (</w:t>
      </w:r>
      <w:r w:rsidRPr="0028377B">
        <w:rPr>
          <w:color w:val="0000FF"/>
          <w:lang w:val="en-GB"/>
        </w:rPr>
        <w:t xml:space="preserve">Julliard </w:t>
      </w:r>
      <w:r w:rsidR="00A6485B" w:rsidRPr="0028377B">
        <w:rPr>
          <w:iCs/>
          <w:color w:val="0000FF"/>
          <w:lang w:val="en-GB"/>
        </w:rPr>
        <w:t>et al.</w:t>
      </w:r>
      <w:r w:rsidRPr="0028377B">
        <w:rPr>
          <w:color w:val="0000FF"/>
          <w:lang w:val="en-GB"/>
        </w:rPr>
        <w:t xml:space="preserve"> 2006</w:t>
      </w:r>
      <w:r w:rsidRPr="0028377B">
        <w:rPr>
          <w:lang w:val="en-GB"/>
        </w:rPr>
        <w:t>); the SSI takes into account variation in density among occupied habitats, assuming equal densities in occupied habitat and null densities in others. Values for wing size, egg size, range size and SSI were log</w:t>
      </w:r>
      <w:r w:rsidRPr="0028377B">
        <w:rPr>
          <w:vertAlign w:val="subscript"/>
          <w:lang w:val="en-GB"/>
        </w:rPr>
        <w:t>10</w:t>
      </w:r>
      <w:r w:rsidRPr="0028377B">
        <w:rPr>
          <w:lang w:val="en-GB"/>
        </w:rPr>
        <w:t>-transformed prior to analysis.</w:t>
      </w:r>
    </w:p>
    <w:p w14:paraId="7B494491" w14:textId="77777777" w:rsidR="009711A7" w:rsidRPr="0028377B" w:rsidRDefault="009711A7" w:rsidP="006A6AA4">
      <w:pPr>
        <w:rPr>
          <w:lang w:val="en-GB"/>
        </w:rPr>
      </w:pPr>
    </w:p>
    <w:p w14:paraId="44D859AC" w14:textId="77777777" w:rsidR="009711A7" w:rsidRPr="0028377B" w:rsidRDefault="009711A7" w:rsidP="006A6AA4">
      <w:pPr>
        <w:pStyle w:val="Heading2"/>
        <w:rPr>
          <w:lang w:val="en-GB"/>
        </w:rPr>
      </w:pPr>
      <w:r w:rsidRPr="0028377B">
        <w:rPr>
          <w:lang w:val="en-GB"/>
        </w:rPr>
        <w:t xml:space="preserve">Statistical analysis </w:t>
      </w:r>
    </w:p>
    <w:p w14:paraId="3AF50403" w14:textId="36290A07" w:rsidR="009711A7" w:rsidRPr="0028377B" w:rsidRDefault="009711A7" w:rsidP="008343DF">
      <w:pPr>
        <w:ind w:firstLine="0"/>
        <w:rPr>
          <w:lang w:val="en-GB"/>
        </w:rPr>
        <w:pPrChange w:id="226" w:author="Rutger Vos" w:date="2016-12-05T23:14:00Z">
          <w:pPr/>
        </w:pPrChange>
      </w:pPr>
      <w:r w:rsidRPr="0028377B">
        <w:rPr>
          <w:lang w:val="en-GB"/>
        </w:rPr>
        <w:t xml:space="preserve">We applied principal component analysis (PCA) to assess the scores of individual species along the main </w:t>
      </w:r>
      <w:r w:rsidRPr="00596507">
        <w:rPr>
          <w:lang w:val="en-GB"/>
        </w:rPr>
        <w:t xml:space="preserve">orthogonal axes of adaptive species traits. We separated biological and climatic traits in order to assess their relative </w:t>
      </w:r>
      <w:r w:rsidR="006B1C97" w:rsidRPr="0028377B">
        <w:rPr>
          <w:lang w:val="en-GB"/>
        </w:rPr>
        <w:t>contributions. We repeated PCA</w:t>
      </w:r>
      <w:r w:rsidRPr="0028377B">
        <w:rPr>
          <w:lang w:val="en-GB"/>
        </w:rPr>
        <w:t xml:space="preserve"> trait-based analyses at the level of butterfly families, to assess family-related differences. </w:t>
      </w:r>
      <w:r w:rsidR="000648F4" w:rsidRPr="0028377B">
        <w:rPr>
          <w:lang w:val="en-GB"/>
        </w:rPr>
        <w:t>W</w:t>
      </w:r>
      <w:r w:rsidRPr="0028377B">
        <w:rPr>
          <w:lang w:val="en-GB"/>
        </w:rPr>
        <w:t>e chose not to apply</w:t>
      </w:r>
      <w:r w:rsidR="00024ADA" w:rsidRPr="0028377B">
        <w:rPr>
          <w:lang w:val="en-GB"/>
        </w:rPr>
        <w:t xml:space="preserve"> further post-correction for phylogeny. </w:t>
      </w:r>
      <w:r w:rsidRPr="0028377B">
        <w:rPr>
          <w:lang w:val="en-GB"/>
        </w:rPr>
        <w:t xml:space="preserve">Multiple linear least square regressions </w:t>
      </w:r>
      <w:r w:rsidRPr="0028377B">
        <w:rPr>
          <w:lang w:val="en-GB"/>
        </w:rPr>
        <w:lastRenderedPageBreak/>
        <w:t>were used to identify the relative contribution of the species</w:t>
      </w:r>
      <w:ins w:id="227" w:author="Rutger Vos" w:date="2016-12-05T21:23:00Z">
        <w:r w:rsidR="004F1C37">
          <w:rPr>
            <w:lang w:val="en-GB"/>
          </w:rPr>
          <w:t>-</w:t>
        </w:r>
      </w:ins>
      <w:del w:id="228" w:author="Rutger Vos" w:date="2016-12-05T21:23:00Z">
        <w:r w:rsidRPr="0028377B" w:rsidDel="004F1C37">
          <w:rPr>
            <w:lang w:val="en-GB"/>
          </w:rPr>
          <w:delText xml:space="preserve"> </w:delText>
        </w:r>
      </w:del>
      <w:r w:rsidRPr="0028377B">
        <w:rPr>
          <w:lang w:val="en-GB"/>
        </w:rPr>
        <w:t xml:space="preserve">specific PC values (predictive variables) to vulnerability indices (response variables). Analyses were executed in </w:t>
      </w:r>
      <w:r w:rsidRPr="00596507">
        <w:rPr>
          <w:lang w:val="en-GB"/>
        </w:rPr>
        <w:t>JMP software (</w:t>
      </w:r>
      <w:proofErr w:type="spellStart"/>
      <w:r w:rsidRPr="00596507">
        <w:rPr>
          <w:color w:val="0000FF"/>
          <w:lang w:val="en-GB"/>
        </w:rPr>
        <w:t>Sall</w:t>
      </w:r>
      <w:proofErr w:type="spellEnd"/>
      <w:r w:rsidRPr="00596507">
        <w:rPr>
          <w:color w:val="0000FF"/>
          <w:lang w:val="en-GB"/>
        </w:rPr>
        <w:t xml:space="preserve"> </w:t>
      </w:r>
      <w:r w:rsidR="00A6485B" w:rsidRPr="00596507">
        <w:rPr>
          <w:iCs/>
          <w:color w:val="0000FF"/>
          <w:lang w:val="en-GB"/>
        </w:rPr>
        <w:t>et al.</w:t>
      </w:r>
      <w:r w:rsidRPr="00596507">
        <w:rPr>
          <w:color w:val="0000FF"/>
          <w:lang w:val="en-GB"/>
        </w:rPr>
        <w:t xml:space="preserve"> 2005</w:t>
      </w:r>
      <w:r w:rsidRPr="00596507">
        <w:rPr>
          <w:lang w:val="en-GB"/>
        </w:rPr>
        <w:t xml:space="preserve">). </w:t>
      </w:r>
    </w:p>
    <w:p w14:paraId="64A7A979" w14:textId="6F598AF0" w:rsidR="009711A7" w:rsidRPr="00596507" w:rsidRDefault="009711A7" w:rsidP="006A6AA4">
      <w:pPr>
        <w:rPr>
          <w:lang w:val="en-GB"/>
        </w:rPr>
      </w:pPr>
      <w:r w:rsidRPr="0028377B">
        <w:rPr>
          <w:lang w:val="en-GB"/>
        </w:rPr>
        <w:t xml:space="preserve">The trend data underlying the European Red List still rely to a substantial degree on expert opinion due to a lack of systematic monitoring data. Therefore, we checked if the obtained results of the multiple regression of vulnerability indicators against trait components at a European scale were consistent with two more quantitatively based vulnerability indicators at the national scale in the Netherlands: Red List category (on a scale from 1-6; </w:t>
      </w:r>
      <w:proofErr w:type="spellStart"/>
      <w:r w:rsidRPr="0028377B">
        <w:rPr>
          <w:color w:val="0000FF"/>
          <w:lang w:val="en-GB"/>
        </w:rPr>
        <w:t>Bos</w:t>
      </w:r>
      <w:proofErr w:type="spellEnd"/>
      <w:r w:rsidRPr="0028377B">
        <w:rPr>
          <w:color w:val="0000FF"/>
          <w:lang w:val="en-GB"/>
        </w:rPr>
        <w:t xml:space="preserve"> </w:t>
      </w:r>
      <w:r w:rsidR="00A6485B" w:rsidRPr="0028377B">
        <w:rPr>
          <w:iCs/>
          <w:color w:val="0000FF"/>
          <w:lang w:val="en-GB"/>
        </w:rPr>
        <w:t xml:space="preserve">et </w:t>
      </w:r>
      <w:proofErr w:type="gramStart"/>
      <w:r w:rsidR="00A6485B" w:rsidRPr="0028377B">
        <w:rPr>
          <w:iCs/>
          <w:color w:val="0000FF"/>
          <w:lang w:val="en-GB"/>
        </w:rPr>
        <w:t>al</w:t>
      </w:r>
      <w:proofErr w:type="gramEnd"/>
      <w:r w:rsidR="00A6485B" w:rsidRPr="0028377B">
        <w:rPr>
          <w:iCs/>
          <w:color w:val="0000FF"/>
          <w:lang w:val="en-GB"/>
        </w:rPr>
        <w:t>.</w:t>
      </w:r>
      <w:r w:rsidRPr="0028377B">
        <w:rPr>
          <w:color w:val="0000FF"/>
          <w:lang w:val="en-GB"/>
        </w:rPr>
        <w:t xml:space="preserve"> 2006</w:t>
      </w:r>
      <w:r w:rsidRPr="0028377B">
        <w:rPr>
          <w:lang w:val="en-GB"/>
        </w:rPr>
        <w:t>) and abundance trend slopes for the period 1992-2015 from the Dutch Butterfly Monitoring Scheme (</w:t>
      </w:r>
      <w:r w:rsidR="00AD61C0" w:rsidRPr="0028377B">
        <w:rPr>
          <w:color w:val="0000FF"/>
          <w:lang w:val="en-GB"/>
        </w:rPr>
        <w:t xml:space="preserve">Van </w:t>
      </w:r>
      <w:proofErr w:type="spellStart"/>
      <w:r w:rsidR="00AD61C0" w:rsidRPr="0028377B">
        <w:rPr>
          <w:color w:val="0000FF"/>
          <w:lang w:val="en-GB"/>
        </w:rPr>
        <w:t>Swaay</w:t>
      </w:r>
      <w:proofErr w:type="spellEnd"/>
      <w:r w:rsidRPr="0028377B">
        <w:rPr>
          <w:color w:val="0000FF"/>
          <w:lang w:val="en-GB"/>
        </w:rPr>
        <w:t xml:space="preserve"> </w:t>
      </w:r>
      <w:r w:rsidR="00A6485B" w:rsidRPr="0028377B">
        <w:rPr>
          <w:iCs/>
          <w:color w:val="0000FF"/>
          <w:lang w:val="en-GB"/>
        </w:rPr>
        <w:t>et al.</w:t>
      </w:r>
      <w:r w:rsidRPr="0028377B">
        <w:rPr>
          <w:color w:val="0000FF"/>
          <w:lang w:val="en-GB"/>
        </w:rPr>
        <w:t xml:space="preserve"> 2016</w:t>
      </w:r>
      <w:r w:rsidRPr="0028377B">
        <w:rPr>
          <w:lang w:val="en-GB"/>
        </w:rPr>
        <w:t>)</w:t>
      </w:r>
      <w:ins w:id="229" w:author="ref" w:date="2016-09-08T13:22:00Z">
        <w:r w:rsidR="00596507">
          <w:rPr>
            <w:lang w:val="en-GB"/>
          </w:rPr>
          <w:t>.</w:t>
        </w:r>
      </w:ins>
      <w:del w:id="230" w:author="ref" w:date="2016-09-08T13:22:00Z">
        <w:r w:rsidRPr="00596507" w:rsidDel="00596507">
          <w:rPr>
            <w:lang w:val="en-GB"/>
          </w:rPr>
          <w:delText xml:space="preserve"> </w:delText>
        </w:r>
      </w:del>
    </w:p>
    <w:p w14:paraId="0F1D849D" w14:textId="77777777" w:rsidR="009711A7" w:rsidRPr="0028377B" w:rsidRDefault="009711A7" w:rsidP="009711A7">
      <w:pPr>
        <w:autoSpaceDE w:val="0"/>
        <w:autoSpaceDN w:val="0"/>
        <w:adjustRightInd w:val="0"/>
        <w:ind w:firstLine="708"/>
        <w:jc w:val="both"/>
        <w:rPr>
          <w:rFonts w:cs="Times New Roman"/>
          <w:lang w:val="en-GB"/>
        </w:rPr>
      </w:pPr>
    </w:p>
    <w:p w14:paraId="7A7545F6" w14:textId="77777777" w:rsidR="009711A7" w:rsidRDefault="009711A7" w:rsidP="006A6AA4">
      <w:pPr>
        <w:pStyle w:val="Heading1"/>
        <w:rPr>
          <w:ins w:id="231" w:author="Rutger Vos" w:date="2016-12-05T23:17:00Z"/>
          <w:lang w:val="en-GB"/>
        </w:rPr>
      </w:pPr>
      <w:r w:rsidRPr="0028377B">
        <w:rPr>
          <w:lang w:val="en-GB"/>
        </w:rPr>
        <w:t>Results</w:t>
      </w:r>
    </w:p>
    <w:p w14:paraId="0280EA08" w14:textId="77777777" w:rsidR="00A433B2" w:rsidRDefault="00A433B2" w:rsidP="00A433B2">
      <w:pPr>
        <w:pStyle w:val="Heading2"/>
        <w:rPr>
          <w:ins w:id="232" w:author="Rutger Vos" w:date="2016-12-05T23:17:00Z"/>
          <w:lang w:val="en-GB"/>
        </w:rPr>
      </w:pPr>
      <w:ins w:id="233" w:author="Rutger Vos" w:date="2016-12-05T23:17:00Z">
        <w:r>
          <w:rPr>
            <w:lang w:val="en-GB"/>
          </w:rPr>
          <w:t>Phylogenetic inference</w:t>
        </w:r>
      </w:ins>
    </w:p>
    <w:p w14:paraId="108D95A9" w14:textId="6A9B496B" w:rsidR="00A433B2" w:rsidRDefault="00B239AF" w:rsidP="00B239AF">
      <w:pPr>
        <w:ind w:firstLine="0"/>
        <w:rPr>
          <w:ins w:id="234" w:author="Rutger Vos" w:date="2016-12-05T23:21:00Z"/>
          <w:lang w:val="en-GB"/>
        </w:rPr>
        <w:pPrChange w:id="235" w:author="Rutger Vos" w:date="2016-12-05T23:21:00Z">
          <w:pPr>
            <w:pStyle w:val="Heading1"/>
          </w:pPr>
        </w:pPrChange>
      </w:pPr>
      <w:ins w:id="236" w:author="Rutger Vos" w:date="2016-12-05T23:21:00Z">
        <w:r>
          <w:rPr>
            <w:lang w:val="en-GB"/>
          </w:rPr>
          <w:t xml:space="preserve">Our estimate of the </w:t>
        </w:r>
      </w:ins>
      <w:ins w:id="237" w:author="Rutger Vos" w:date="2016-12-05T23:22:00Z">
        <w:r>
          <w:rPr>
            <w:lang w:val="en-GB"/>
          </w:rPr>
          <w:t>phylogeny</w:t>
        </w:r>
      </w:ins>
      <w:ins w:id="238" w:author="Rutger Vos" w:date="2016-12-05T23:21:00Z">
        <w:r>
          <w:rPr>
            <w:lang w:val="en-GB"/>
          </w:rPr>
          <w:t xml:space="preserve"> of the taxa in our data set is substantially based on</w:t>
        </w:r>
      </w:ins>
      <w:ins w:id="239" w:author="Rutger Vos" w:date="2016-12-05T23:22:00Z">
        <w:r>
          <w:rPr>
            <w:lang w:val="en-GB"/>
          </w:rPr>
          <w:t xml:space="preserve"> results of</w:t>
        </w:r>
      </w:ins>
      <w:ins w:id="240" w:author="Rutger Vos" w:date="2016-12-05T23:21:00Z">
        <w:r>
          <w:rPr>
            <w:lang w:val="en-GB"/>
          </w:rPr>
          <w:t xml:space="preserve"> </w:t>
        </w:r>
        <w:proofErr w:type="spellStart"/>
        <w:r>
          <w:rPr>
            <w:lang w:val="en-GB"/>
          </w:rPr>
          <w:t>Mutanen</w:t>
        </w:r>
        <w:proofErr w:type="spellEnd"/>
        <w:r>
          <w:rPr>
            <w:lang w:val="en-GB"/>
          </w:rPr>
          <w:t xml:space="preserve"> et al. (2016) for the relationships between closely related taxa. As noted in the Methodology section,</w:t>
        </w:r>
      </w:ins>
      <w:ins w:id="241" w:author="Rutger Vos" w:date="2016-12-05T23:22:00Z">
        <w:r>
          <w:rPr>
            <w:lang w:val="en-GB"/>
          </w:rPr>
          <w:t xml:space="preserve"> these results are haplotype trees, which we collapsed to species level, forming </w:t>
        </w:r>
        <w:proofErr w:type="spellStart"/>
        <w:r>
          <w:rPr>
            <w:lang w:val="en-GB"/>
          </w:rPr>
          <w:t>multifurcations</w:t>
        </w:r>
        <w:proofErr w:type="spellEnd"/>
        <w:r>
          <w:rPr>
            <w:lang w:val="en-GB"/>
          </w:rPr>
          <w:t xml:space="preserve"> anywhere where haplotypes from different species are topologically entangled. Nevertheless, following this strategy the tree still has a resolution</w:t>
        </w:r>
      </w:ins>
      <w:ins w:id="242" w:author="Rutger Vos" w:date="2016-12-05T23:24:00Z">
        <w:r>
          <w:rPr>
            <w:lang w:val="en-GB"/>
          </w:rPr>
          <w:t xml:space="preserve"> (i.e. the number of nodes in the </w:t>
        </w:r>
      </w:ins>
      <w:ins w:id="243" w:author="Rutger Vos" w:date="2016-12-05T23:25:00Z">
        <w:r>
          <w:rPr>
            <w:lang w:val="en-GB"/>
          </w:rPr>
          <w:t xml:space="preserve">focal </w:t>
        </w:r>
      </w:ins>
      <w:ins w:id="244" w:author="Rutger Vos" w:date="2016-12-05T23:24:00Z">
        <w:r>
          <w:rPr>
            <w:lang w:val="en-GB"/>
          </w:rPr>
          <w:t xml:space="preserve">tree divided by the number </w:t>
        </w:r>
      </w:ins>
      <w:ins w:id="245" w:author="Rutger Vos" w:date="2016-12-05T23:25:00Z">
        <w:r>
          <w:rPr>
            <w:lang w:val="en-GB"/>
          </w:rPr>
          <w:t>for</w:t>
        </w:r>
      </w:ins>
      <w:ins w:id="246" w:author="Rutger Vos" w:date="2016-12-05T23:24:00Z">
        <w:r>
          <w:rPr>
            <w:lang w:val="en-GB"/>
          </w:rPr>
          <w:t xml:space="preserve"> a fully resolved tree)</w:t>
        </w:r>
      </w:ins>
      <w:ins w:id="247" w:author="Rutger Vos" w:date="2016-12-05T23:22:00Z">
        <w:r>
          <w:rPr>
            <w:lang w:val="en-GB"/>
          </w:rPr>
          <w:t xml:space="preserve"> of approximately</w:t>
        </w:r>
      </w:ins>
      <w:ins w:id="248" w:author="Rutger Vos" w:date="2016-12-05T23:24:00Z">
        <w:r>
          <w:rPr>
            <w:lang w:val="en-GB"/>
          </w:rPr>
          <w:t xml:space="preserve"> 0.93</w:t>
        </w:r>
      </w:ins>
      <w:ins w:id="249" w:author="Rutger Vos" w:date="2016-12-05T23:25:00Z">
        <w:r>
          <w:rPr>
            <w:lang w:val="en-GB"/>
          </w:rPr>
          <w:t xml:space="preserve">. </w:t>
        </w:r>
      </w:ins>
      <w:ins w:id="250" w:author="Rutger Vos" w:date="2016-12-05T23:26:00Z">
        <w:r>
          <w:rPr>
            <w:lang w:val="en-GB"/>
          </w:rPr>
          <w:t xml:space="preserve">We reconstructed </w:t>
        </w:r>
      </w:ins>
      <w:ins w:id="251" w:author="Rutger Vos" w:date="2016-12-05T23:25:00Z">
        <w:r>
          <w:rPr>
            <w:lang w:val="en-GB"/>
          </w:rPr>
          <w:t xml:space="preserve">the deeper relationships across the monophyletic higher taxa of </w:t>
        </w:r>
        <w:proofErr w:type="spellStart"/>
        <w:r>
          <w:rPr>
            <w:lang w:val="en-GB"/>
          </w:rPr>
          <w:t>Mutanen</w:t>
        </w:r>
        <w:proofErr w:type="spellEnd"/>
        <w:r>
          <w:rPr>
            <w:lang w:val="en-GB"/>
          </w:rPr>
          <w:t xml:space="preserve"> et al. (2016)</w:t>
        </w:r>
      </w:ins>
      <w:ins w:id="252" w:author="Rutger Vos" w:date="2016-12-05T23:26:00Z">
        <w:r>
          <w:rPr>
            <w:lang w:val="en-GB"/>
          </w:rPr>
          <w:t xml:space="preserve"> using the COI barcode marker. Our results for this backbone </w:t>
        </w:r>
      </w:ins>
      <w:ins w:id="253" w:author="Rutger Vos" w:date="2016-12-05T23:27:00Z">
        <w:r>
          <w:rPr>
            <w:lang w:val="en-GB"/>
          </w:rPr>
          <w:t>general</w:t>
        </w:r>
      </w:ins>
      <w:ins w:id="254" w:author="Rutger Vos" w:date="2016-12-05T23:26:00Z">
        <w:r>
          <w:rPr>
            <w:lang w:val="en-GB"/>
          </w:rPr>
          <w:t>ly reflect our understanding of the systematics of the taxa in our sample.</w:t>
        </w:r>
      </w:ins>
      <w:bookmarkStart w:id="255" w:name="_GoBack"/>
      <w:bookmarkEnd w:id="255"/>
    </w:p>
    <w:p w14:paraId="7797C9A1" w14:textId="77777777" w:rsidR="00B239AF" w:rsidRPr="0028377B" w:rsidRDefault="00B239AF" w:rsidP="00B239AF">
      <w:pPr>
        <w:ind w:firstLine="0"/>
        <w:rPr>
          <w:lang w:val="en-GB"/>
        </w:rPr>
        <w:pPrChange w:id="256" w:author="Rutger Vos" w:date="2016-12-05T23:21:00Z">
          <w:pPr>
            <w:pStyle w:val="Heading1"/>
          </w:pPr>
        </w:pPrChange>
      </w:pPr>
    </w:p>
    <w:p w14:paraId="0009E0C9" w14:textId="77777777" w:rsidR="009711A7" w:rsidRPr="0028377B" w:rsidRDefault="009711A7" w:rsidP="006A6AA4">
      <w:pPr>
        <w:pStyle w:val="Heading2"/>
        <w:rPr>
          <w:lang w:val="en-GB"/>
        </w:rPr>
      </w:pPr>
      <w:r w:rsidRPr="0028377B">
        <w:rPr>
          <w:lang w:val="en-GB"/>
        </w:rPr>
        <w:t>Trait components on Principal Component Axes</w:t>
      </w:r>
      <w:r w:rsidRPr="0028377B">
        <w:rPr>
          <w:lang w:val="en-GB"/>
        </w:rPr>
        <w:tab/>
      </w:r>
    </w:p>
    <w:p w14:paraId="16014096" w14:textId="77777777" w:rsidR="009711A7" w:rsidRPr="0028377B" w:rsidRDefault="009711A7" w:rsidP="006A6AA4">
      <w:pPr>
        <w:autoSpaceDE w:val="0"/>
        <w:autoSpaceDN w:val="0"/>
        <w:adjustRightInd w:val="0"/>
        <w:ind w:firstLine="0"/>
        <w:jc w:val="both"/>
        <w:rPr>
          <w:rFonts w:cs="Times New Roman"/>
          <w:lang w:val="en-GB"/>
        </w:rPr>
      </w:pPr>
      <w:r w:rsidRPr="0028377B">
        <w:rPr>
          <w:rFonts w:cs="Times New Roman"/>
          <w:lang w:val="en-GB"/>
        </w:rPr>
        <w:t>For biological traits, three components explained 78% of trait variation between species (</w:t>
      </w:r>
      <w:r w:rsidRPr="0028377B">
        <w:rPr>
          <w:rFonts w:cs="Times New Roman"/>
          <w:b/>
          <w:bCs/>
          <w:lang w:val="en-GB"/>
        </w:rPr>
        <w:t>Table 2</w:t>
      </w:r>
      <w:r w:rsidRPr="0028377B">
        <w:rPr>
          <w:rFonts w:cs="Times New Roman"/>
          <w:lang w:val="en-GB"/>
        </w:rPr>
        <w:t xml:space="preserve">). The first axis was strongly positively correlated to </w:t>
      </w:r>
      <w:r w:rsidRPr="0028377B">
        <w:rPr>
          <w:rFonts w:cs="Times New Roman"/>
          <w:i/>
          <w:iCs/>
          <w:lang w:val="en-GB"/>
        </w:rPr>
        <w:t>Vagrancy</w:t>
      </w:r>
      <w:r w:rsidRPr="0028377B">
        <w:rPr>
          <w:rFonts w:cs="Times New Roman"/>
          <w:lang w:val="en-GB"/>
        </w:rPr>
        <w:t xml:space="preserve">, </w:t>
      </w:r>
      <w:proofErr w:type="spellStart"/>
      <w:r w:rsidRPr="0028377B">
        <w:rPr>
          <w:rFonts w:cs="Times New Roman"/>
          <w:i/>
          <w:iCs/>
          <w:lang w:val="en-GB"/>
        </w:rPr>
        <w:t>Voltinism</w:t>
      </w:r>
      <w:proofErr w:type="spellEnd"/>
      <w:r w:rsidRPr="0028377B">
        <w:rPr>
          <w:rFonts w:cs="Times New Roman"/>
          <w:lang w:val="en-GB"/>
        </w:rPr>
        <w:t xml:space="preserve"> and </w:t>
      </w:r>
      <w:r w:rsidRPr="0028377B">
        <w:rPr>
          <w:rFonts w:cs="Times New Roman"/>
          <w:i/>
          <w:iCs/>
          <w:lang w:val="en-GB"/>
        </w:rPr>
        <w:t>Overwintering stage</w:t>
      </w:r>
      <w:r w:rsidRPr="0028377B">
        <w:rPr>
          <w:rFonts w:cs="Times New Roman"/>
          <w:lang w:val="en-GB"/>
        </w:rPr>
        <w:t xml:space="preserve">. The second axis was correlated to </w:t>
      </w:r>
      <w:r w:rsidRPr="0028377B">
        <w:rPr>
          <w:rFonts w:cs="Times New Roman"/>
          <w:i/>
          <w:iCs/>
          <w:lang w:val="en-GB"/>
        </w:rPr>
        <w:t>Size</w:t>
      </w:r>
      <w:r w:rsidRPr="0028377B">
        <w:rPr>
          <w:rFonts w:cs="Times New Roman"/>
          <w:lang w:val="en-GB"/>
        </w:rPr>
        <w:t xml:space="preserve"> (wing and egg), whilst the third and least important axis was highly correlated to the degree of larval </w:t>
      </w:r>
      <w:r w:rsidRPr="0028377B">
        <w:rPr>
          <w:rFonts w:cs="Times New Roman"/>
          <w:i/>
          <w:iCs/>
          <w:lang w:val="en-GB"/>
        </w:rPr>
        <w:t>Food plant specialization</w:t>
      </w:r>
      <w:r w:rsidRPr="0028377B">
        <w:rPr>
          <w:rFonts w:cs="Times New Roman"/>
          <w:lang w:val="en-GB"/>
        </w:rPr>
        <w:t xml:space="preserve">. </w:t>
      </w:r>
    </w:p>
    <w:p w14:paraId="49176B7F" w14:textId="77777777" w:rsidR="009711A7" w:rsidRPr="0028377B" w:rsidRDefault="009711A7" w:rsidP="009711A7">
      <w:pPr>
        <w:autoSpaceDE w:val="0"/>
        <w:autoSpaceDN w:val="0"/>
        <w:adjustRightInd w:val="0"/>
        <w:ind w:firstLine="708"/>
        <w:jc w:val="both"/>
        <w:rPr>
          <w:rFonts w:cs="Times New Roman"/>
          <w:lang w:val="en-GB"/>
        </w:rPr>
      </w:pPr>
      <w:r w:rsidRPr="0028377B">
        <w:rPr>
          <w:rFonts w:cs="Times New Roman"/>
          <w:lang w:val="en-GB"/>
        </w:rPr>
        <w:t>For the climatic traits, we found two equally important axes, explaining 88% of variation (</w:t>
      </w:r>
      <w:r w:rsidRPr="0028377B">
        <w:rPr>
          <w:rFonts w:cs="Times New Roman"/>
          <w:b/>
          <w:bCs/>
          <w:lang w:val="en-GB"/>
        </w:rPr>
        <w:t>Table 2</w:t>
      </w:r>
      <w:r w:rsidRPr="0028377B">
        <w:rPr>
          <w:rFonts w:cs="Times New Roman"/>
          <w:lang w:val="en-GB"/>
        </w:rPr>
        <w:t xml:space="preserve">). The first rotated axis was best represented by a negative relationship between </w:t>
      </w:r>
      <w:r w:rsidRPr="0028377B">
        <w:rPr>
          <w:rFonts w:cs="Times New Roman"/>
          <w:i/>
          <w:iCs/>
          <w:lang w:val="en-GB"/>
        </w:rPr>
        <w:t xml:space="preserve">Temperature </w:t>
      </w:r>
      <w:proofErr w:type="gramStart"/>
      <w:r w:rsidRPr="0028377B">
        <w:rPr>
          <w:rFonts w:cs="Times New Roman"/>
          <w:i/>
          <w:iCs/>
          <w:lang w:val="en-GB"/>
        </w:rPr>
        <w:t>range</w:t>
      </w:r>
      <w:proofErr w:type="gramEnd"/>
      <w:r w:rsidRPr="0028377B">
        <w:rPr>
          <w:rFonts w:cs="Times New Roman"/>
          <w:lang w:val="en-GB"/>
        </w:rPr>
        <w:t xml:space="preserve"> on the one hand, and on the other hand, </w:t>
      </w:r>
      <w:r w:rsidRPr="0028377B">
        <w:rPr>
          <w:rFonts w:cs="Times New Roman"/>
          <w:i/>
          <w:iCs/>
          <w:lang w:val="en-GB"/>
        </w:rPr>
        <w:t>Precipitation range</w:t>
      </w:r>
      <w:r w:rsidRPr="0028377B">
        <w:rPr>
          <w:rFonts w:cs="Times New Roman"/>
          <w:lang w:val="en-GB"/>
        </w:rPr>
        <w:t xml:space="preserve"> and </w:t>
      </w:r>
      <w:r w:rsidRPr="0028377B">
        <w:rPr>
          <w:rFonts w:cs="Times New Roman"/>
          <w:i/>
          <w:iCs/>
          <w:lang w:val="en-GB"/>
        </w:rPr>
        <w:t>Species temperature index</w:t>
      </w:r>
      <w:r w:rsidRPr="0028377B">
        <w:rPr>
          <w:rFonts w:cs="Times New Roman"/>
          <w:lang w:val="en-GB"/>
        </w:rPr>
        <w:t>. The 2</w:t>
      </w:r>
      <w:r w:rsidRPr="0028377B">
        <w:rPr>
          <w:rFonts w:cs="Times New Roman"/>
          <w:vertAlign w:val="superscript"/>
          <w:lang w:val="en-GB"/>
        </w:rPr>
        <w:t>nd</w:t>
      </w:r>
      <w:r w:rsidRPr="0028377B">
        <w:rPr>
          <w:rFonts w:cs="Times New Roman"/>
          <w:lang w:val="en-GB"/>
        </w:rPr>
        <w:t xml:space="preserve"> axis was also correlated to the </w:t>
      </w:r>
      <w:r w:rsidRPr="0028377B">
        <w:rPr>
          <w:rFonts w:cs="Times New Roman"/>
          <w:i/>
          <w:iCs/>
          <w:lang w:val="en-GB"/>
        </w:rPr>
        <w:t xml:space="preserve">Species </w:t>
      </w:r>
      <w:r w:rsidRPr="0028377B">
        <w:rPr>
          <w:rFonts w:cs="Times New Roman"/>
          <w:i/>
          <w:iCs/>
          <w:lang w:val="en-GB"/>
        </w:rPr>
        <w:lastRenderedPageBreak/>
        <w:t>temperature index</w:t>
      </w:r>
      <w:r w:rsidRPr="0028377B">
        <w:rPr>
          <w:rFonts w:cs="Times New Roman"/>
          <w:lang w:val="en-GB"/>
        </w:rPr>
        <w:t xml:space="preserve"> and in addition to water availability through </w:t>
      </w:r>
      <w:r w:rsidRPr="0028377B">
        <w:rPr>
          <w:rFonts w:cs="Times New Roman"/>
          <w:i/>
          <w:iCs/>
          <w:lang w:val="en-GB"/>
        </w:rPr>
        <w:t>Annual precipitation</w:t>
      </w:r>
      <w:r w:rsidRPr="0028377B">
        <w:rPr>
          <w:rFonts w:cs="Times New Roman"/>
          <w:lang w:val="en-GB"/>
        </w:rPr>
        <w:t xml:space="preserve"> and </w:t>
      </w:r>
      <w:r w:rsidRPr="0028377B">
        <w:rPr>
          <w:rFonts w:cs="Times New Roman"/>
          <w:i/>
          <w:iCs/>
          <w:lang w:val="en-GB"/>
        </w:rPr>
        <w:t>Soil moisture content</w:t>
      </w:r>
      <w:r w:rsidRPr="0028377B">
        <w:rPr>
          <w:rFonts w:cs="Times New Roman"/>
          <w:lang w:val="en-GB"/>
        </w:rPr>
        <w:t xml:space="preserve">. Thus, </w:t>
      </w:r>
      <w:r w:rsidRPr="0028377B">
        <w:rPr>
          <w:rFonts w:cs="Times New Roman"/>
          <w:i/>
          <w:iCs/>
          <w:lang w:val="en-GB"/>
        </w:rPr>
        <w:t>Species temperature index</w:t>
      </w:r>
      <w:r w:rsidRPr="0028377B">
        <w:rPr>
          <w:rFonts w:cs="Times New Roman"/>
          <w:lang w:val="en-GB"/>
        </w:rPr>
        <w:t xml:space="preserve"> played contributed to both axes. </w:t>
      </w:r>
    </w:p>
    <w:p w14:paraId="2283C6B1" w14:textId="3E0D0530" w:rsidR="009711A7" w:rsidRPr="0028377B" w:rsidRDefault="009711A7" w:rsidP="009711A7">
      <w:pPr>
        <w:autoSpaceDE w:val="0"/>
        <w:autoSpaceDN w:val="0"/>
        <w:adjustRightInd w:val="0"/>
        <w:ind w:firstLine="708"/>
        <w:jc w:val="both"/>
        <w:rPr>
          <w:rFonts w:cs="Times New Roman"/>
          <w:lang w:val="en-GB"/>
        </w:rPr>
      </w:pPr>
      <w:r w:rsidRPr="0028377B">
        <w:rPr>
          <w:rFonts w:cs="Times New Roman"/>
          <w:lang w:val="en-GB"/>
        </w:rPr>
        <w:t>The correlation between biological and climatic trait components was significant in four out of six cases</w:t>
      </w:r>
      <w:r w:rsidR="007A7E63" w:rsidRPr="0028377B">
        <w:rPr>
          <w:rFonts w:cs="Times New Roman"/>
          <w:lang w:val="en-GB"/>
        </w:rPr>
        <w:t xml:space="preserve"> </w:t>
      </w:r>
      <w:r w:rsidRPr="0028377B">
        <w:rPr>
          <w:rFonts w:cs="Times New Roman"/>
          <w:lang w:val="en-GB"/>
        </w:rPr>
        <w:t>P&lt;0.01 for r&gt;0.13), but its magnitude was low. The strongest correlation, r=-0.33 between PC-B1 and PC-C2,</w:t>
      </w:r>
      <w:ins w:id="257" w:author="ref" w:date="2016-09-08T13:23:00Z">
        <w:r w:rsidR="00596507">
          <w:rPr>
            <w:rFonts w:cs="Times New Roman"/>
            <w:lang w:val="en-GB"/>
          </w:rPr>
          <w:t xml:space="preserve"> </w:t>
        </w:r>
      </w:ins>
      <w:r w:rsidRPr="00596507">
        <w:rPr>
          <w:rFonts w:cs="Times New Roman"/>
          <w:lang w:val="en-GB"/>
        </w:rPr>
        <w:t>suggests an association of species from cool, moist climates with biological traits reflecting sedentary behaviour, producin</w:t>
      </w:r>
      <w:r w:rsidRPr="0028377B">
        <w:rPr>
          <w:rFonts w:cs="Times New Roman"/>
          <w:lang w:val="en-GB"/>
        </w:rPr>
        <w:t>g a single generation per year and overwintering in early developmental stages; such trait combinations are typically found in artic-alpine species.</w:t>
      </w:r>
    </w:p>
    <w:p w14:paraId="346A369D" w14:textId="77777777" w:rsidR="009711A7" w:rsidRPr="0028377B" w:rsidRDefault="009711A7" w:rsidP="009711A7">
      <w:pPr>
        <w:autoSpaceDE w:val="0"/>
        <w:autoSpaceDN w:val="0"/>
        <w:adjustRightInd w:val="0"/>
        <w:ind w:firstLine="708"/>
        <w:jc w:val="both"/>
        <w:rPr>
          <w:rFonts w:cs="Times New Roman"/>
          <w:lang w:val="en-GB"/>
        </w:rPr>
      </w:pPr>
      <w:r w:rsidRPr="0028377B">
        <w:rPr>
          <w:rFonts w:cs="Times New Roman"/>
          <w:lang w:val="en-GB"/>
        </w:rPr>
        <w:t>The PC values did vary significantly between butterfly families, but failed to produce significant family contrasts with the exception of one biological trait component (</w:t>
      </w:r>
      <w:r w:rsidRPr="0028377B">
        <w:rPr>
          <w:rFonts w:cs="Times New Roman"/>
          <w:b/>
          <w:bCs/>
          <w:lang w:val="en-GB"/>
        </w:rPr>
        <w:t>Table 3</w:t>
      </w:r>
      <w:r w:rsidRPr="0028377B">
        <w:rPr>
          <w:rFonts w:cs="Times New Roman"/>
          <w:lang w:val="en-GB"/>
        </w:rPr>
        <w:t xml:space="preserve">). Only the size–determined trait component PC-B2 showed substantial phylogenetic differences between families, with smallest values for </w:t>
      </w:r>
      <w:proofErr w:type="spellStart"/>
      <w:r w:rsidRPr="0028377B">
        <w:rPr>
          <w:rFonts w:cs="Times New Roman"/>
          <w:lang w:val="en-GB"/>
        </w:rPr>
        <w:t>Lycaenidae</w:t>
      </w:r>
      <w:proofErr w:type="spellEnd"/>
      <w:r w:rsidRPr="0028377B">
        <w:rPr>
          <w:rFonts w:cs="Times New Roman"/>
          <w:lang w:val="en-GB"/>
        </w:rPr>
        <w:t xml:space="preserve"> and largest in </w:t>
      </w:r>
      <w:proofErr w:type="spellStart"/>
      <w:r w:rsidRPr="0028377B">
        <w:rPr>
          <w:rFonts w:cs="Times New Roman"/>
          <w:lang w:val="en-GB"/>
        </w:rPr>
        <w:t>Papilionidae</w:t>
      </w:r>
      <w:proofErr w:type="spellEnd"/>
      <w:r w:rsidRPr="0028377B">
        <w:rPr>
          <w:rFonts w:cs="Times New Roman"/>
          <w:lang w:val="en-GB"/>
        </w:rPr>
        <w:t>.</w:t>
      </w:r>
    </w:p>
    <w:p w14:paraId="1B3F01FE" w14:textId="77777777" w:rsidR="006A6AA4" w:rsidRPr="006A6AA4" w:rsidRDefault="006A6AA4" w:rsidP="006A6AA4">
      <w:pPr>
        <w:pStyle w:val="Heading2"/>
        <w:rPr>
          <w:i w:val="0"/>
          <w:lang w:val="en-GB"/>
        </w:rPr>
      </w:pPr>
    </w:p>
    <w:p w14:paraId="377A9979" w14:textId="77777777" w:rsidR="009711A7" w:rsidRPr="0028377B" w:rsidRDefault="009711A7" w:rsidP="006A6AA4">
      <w:pPr>
        <w:pStyle w:val="Heading2"/>
        <w:rPr>
          <w:lang w:val="en-GB"/>
        </w:rPr>
      </w:pPr>
      <w:r w:rsidRPr="0028377B">
        <w:rPr>
          <w:lang w:val="en-GB"/>
        </w:rPr>
        <w:t>Relationship between traits and vulnerability indicators</w:t>
      </w:r>
    </w:p>
    <w:p w14:paraId="755E82A2" w14:textId="10CE40D3" w:rsidR="009711A7" w:rsidRPr="0028377B" w:rsidRDefault="009711A7" w:rsidP="006A6AA4">
      <w:pPr>
        <w:autoSpaceDE w:val="0"/>
        <w:autoSpaceDN w:val="0"/>
        <w:adjustRightInd w:val="0"/>
        <w:ind w:firstLine="0"/>
        <w:jc w:val="both"/>
        <w:rPr>
          <w:rFonts w:cs="Times New Roman"/>
          <w:lang w:val="en-GB"/>
        </w:rPr>
      </w:pPr>
      <w:r w:rsidRPr="0028377B">
        <w:rPr>
          <w:rFonts w:cs="Times New Roman"/>
          <w:lang w:val="en-GB"/>
        </w:rPr>
        <w:t xml:space="preserve">All five vulnerability indicators were strongly correlated or associated with each other (P&lt;0.0001; generally positively, with the evident exception for </w:t>
      </w:r>
      <w:r w:rsidRPr="0028377B">
        <w:rPr>
          <w:rFonts w:cs="Times New Roman"/>
          <w:i/>
          <w:iCs/>
          <w:lang w:val="en-GB"/>
        </w:rPr>
        <w:t>Range size</w:t>
      </w:r>
      <w:r w:rsidRPr="0028377B">
        <w:rPr>
          <w:rFonts w:cs="Times New Roman"/>
          <w:lang w:val="en-GB"/>
        </w:rPr>
        <w:t xml:space="preserve"> which showed negative correlations and associations); only </w:t>
      </w:r>
      <w:proofErr w:type="spellStart"/>
      <w:r w:rsidR="007A7E63" w:rsidRPr="0028377B">
        <w:rPr>
          <w:rFonts w:cs="Times New Roman"/>
          <w:i/>
          <w:lang w:val="en-GB"/>
        </w:rPr>
        <w:t>E</w:t>
      </w:r>
      <w:r w:rsidRPr="0028377B">
        <w:rPr>
          <w:rFonts w:cs="Times New Roman"/>
          <w:i/>
          <w:lang w:val="en-GB"/>
        </w:rPr>
        <w:t>ndemicity</w:t>
      </w:r>
      <w:proofErr w:type="spellEnd"/>
      <w:r w:rsidRPr="0028377B">
        <w:rPr>
          <w:rFonts w:cs="Times New Roman"/>
          <w:lang w:val="en-GB"/>
        </w:rPr>
        <w:t xml:space="preserve"> and </w:t>
      </w:r>
      <w:r w:rsidR="007A7E63" w:rsidRPr="0028377B">
        <w:rPr>
          <w:rFonts w:cs="Times New Roman"/>
          <w:i/>
          <w:lang w:val="en-GB"/>
        </w:rPr>
        <w:t>Habitat specificity</w:t>
      </w:r>
      <w:r w:rsidR="007A7E63" w:rsidRPr="0028377B">
        <w:rPr>
          <w:rFonts w:cs="Times New Roman"/>
          <w:lang w:val="en-GB"/>
        </w:rPr>
        <w:t xml:space="preserve"> (</w:t>
      </w:r>
      <w:r w:rsidRPr="0028377B">
        <w:rPr>
          <w:rFonts w:cs="Times New Roman"/>
          <w:lang w:val="en-GB"/>
        </w:rPr>
        <w:t>SSI</w:t>
      </w:r>
      <w:r w:rsidR="007A7E63" w:rsidRPr="0028377B">
        <w:rPr>
          <w:rFonts w:cs="Times New Roman"/>
          <w:lang w:val="en-GB"/>
        </w:rPr>
        <w:t>)</w:t>
      </w:r>
      <w:r w:rsidRPr="0028377B">
        <w:rPr>
          <w:rFonts w:cs="Times New Roman"/>
          <w:lang w:val="en-GB"/>
        </w:rPr>
        <w:t xml:space="preserve"> were not significantly correlated with Red List status. The species-specific scores for biological and climatic trait components (</w:t>
      </w:r>
      <w:r w:rsidR="00545976" w:rsidRPr="0028377B">
        <w:rPr>
          <w:rFonts w:cs="Times New Roman"/>
          <w:b/>
          <w:lang w:val="en-GB"/>
        </w:rPr>
        <w:t>Suppl. Mat. Table</w:t>
      </w:r>
      <w:r w:rsidRPr="0028377B">
        <w:rPr>
          <w:rFonts w:cs="Times New Roman"/>
          <w:b/>
          <w:bCs/>
          <w:lang w:val="en-GB"/>
        </w:rPr>
        <w:t xml:space="preserve"> </w:t>
      </w:r>
      <w:r w:rsidR="003F2633" w:rsidRPr="0028377B">
        <w:rPr>
          <w:rFonts w:cs="Times New Roman"/>
          <w:b/>
          <w:bCs/>
          <w:lang w:val="en-GB"/>
        </w:rPr>
        <w:t>1</w:t>
      </w:r>
      <w:r w:rsidR="003F2633" w:rsidRPr="0028377B">
        <w:rPr>
          <w:rFonts w:cs="Times New Roman"/>
          <w:lang w:val="en-GB"/>
        </w:rPr>
        <w:t xml:space="preserve">), </w:t>
      </w:r>
      <w:r w:rsidRPr="0028377B">
        <w:rPr>
          <w:rFonts w:cs="Times New Roman"/>
          <w:lang w:val="en-GB"/>
        </w:rPr>
        <w:t xml:space="preserve">were used to explain the variation in five vulnerability indicators. All five indicators were significantly related to a combination of several biological and climatic trait components. In general, relative contributions from climatic traits were more important to explain species vulnerability than biological traits, with the exception of the vulnerability indicator </w:t>
      </w:r>
      <w:r w:rsidRPr="0028377B">
        <w:rPr>
          <w:rFonts w:cs="Times New Roman"/>
          <w:i/>
          <w:iCs/>
          <w:lang w:val="en-GB"/>
        </w:rPr>
        <w:t>Affinity for natural habitats</w:t>
      </w:r>
      <w:r w:rsidRPr="0028377B">
        <w:rPr>
          <w:rFonts w:cs="Times New Roman"/>
          <w:lang w:val="en-GB"/>
        </w:rPr>
        <w:t>.</w:t>
      </w:r>
    </w:p>
    <w:p w14:paraId="45C66C39" w14:textId="0545BBA7" w:rsidR="009711A7" w:rsidRPr="0028377B" w:rsidRDefault="009711A7" w:rsidP="00495BC4">
      <w:pPr>
        <w:rPr>
          <w:lang w:val="en-GB"/>
        </w:rPr>
      </w:pPr>
      <w:r w:rsidRPr="0028377B">
        <w:rPr>
          <w:lang w:val="en-GB"/>
        </w:rPr>
        <w:t xml:space="preserve">The explained variation in vulnerability indicators was highest for species </w:t>
      </w:r>
      <w:r w:rsidRPr="0028377B">
        <w:rPr>
          <w:i/>
          <w:iCs/>
          <w:lang w:val="en-GB"/>
        </w:rPr>
        <w:t>Range size</w:t>
      </w:r>
      <w:r w:rsidRPr="0028377B">
        <w:rPr>
          <w:lang w:val="en-GB"/>
        </w:rPr>
        <w:t xml:space="preserve"> (</w:t>
      </w:r>
      <w:r w:rsidRPr="0028377B">
        <w:rPr>
          <w:b/>
          <w:bCs/>
          <w:lang w:val="en-GB"/>
        </w:rPr>
        <w:t>Table 4</w:t>
      </w:r>
      <w:r w:rsidRPr="0028377B">
        <w:rPr>
          <w:lang w:val="en-GB"/>
        </w:rPr>
        <w:t xml:space="preserve">). The phylogenetically determined component PC-B2 (wing and egg size) was the only </w:t>
      </w:r>
      <w:r w:rsidR="00724CEC" w:rsidRPr="0028377B">
        <w:rPr>
          <w:lang w:val="en-GB"/>
        </w:rPr>
        <w:t>one</w:t>
      </w:r>
      <w:r w:rsidRPr="0028377B">
        <w:rPr>
          <w:lang w:val="en-GB"/>
        </w:rPr>
        <w:t xml:space="preserve"> not significantly correlated with any of the vulnerability indicators. The contribution of trait components to the proportion of explained variation was mostly higher for climatic variables than for biological traits, except for the affinity of species for natural habitats, which was mainly determined by biological traits (</w:t>
      </w:r>
      <w:r w:rsidRPr="0028377B">
        <w:rPr>
          <w:b/>
          <w:bCs/>
          <w:lang w:val="en-GB"/>
        </w:rPr>
        <w:t>Fig</w:t>
      </w:r>
      <w:r w:rsidR="00470E6B" w:rsidRPr="0028377B">
        <w:rPr>
          <w:b/>
          <w:bCs/>
          <w:lang w:val="en-GB"/>
        </w:rPr>
        <w:t>.</w:t>
      </w:r>
      <w:r w:rsidRPr="0028377B">
        <w:rPr>
          <w:b/>
          <w:bCs/>
          <w:lang w:val="en-GB"/>
        </w:rPr>
        <w:t xml:space="preserve"> 1</w:t>
      </w:r>
      <w:r w:rsidRPr="0028377B">
        <w:rPr>
          <w:lang w:val="en-GB"/>
        </w:rPr>
        <w:t xml:space="preserve">). </w:t>
      </w:r>
      <w:r w:rsidRPr="00E85746">
        <w:rPr>
          <w:lang w:val="en-GB"/>
        </w:rPr>
        <w:t xml:space="preserve">For the latter, the developmental traits were dominant, whilst </w:t>
      </w:r>
      <w:r w:rsidRPr="0028377B">
        <w:rPr>
          <w:i/>
          <w:iCs/>
          <w:lang w:val="en-GB"/>
        </w:rPr>
        <w:t>Food specialism</w:t>
      </w:r>
      <w:r w:rsidRPr="0028377B">
        <w:rPr>
          <w:lang w:val="en-GB"/>
        </w:rPr>
        <w:t xml:space="preserve"> was least important for </w:t>
      </w:r>
      <w:r w:rsidRPr="0028377B">
        <w:rPr>
          <w:i/>
          <w:iCs/>
          <w:lang w:val="en-GB"/>
        </w:rPr>
        <w:t>Affinity for natural habitats</w:t>
      </w:r>
      <w:r w:rsidRPr="0028377B">
        <w:rPr>
          <w:lang w:val="en-GB"/>
        </w:rPr>
        <w:t xml:space="preserve">. </w:t>
      </w:r>
    </w:p>
    <w:p w14:paraId="6832ABC8" w14:textId="51BA915C" w:rsidR="009711A7" w:rsidRPr="0028377B" w:rsidRDefault="009711A7" w:rsidP="00495BC4">
      <w:pPr>
        <w:rPr>
          <w:lang w:val="en-GB"/>
        </w:rPr>
      </w:pPr>
      <w:r w:rsidRPr="0028377B">
        <w:rPr>
          <w:i/>
          <w:iCs/>
          <w:lang w:val="en-GB"/>
        </w:rPr>
        <w:lastRenderedPageBreak/>
        <w:t>RL status</w:t>
      </w:r>
      <w:r w:rsidRPr="0028377B">
        <w:rPr>
          <w:lang w:val="en-GB"/>
        </w:rPr>
        <w:t xml:space="preserve"> was least explained by the trait components, but the predicted occurrence of species on the </w:t>
      </w:r>
      <w:r w:rsidRPr="0028377B">
        <w:rPr>
          <w:i/>
          <w:iCs/>
          <w:lang w:val="en-GB"/>
        </w:rPr>
        <w:t>Red List</w:t>
      </w:r>
      <w:r w:rsidRPr="0028377B">
        <w:rPr>
          <w:lang w:val="en-GB"/>
        </w:rPr>
        <w:t xml:space="preserve"> still was adequately explained (83.4% correctly classified; kappa 0.16±0.06 P=0.0002). Species were more likely to be on the Red List in cool and moist climates with high annual ranges in temperature and precipitation. All vulnerability indicators, with the exception of the </w:t>
      </w:r>
      <w:r w:rsidRPr="0028377B">
        <w:rPr>
          <w:i/>
          <w:iCs/>
          <w:lang w:val="en-GB"/>
        </w:rPr>
        <w:t>Red List status</w:t>
      </w:r>
      <w:r w:rsidRPr="0028377B">
        <w:rPr>
          <w:lang w:val="en-GB"/>
        </w:rPr>
        <w:t xml:space="preserve">, were higher for species with strong host plant </w:t>
      </w:r>
      <w:r w:rsidR="007A7E63" w:rsidRPr="0028377B">
        <w:rPr>
          <w:lang w:val="en-GB"/>
        </w:rPr>
        <w:t>specialization</w:t>
      </w:r>
      <w:r w:rsidRPr="0028377B">
        <w:rPr>
          <w:lang w:val="en-GB"/>
        </w:rPr>
        <w:t xml:space="preserve">. In contrast, vulnerability was lower for vagrant species, for species with large </w:t>
      </w:r>
      <w:r w:rsidRPr="0028377B">
        <w:rPr>
          <w:i/>
          <w:iCs/>
          <w:lang w:val="en-GB"/>
        </w:rPr>
        <w:t>Range size</w:t>
      </w:r>
      <w:r w:rsidRPr="0028377B">
        <w:rPr>
          <w:lang w:val="en-GB"/>
        </w:rPr>
        <w:t xml:space="preserve"> as well as for </w:t>
      </w:r>
      <w:proofErr w:type="spellStart"/>
      <w:r w:rsidRPr="0028377B">
        <w:rPr>
          <w:lang w:val="en-GB"/>
        </w:rPr>
        <w:t>multivoltine</w:t>
      </w:r>
      <w:proofErr w:type="spellEnd"/>
      <w:r w:rsidRPr="0028377B">
        <w:rPr>
          <w:lang w:val="en-GB"/>
        </w:rPr>
        <w:t xml:space="preserve"> species overwintering at advanced developmental stages.</w:t>
      </w:r>
    </w:p>
    <w:p w14:paraId="7AF51921" w14:textId="043338B8" w:rsidR="009711A7" w:rsidRPr="0028377B" w:rsidRDefault="009711A7" w:rsidP="00495BC4">
      <w:pPr>
        <w:rPr>
          <w:lang w:val="en-GB"/>
        </w:rPr>
      </w:pPr>
      <w:r w:rsidRPr="0028377B">
        <w:rPr>
          <w:lang w:val="en-GB"/>
        </w:rPr>
        <w:t xml:space="preserve">The response of vulnerability indicators to PC-C1 (annual temperature and precipitation range) was variable; it was positive for </w:t>
      </w:r>
      <w:r w:rsidRPr="0028377B">
        <w:rPr>
          <w:i/>
          <w:iCs/>
          <w:lang w:val="en-GB"/>
        </w:rPr>
        <w:t>RL status,</w:t>
      </w:r>
      <w:r w:rsidRPr="0028377B">
        <w:rPr>
          <w:lang w:val="en-GB"/>
        </w:rPr>
        <w:t xml:space="preserve"> negative for species’ </w:t>
      </w:r>
      <w:proofErr w:type="spellStart"/>
      <w:r w:rsidRPr="0028377B">
        <w:rPr>
          <w:i/>
          <w:iCs/>
          <w:lang w:val="en-GB"/>
        </w:rPr>
        <w:t>E</w:t>
      </w:r>
      <w:r w:rsidR="00623961" w:rsidRPr="0028377B">
        <w:rPr>
          <w:i/>
          <w:iCs/>
          <w:lang w:val="en-GB"/>
        </w:rPr>
        <w:t>n</w:t>
      </w:r>
      <w:r w:rsidRPr="0028377B">
        <w:rPr>
          <w:i/>
          <w:iCs/>
          <w:lang w:val="en-GB"/>
        </w:rPr>
        <w:t>demicity</w:t>
      </w:r>
      <w:proofErr w:type="spellEnd"/>
      <w:r w:rsidRPr="0028377B">
        <w:rPr>
          <w:lang w:val="en-GB"/>
        </w:rPr>
        <w:t xml:space="preserve"> and </w:t>
      </w:r>
      <w:r w:rsidRPr="0028377B">
        <w:rPr>
          <w:i/>
          <w:iCs/>
          <w:lang w:val="en-GB"/>
        </w:rPr>
        <w:t xml:space="preserve">Affinity for natural habitats </w:t>
      </w:r>
      <w:r w:rsidRPr="0028377B">
        <w:rPr>
          <w:lang w:val="en-GB"/>
        </w:rPr>
        <w:t xml:space="preserve">and curvilinear for the other two vulnerability indicators. The results for </w:t>
      </w:r>
      <w:r w:rsidRPr="0028377B">
        <w:rPr>
          <w:i/>
          <w:iCs/>
          <w:lang w:val="en-GB"/>
        </w:rPr>
        <w:t>Range size</w:t>
      </w:r>
      <w:r w:rsidRPr="0028377B">
        <w:rPr>
          <w:lang w:val="en-GB"/>
        </w:rPr>
        <w:t xml:space="preserve"> and </w:t>
      </w:r>
      <w:r w:rsidR="007479BA" w:rsidRPr="0028377B">
        <w:rPr>
          <w:i/>
          <w:iCs/>
          <w:lang w:val="en-GB"/>
        </w:rPr>
        <w:t>Habitat specificity</w:t>
      </w:r>
      <w:r w:rsidRPr="0028377B">
        <w:rPr>
          <w:lang w:val="en-GB"/>
        </w:rPr>
        <w:t xml:space="preserve"> indicate that higher species vulnerability occurs at either low or high values of </w:t>
      </w:r>
      <w:proofErr w:type="gramStart"/>
      <w:r w:rsidRPr="0028377B">
        <w:rPr>
          <w:lang w:val="en-GB"/>
        </w:rPr>
        <w:t>species specific</w:t>
      </w:r>
      <w:proofErr w:type="gramEnd"/>
      <w:r w:rsidRPr="0028377B">
        <w:rPr>
          <w:lang w:val="en-GB"/>
        </w:rPr>
        <w:t xml:space="preserve"> </w:t>
      </w:r>
      <w:r w:rsidRPr="0028377B">
        <w:rPr>
          <w:i/>
          <w:iCs/>
          <w:lang w:val="en-GB"/>
        </w:rPr>
        <w:t>Temperature</w:t>
      </w:r>
      <w:r w:rsidRPr="0028377B">
        <w:rPr>
          <w:lang w:val="en-GB"/>
        </w:rPr>
        <w:t xml:space="preserve"> and </w:t>
      </w:r>
      <w:r w:rsidRPr="0028377B">
        <w:rPr>
          <w:i/>
          <w:iCs/>
          <w:lang w:val="en-GB"/>
        </w:rPr>
        <w:t>Precipitation ranges</w:t>
      </w:r>
      <w:r w:rsidRPr="0028377B">
        <w:rPr>
          <w:lang w:val="en-GB"/>
        </w:rPr>
        <w:t xml:space="preserve">. PC-C2 (moisture) also pointed to higher vulnerability at climatic extremes (dry / wet climates) for </w:t>
      </w:r>
      <w:r w:rsidRPr="0028377B">
        <w:rPr>
          <w:i/>
          <w:iCs/>
          <w:lang w:val="en-GB"/>
        </w:rPr>
        <w:t>Red List status</w:t>
      </w:r>
      <w:r w:rsidRPr="0028377B">
        <w:rPr>
          <w:lang w:val="en-GB"/>
        </w:rPr>
        <w:t xml:space="preserve">, </w:t>
      </w:r>
      <w:r w:rsidRPr="0028377B">
        <w:rPr>
          <w:i/>
          <w:iCs/>
          <w:lang w:val="en-GB"/>
        </w:rPr>
        <w:t>Range size</w:t>
      </w:r>
      <w:r w:rsidRPr="0028377B">
        <w:rPr>
          <w:lang w:val="en-GB"/>
        </w:rPr>
        <w:t xml:space="preserve"> and </w:t>
      </w:r>
      <w:r w:rsidRPr="0028377B">
        <w:rPr>
          <w:i/>
          <w:iCs/>
          <w:lang w:val="en-GB"/>
        </w:rPr>
        <w:t xml:space="preserve">Habitat </w:t>
      </w:r>
      <w:r w:rsidR="007A7E63" w:rsidRPr="0028377B">
        <w:rPr>
          <w:i/>
          <w:iCs/>
          <w:lang w:val="en-GB"/>
        </w:rPr>
        <w:t>speci</w:t>
      </w:r>
      <w:r w:rsidR="007479BA" w:rsidRPr="0028377B">
        <w:rPr>
          <w:i/>
          <w:iCs/>
          <w:lang w:val="en-GB"/>
        </w:rPr>
        <w:t>ficity</w:t>
      </w:r>
      <w:r w:rsidRPr="0028377B">
        <w:rPr>
          <w:i/>
          <w:iCs/>
          <w:lang w:val="en-GB"/>
        </w:rPr>
        <w:t>,</w:t>
      </w:r>
      <w:r w:rsidRPr="0028377B">
        <w:rPr>
          <w:lang w:val="en-GB"/>
        </w:rPr>
        <w:t xml:space="preserve"> whereas </w:t>
      </w:r>
      <w:proofErr w:type="spellStart"/>
      <w:r w:rsidRPr="0028377B">
        <w:rPr>
          <w:i/>
          <w:iCs/>
          <w:lang w:val="en-GB"/>
        </w:rPr>
        <w:t>Endemicity</w:t>
      </w:r>
      <w:proofErr w:type="spellEnd"/>
      <w:r w:rsidRPr="0028377B">
        <w:rPr>
          <w:lang w:val="en-GB"/>
        </w:rPr>
        <w:t xml:space="preserve"> was typically higher in wetter climates.</w:t>
      </w:r>
    </w:p>
    <w:p w14:paraId="27D20266" w14:textId="77777777" w:rsidR="009711A7" w:rsidRPr="0028377B" w:rsidRDefault="009711A7" w:rsidP="009711A7">
      <w:pPr>
        <w:tabs>
          <w:tab w:val="left" w:pos="0"/>
        </w:tabs>
        <w:autoSpaceDE w:val="0"/>
        <w:autoSpaceDN w:val="0"/>
        <w:adjustRightInd w:val="0"/>
        <w:jc w:val="both"/>
        <w:rPr>
          <w:rFonts w:cs="Times New Roman"/>
          <w:lang w:val="en-GB"/>
        </w:rPr>
      </w:pPr>
    </w:p>
    <w:p w14:paraId="3EB2BCD3" w14:textId="77777777" w:rsidR="009711A7" w:rsidRPr="0028377B" w:rsidRDefault="009711A7" w:rsidP="006A6AA4">
      <w:pPr>
        <w:pStyle w:val="Heading2"/>
        <w:rPr>
          <w:lang w:val="en-GB"/>
        </w:rPr>
      </w:pPr>
      <w:r w:rsidRPr="0028377B">
        <w:rPr>
          <w:lang w:val="en-GB"/>
        </w:rPr>
        <w:t>Application to trends in the Netherlands</w:t>
      </w:r>
    </w:p>
    <w:p w14:paraId="6A02C636" w14:textId="77777777" w:rsidR="009711A7" w:rsidRPr="0028377B" w:rsidRDefault="009711A7" w:rsidP="006A6AA4">
      <w:pPr>
        <w:tabs>
          <w:tab w:val="left" w:pos="0"/>
        </w:tabs>
        <w:autoSpaceDE w:val="0"/>
        <w:autoSpaceDN w:val="0"/>
        <w:adjustRightInd w:val="0"/>
        <w:ind w:firstLine="0"/>
        <w:jc w:val="both"/>
        <w:rPr>
          <w:rFonts w:cs="Times New Roman"/>
          <w:lang w:val="en-GB"/>
        </w:rPr>
      </w:pPr>
      <w:r w:rsidRPr="0028377B">
        <w:rPr>
          <w:rFonts w:cs="Times New Roman"/>
          <w:lang w:val="en-GB"/>
        </w:rPr>
        <w:t>The Red List status of 73 species native to the Netherlands was explained significantly by the European traits (R</w:t>
      </w:r>
      <w:r w:rsidRPr="0028377B">
        <w:rPr>
          <w:rFonts w:cs="Times New Roman"/>
          <w:vertAlign w:val="superscript"/>
          <w:lang w:val="en-GB"/>
        </w:rPr>
        <w:t>2</w:t>
      </w:r>
      <w:r w:rsidRPr="0028377B">
        <w:rPr>
          <w:rFonts w:cs="Times New Roman"/>
          <w:lang w:val="en-GB"/>
        </w:rPr>
        <w:t xml:space="preserve">=0.377) with 80% of the explained variation accounted for by the negative relation with the biological traits in PC-B1 (F=27.23, P&lt;0.0001). The climatic component PC-C1 was the only other factor contributing significantly (F=5.34, P=0.024). </w:t>
      </w:r>
    </w:p>
    <w:p w14:paraId="077B0479" w14:textId="774DCB32" w:rsidR="009711A7" w:rsidRPr="0028377B" w:rsidRDefault="009711A7" w:rsidP="00495BC4">
      <w:pPr>
        <w:rPr>
          <w:lang w:val="en-GB"/>
        </w:rPr>
      </w:pPr>
      <w:r w:rsidRPr="0028377B">
        <w:rPr>
          <w:lang w:val="en-GB"/>
        </w:rPr>
        <w:t>Abundance trend slopes of 40 species from the Dutch Butterfly Monitoring Scheme over the period 1992-2015 were explained to a lesser extent by the five trait components (R</w:t>
      </w:r>
      <w:r w:rsidRPr="0028377B">
        <w:rPr>
          <w:vertAlign w:val="superscript"/>
          <w:lang w:val="en-GB"/>
        </w:rPr>
        <w:t>2</w:t>
      </w:r>
      <w:r w:rsidRPr="0028377B">
        <w:rPr>
          <w:lang w:val="en-GB"/>
        </w:rPr>
        <w:t xml:space="preserve">=0.260), with only PC-B1 contributing significantly (F=7.19, P=0.011). </w:t>
      </w:r>
    </w:p>
    <w:p w14:paraId="15675D4B" w14:textId="77777777" w:rsidR="009711A7" w:rsidRPr="0028377B" w:rsidRDefault="009711A7" w:rsidP="009711A7">
      <w:pPr>
        <w:autoSpaceDE w:val="0"/>
        <w:autoSpaceDN w:val="0"/>
        <w:adjustRightInd w:val="0"/>
        <w:spacing w:line="360" w:lineRule="auto"/>
        <w:rPr>
          <w:rFonts w:cs="Times New Roman"/>
          <w:b/>
          <w:bCs/>
          <w:lang w:val="en-GB"/>
        </w:rPr>
      </w:pPr>
    </w:p>
    <w:p w14:paraId="3972B6BA" w14:textId="77777777" w:rsidR="009711A7" w:rsidRPr="0028377B" w:rsidRDefault="009711A7" w:rsidP="006A6AA4">
      <w:pPr>
        <w:pStyle w:val="Heading1"/>
        <w:rPr>
          <w:lang w:val="en-GB"/>
        </w:rPr>
      </w:pPr>
      <w:r w:rsidRPr="0028377B">
        <w:rPr>
          <w:lang w:val="en-GB"/>
        </w:rPr>
        <w:t>Discussion</w:t>
      </w:r>
    </w:p>
    <w:p w14:paraId="00D8C50E" w14:textId="18B5900E" w:rsidR="009711A7" w:rsidRPr="0028377B" w:rsidRDefault="000C78E8" w:rsidP="006A6AA4">
      <w:pPr>
        <w:pStyle w:val="Heading2"/>
        <w:rPr>
          <w:lang w:val="en-GB"/>
        </w:rPr>
      </w:pPr>
      <w:r w:rsidRPr="0028377B">
        <w:rPr>
          <w:lang w:val="en-GB"/>
        </w:rPr>
        <w:t>Climatic</w:t>
      </w:r>
      <w:r w:rsidR="009711A7" w:rsidRPr="0028377B">
        <w:rPr>
          <w:lang w:val="en-GB"/>
        </w:rPr>
        <w:t xml:space="preserve"> dimensions of butterfly vulnerability</w:t>
      </w:r>
    </w:p>
    <w:p w14:paraId="170C6881" w14:textId="2E425EC4" w:rsidR="009711A7" w:rsidRPr="0028377B" w:rsidRDefault="009711A7" w:rsidP="006A6AA4">
      <w:pPr>
        <w:autoSpaceDE w:val="0"/>
        <w:autoSpaceDN w:val="0"/>
        <w:adjustRightInd w:val="0"/>
        <w:ind w:firstLine="0"/>
        <w:jc w:val="both"/>
        <w:rPr>
          <w:rFonts w:cs="Times New Roman"/>
          <w:lang w:val="en-GB"/>
        </w:rPr>
      </w:pPr>
      <w:r w:rsidRPr="0028377B">
        <w:rPr>
          <w:rFonts w:cs="Times New Roman"/>
          <w:lang w:val="en-GB"/>
        </w:rPr>
        <w:t xml:space="preserve">We detected ecologically meaningful trait dimensions, and used these to predict variation in vulnerability indicators for 397 European butterfly species, equivalent to 82% of the 482 species currently recognized for Europe. The dimensions found reflect climatic conditions, mobility, development rate and larval food </w:t>
      </w:r>
      <w:r w:rsidR="009B0913" w:rsidRPr="0028377B">
        <w:rPr>
          <w:rFonts w:cs="Times New Roman"/>
          <w:lang w:val="en-GB"/>
        </w:rPr>
        <w:t>specialization</w:t>
      </w:r>
      <w:r w:rsidRPr="0028377B">
        <w:rPr>
          <w:rFonts w:cs="Times New Roman"/>
          <w:lang w:val="en-GB"/>
        </w:rPr>
        <w:t>. Size was a major, phylogenet</w:t>
      </w:r>
      <w:r w:rsidR="006B1C97" w:rsidRPr="0028377B">
        <w:rPr>
          <w:rFonts w:cs="Times New Roman"/>
          <w:lang w:val="en-GB"/>
        </w:rPr>
        <w:t>ically</w:t>
      </w:r>
      <w:ins w:id="258" w:author="Rutger Vos" w:date="2016-12-05T21:27:00Z">
        <w:r w:rsidR="00CA5693">
          <w:rPr>
            <w:rFonts w:cs="Times New Roman"/>
            <w:lang w:val="en-GB"/>
          </w:rPr>
          <w:t>-</w:t>
        </w:r>
      </w:ins>
      <w:del w:id="259" w:author="Rutger Vos" w:date="2016-12-05T21:27:00Z">
        <w:r w:rsidR="006B1C97" w:rsidRPr="0028377B" w:rsidDel="00CA5693">
          <w:rPr>
            <w:rFonts w:cs="Times New Roman"/>
            <w:lang w:val="en-GB"/>
          </w:rPr>
          <w:delText xml:space="preserve"> </w:delText>
        </w:r>
      </w:del>
      <w:r w:rsidR="006B1C97" w:rsidRPr="0028377B">
        <w:rPr>
          <w:rFonts w:cs="Times New Roman"/>
          <w:lang w:val="en-GB"/>
        </w:rPr>
        <w:t>based trait component, but</w:t>
      </w:r>
      <w:r w:rsidRPr="0028377B">
        <w:rPr>
          <w:rFonts w:cs="Times New Roman"/>
          <w:lang w:val="en-GB"/>
        </w:rPr>
        <w:t xml:space="preserve"> was least relevant to explain species vulnerability. Climatic traits predicted more variation in vulnerability indicators, except for species</w:t>
      </w:r>
      <w:r w:rsidR="006B1C97" w:rsidRPr="0028377B">
        <w:rPr>
          <w:rFonts w:cs="Times New Roman"/>
          <w:lang w:val="en-GB"/>
        </w:rPr>
        <w:t xml:space="preserve"> </w:t>
      </w:r>
      <w:r w:rsidRPr="0028377B">
        <w:rPr>
          <w:rFonts w:cs="Times New Roman"/>
          <w:i/>
          <w:iCs/>
          <w:lang w:val="en-GB"/>
        </w:rPr>
        <w:t>Affinity for natural habitats</w:t>
      </w:r>
      <w:r w:rsidRPr="0028377B">
        <w:rPr>
          <w:rFonts w:cs="Times New Roman"/>
          <w:lang w:val="en-GB"/>
        </w:rPr>
        <w:t xml:space="preserve">, which was </w:t>
      </w:r>
      <w:r w:rsidRPr="0028377B">
        <w:rPr>
          <w:rFonts w:cs="Times New Roman"/>
          <w:lang w:val="en-GB"/>
        </w:rPr>
        <w:lastRenderedPageBreak/>
        <w:t>mostly influenced by biological traits. The low degree of variation at family-level in the trait components affecting species vulnerability, suggested that phylogeny is a minor factor in d</w:t>
      </w:r>
      <w:r w:rsidR="00330E4E" w:rsidRPr="0028377B">
        <w:rPr>
          <w:rFonts w:cs="Times New Roman"/>
          <w:lang w:val="en-GB"/>
        </w:rPr>
        <w:t>etermining the vulnerability of</w:t>
      </w:r>
      <w:r w:rsidRPr="0028377B">
        <w:rPr>
          <w:rFonts w:cs="Times New Roman"/>
          <w:lang w:val="en-GB"/>
        </w:rPr>
        <w:t xml:space="preserve"> butterfly species. </w:t>
      </w:r>
    </w:p>
    <w:p w14:paraId="5211DC1A" w14:textId="1D935657" w:rsidR="009711A7" w:rsidRPr="0028377B" w:rsidRDefault="009711A7" w:rsidP="009711A7">
      <w:pPr>
        <w:autoSpaceDE w:val="0"/>
        <w:autoSpaceDN w:val="0"/>
        <w:adjustRightInd w:val="0"/>
        <w:ind w:firstLine="708"/>
        <w:jc w:val="both"/>
        <w:rPr>
          <w:rFonts w:cs="Times New Roman"/>
          <w:lang w:val="en-GB"/>
        </w:rPr>
      </w:pPr>
      <w:r w:rsidRPr="0028377B">
        <w:rPr>
          <w:rFonts w:cs="Times New Roman"/>
          <w:lang w:val="en-GB"/>
        </w:rPr>
        <w:t>We found that species restricted to the extremes of climatic gradients across the European continent are particularly vulnerable. In support of this result, the climatic rarity syndrome hypotheses (</w:t>
      </w:r>
      <w:r w:rsidRPr="0028377B">
        <w:rPr>
          <w:rFonts w:cs="Times New Roman"/>
          <w:color w:val="0000FF"/>
          <w:lang w:val="en-GB"/>
        </w:rPr>
        <w:t>Willis and Whittaker 2000</w:t>
      </w:r>
      <w:r w:rsidRPr="0028377B">
        <w:rPr>
          <w:rFonts w:cs="Times New Roman"/>
          <w:lang w:val="en-GB"/>
        </w:rPr>
        <w:t xml:space="preserve">, amended by </w:t>
      </w:r>
      <w:proofErr w:type="spellStart"/>
      <w:r w:rsidRPr="0028377B">
        <w:rPr>
          <w:rFonts w:cs="Times New Roman"/>
          <w:color w:val="0000FF"/>
          <w:lang w:val="en-GB"/>
        </w:rPr>
        <w:t>Ohlemüller</w:t>
      </w:r>
      <w:proofErr w:type="spellEnd"/>
      <w:r w:rsidRPr="0028377B">
        <w:rPr>
          <w:rFonts w:cs="Times New Roman"/>
          <w:color w:val="0000FF"/>
          <w:lang w:val="en-GB"/>
        </w:rPr>
        <w:t xml:space="preserve"> </w:t>
      </w:r>
      <w:r w:rsidR="00A6485B" w:rsidRPr="0028377B">
        <w:rPr>
          <w:rFonts w:cs="Times New Roman"/>
          <w:iCs/>
          <w:color w:val="0000FF"/>
          <w:lang w:val="en-GB"/>
        </w:rPr>
        <w:t>et al.</w:t>
      </w:r>
      <w:r w:rsidRPr="0028377B">
        <w:rPr>
          <w:rFonts w:cs="Times New Roman"/>
          <w:color w:val="0000FF"/>
          <w:lang w:val="en-GB"/>
        </w:rPr>
        <w:t xml:space="preserve"> 2008</w:t>
      </w:r>
      <w:r w:rsidRPr="0028377B">
        <w:rPr>
          <w:rFonts w:cs="Times New Roman"/>
          <w:lang w:val="en-GB"/>
        </w:rPr>
        <w:t>), postulate that centres of high species rarity coincide with unusual climate conditions</w:t>
      </w:r>
      <w:del w:id="260" w:author="Rutger Vos" w:date="2016-12-05T21:24:00Z">
        <w:r w:rsidR="0006660D" w:rsidRPr="0028377B" w:rsidDel="004F1C37">
          <w:rPr>
            <w:rFonts w:cs="Times New Roman"/>
            <w:lang w:val="en-GB"/>
          </w:rPr>
          <w:delText>,</w:delText>
        </w:r>
      </w:del>
      <w:r w:rsidR="0006660D" w:rsidRPr="0028377B">
        <w:rPr>
          <w:rFonts w:cs="Times New Roman"/>
          <w:lang w:val="en-GB"/>
        </w:rPr>
        <w:t xml:space="preserve"> </w:t>
      </w:r>
      <w:r w:rsidRPr="0028377B">
        <w:rPr>
          <w:rFonts w:cs="Times New Roman"/>
          <w:lang w:val="en-GB"/>
        </w:rPr>
        <w:t xml:space="preserve">that differ greatly from the surrounding areas. Various centres of high species rarity </w:t>
      </w:r>
      <w:r w:rsidR="0006660D" w:rsidRPr="0028377B">
        <w:rPr>
          <w:rFonts w:cs="Times New Roman"/>
          <w:lang w:val="en-GB"/>
        </w:rPr>
        <w:t xml:space="preserve">are higher and colder and </w:t>
      </w:r>
      <w:r w:rsidRPr="0028377B">
        <w:rPr>
          <w:rFonts w:cs="Times New Roman"/>
          <w:lang w:val="en-GB"/>
        </w:rPr>
        <w:t xml:space="preserve">harbour numerous isolated relics that presumably resulted from climatic warming since the last </w:t>
      </w:r>
      <w:proofErr w:type="gramStart"/>
      <w:r w:rsidRPr="0028377B">
        <w:rPr>
          <w:rFonts w:cs="Times New Roman"/>
          <w:lang w:val="en-GB"/>
        </w:rPr>
        <w:t>ice-age</w:t>
      </w:r>
      <w:proofErr w:type="gramEnd"/>
      <w:r w:rsidRPr="0028377B">
        <w:rPr>
          <w:rFonts w:cs="Times New Roman"/>
          <w:lang w:val="en-GB"/>
        </w:rPr>
        <w:t xml:space="preserve">. The organisms in these vulnerable areas will be affected disproportionally by environmental change. </w:t>
      </w:r>
    </w:p>
    <w:p w14:paraId="4C066349" w14:textId="16152978" w:rsidR="0006660D" w:rsidRPr="0028377B" w:rsidRDefault="000C78E8" w:rsidP="009711A7">
      <w:pPr>
        <w:autoSpaceDE w:val="0"/>
        <w:autoSpaceDN w:val="0"/>
        <w:adjustRightInd w:val="0"/>
        <w:ind w:firstLine="708"/>
        <w:jc w:val="both"/>
        <w:rPr>
          <w:rFonts w:cs="Times New Roman"/>
          <w:lang w:val="en-GB"/>
        </w:rPr>
      </w:pPr>
      <w:r w:rsidRPr="0028377B">
        <w:rPr>
          <w:rFonts w:cs="Times New Roman"/>
          <w:lang w:val="en-GB"/>
        </w:rPr>
        <w:t>For butterflies, a</w:t>
      </w:r>
      <w:r w:rsidR="009711A7" w:rsidRPr="0028377B">
        <w:rPr>
          <w:rFonts w:cs="Times New Roman"/>
          <w:lang w:val="en-GB"/>
        </w:rPr>
        <w:t>reas of special conservation</w:t>
      </w:r>
      <w:r w:rsidR="00EE7C96" w:rsidRPr="0028377B">
        <w:rPr>
          <w:rFonts w:cs="Times New Roman"/>
          <w:lang w:val="en-GB"/>
        </w:rPr>
        <w:t xml:space="preserve"> concern</w:t>
      </w:r>
      <w:r w:rsidR="009711A7" w:rsidRPr="0028377B">
        <w:rPr>
          <w:rFonts w:cs="Times New Roman"/>
          <w:lang w:val="en-GB"/>
        </w:rPr>
        <w:t xml:space="preserve"> </w:t>
      </w:r>
      <w:r w:rsidR="004228B3" w:rsidRPr="0028377B">
        <w:rPr>
          <w:rFonts w:cs="Times New Roman"/>
          <w:lang w:val="en-GB"/>
        </w:rPr>
        <w:t>can be</w:t>
      </w:r>
      <w:r w:rsidR="009711A7" w:rsidRPr="0028377B">
        <w:rPr>
          <w:rFonts w:cs="Times New Roman"/>
          <w:lang w:val="en-GB"/>
        </w:rPr>
        <w:t xml:space="preserve"> found in the Alps, Pyrenees and the Carpathians that face increasing temperatures, shorter snow seasons, longer growing seasons (</w:t>
      </w:r>
      <w:proofErr w:type="spellStart"/>
      <w:r w:rsidR="009711A7" w:rsidRPr="0028377B">
        <w:rPr>
          <w:rFonts w:cs="Times New Roman"/>
          <w:color w:val="0000FF"/>
          <w:lang w:val="en-GB"/>
        </w:rPr>
        <w:t>Ceppi</w:t>
      </w:r>
      <w:proofErr w:type="spellEnd"/>
      <w:r w:rsidR="009711A7" w:rsidRPr="0028377B">
        <w:rPr>
          <w:rFonts w:cs="Times New Roman"/>
          <w:color w:val="0000FF"/>
          <w:lang w:val="en-GB"/>
        </w:rPr>
        <w:t xml:space="preserve"> </w:t>
      </w:r>
      <w:r w:rsidR="00A6485B" w:rsidRPr="0028377B">
        <w:rPr>
          <w:rFonts w:cs="Times New Roman"/>
          <w:iCs/>
          <w:color w:val="0000FF"/>
          <w:lang w:val="en-GB"/>
        </w:rPr>
        <w:t>et al.</w:t>
      </w:r>
      <w:r w:rsidR="009711A7" w:rsidRPr="0028377B">
        <w:rPr>
          <w:rFonts w:cs="Times New Roman"/>
          <w:color w:val="0000FF"/>
          <w:lang w:val="en-GB"/>
        </w:rPr>
        <w:t xml:space="preserve"> 2012, </w:t>
      </w:r>
      <w:proofErr w:type="spellStart"/>
      <w:r w:rsidR="009711A7" w:rsidRPr="0028377B">
        <w:rPr>
          <w:rFonts w:cs="Times New Roman"/>
          <w:color w:val="0000FF"/>
          <w:lang w:val="en-GB"/>
        </w:rPr>
        <w:t>Brocard</w:t>
      </w:r>
      <w:proofErr w:type="spellEnd"/>
      <w:r w:rsidR="009711A7" w:rsidRPr="0028377B">
        <w:rPr>
          <w:rFonts w:cs="Times New Roman"/>
          <w:color w:val="0000FF"/>
          <w:lang w:val="en-GB"/>
        </w:rPr>
        <w:t xml:space="preserve"> </w:t>
      </w:r>
      <w:r w:rsidR="00A6485B" w:rsidRPr="0028377B">
        <w:rPr>
          <w:rFonts w:cs="Times New Roman"/>
          <w:iCs/>
          <w:color w:val="0000FF"/>
          <w:lang w:val="en-GB"/>
        </w:rPr>
        <w:t>et al.</w:t>
      </w:r>
      <w:r w:rsidR="009711A7" w:rsidRPr="0028377B">
        <w:rPr>
          <w:rFonts w:cs="Times New Roman"/>
          <w:color w:val="0000FF"/>
          <w:lang w:val="en-GB"/>
        </w:rPr>
        <w:t xml:space="preserve"> 2013, Lindner </w:t>
      </w:r>
      <w:r w:rsidR="00A6485B" w:rsidRPr="0028377B">
        <w:rPr>
          <w:rFonts w:cs="Times New Roman"/>
          <w:iCs/>
          <w:color w:val="0000FF"/>
          <w:lang w:val="en-GB"/>
        </w:rPr>
        <w:t>et al.</w:t>
      </w:r>
      <w:r w:rsidR="009711A7" w:rsidRPr="0028377B">
        <w:rPr>
          <w:rFonts w:cs="Times New Roman"/>
          <w:color w:val="0000FF"/>
          <w:lang w:val="en-GB"/>
        </w:rPr>
        <w:t xml:space="preserve"> 2008, Gilbert &amp; Vincent 2013, </w:t>
      </w:r>
      <w:proofErr w:type="spellStart"/>
      <w:r w:rsidR="009711A7" w:rsidRPr="0028377B">
        <w:rPr>
          <w:rFonts w:cs="Times New Roman"/>
          <w:color w:val="0000FF"/>
          <w:lang w:val="en-GB"/>
        </w:rPr>
        <w:t>Beniston</w:t>
      </w:r>
      <w:proofErr w:type="spellEnd"/>
      <w:r w:rsidR="009711A7" w:rsidRPr="0028377B">
        <w:rPr>
          <w:rFonts w:cs="Times New Roman"/>
          <w:color w:val="0000FF"/>
          <w:lang w:val="en-GB"/>
        </w:rPr>
        <w:t xml:space="preserve"> 2012</w:t>
      </w:r>
      <w:r w:rsidR="009711A7" w:rsidRPr="0028377B">
        <w:rPr>
          <w:rFonts w:cs="Times New Roman"/>
          <w:lang w:val="en-GB"/>
        </w:rPr>
        <w:t>)</w:t>
      </w:r>
      <w:r w:rsidR="00074685" w:rsidRPr="0028377B">
        <w:rPr>
          <w:rFonts w:cs="Times New Roman"/>
          <w:lang w:val="en-GB"/>
        </w:rPr>
        <w:t xml:space="preserve">. </w:t>
      </w:r>
      <w:r w:rsidR="004228B3" w:rsidRPr="0028377B">
        <w:rPr>
          <w:rFonts w:cs="Times New Roman"/>
          <w:lang w:val="en-GB"/>
        </w:rPr>
        <w:t>Consequently, s</w:t>
      </w:r>
      <w:r w:rsidR="00A97058" w:rsidRPr="0028377B">
        <w:rPr>
          <w:rFonts w:cs="Times New Roman"/>
          <w:lang w:val="en-GB"/>
        </w:rPr>
        <w:t>pecies shift to higher elevations</w:t>
      </w:r>
      <w:r w:rsidR="004228B3" w:rsidRPr="0028377B">
        <w:rPr>
          <w:rFonts w:cs="Times New Roman"/>
          <w:color w:val="0000FF"/>
          <w:lang w:val="en-GB"/>
        </w:rPr>
        <w:t xml:space="preserve"> (</w:t>
      </w:r>
      <w:proofErr w:type="spellStart"/>
      <w:r w:rsidR="004228B3" w:rsidRPr="0028377B">
        <w:rPr>
          <w:rFonts w:cs="Times New Roman"/>
          <w:color w:val="0000FF"/>
          <w:lang w:val="en-GB"/>
        </w:rPr>
        <w:t>Badeck</w:t>
      </w:r>
      <w:proofErr w:type="spellEnd"/>
      <w:r w:rsidR="004228B3" w:rsidRPr="0028377B">
        <w:rPr>
          <w:rFonts w:cs="Times New Roman"/>
          <w:color w:val="0000FF"/>
          <w:lang w:val="en-GB"/>
        </w:rPr>
        <w:t xml:space="preserve"> </w:t>
      </w:r>
      <w:r w:rsidR="00A6485B" w:rsidRPr="0028377B">
        <w:rPr>
          <w:rFonts w:cs="Times New Roman"/>
          <w:iCs/>
          <w:color w:val="0000FF"/>
          <w:lang w:val="en-GB"/>
        </w:rPr>
        <w:t>et al.</w:t>
      </w:r>
      <w:r w:rsidR="004228B3" w:rsidRPr="0028377B">
        <w:rPr>
          <w:rFonts w:cs="Times New Roman"/>
          <w:color w:val="0000FF"/>
          <w:lang w:val="en-GB"/>
        </w:rPr>
        <w:t xml:space="preserve"> 2001, Wilson </w:t>
      </w:r>
      <w:r w:rsidR="00A6485B" w:rsidRPr="0028377B">
        <w:rPr>
          <w:rFonts w:cs="Times New Roman"/>
          <w:iCs/>
          <w:color w:val="0000FF"/>
          <w:lang w:val="en-GB"/>
        </w:rPr>
        <w:t>et al.</w:t>
      </w:r>
      <w:r w:rsidR="004228B3" w:rsidRPr="0028377B">
        <w:rPr>
          <w:rFonts w:cs="Times New Roman"/>
          <w:color w:val="0000FF"/>
          <w:lang w:val="en-GB"/>
        </w:rPr>
        <w:t xml:space="preserve"> 2005, Lenoir </w:t>
      </w:r>
      <w:r w:rsidR="00A6485B" w:rsidRPr="0028377B">
        <w:rPr>
          <w:rFonts w:cs="Times New Roman"/>
          <w:iCs/>
          <w:color w:val="0000FF"/>
          <w:lang w:val="en-GB"/>
        </w:rPr>
        <w:t>et al.</w:t>
      </w:r>
      <w:r w:rsidR="004228B3" w:rsidRPr="0028377B">
        <w:rPr>
          <w:rFonts w:cs="Times New Roman"/>
          <w:color w:val="0000FF"/>
          <w:lang w:val="en-GB"/>
        </w:rPr>
        <w:t xml:space="preserve"> 2010, </w:t>
      </w:r>
      <w:proofErr w:type="spellStart"/>
      <w:r w:rsidR="004228B3" w:rsidRPr="0028377B">
        <w:rPr>
          <w:rFonts w:cs="Times New Roman"/>
          <w:color w:val="0000FF"/>
          <w:lang w:val="en-GB"/>
        </w:rPr>
        <w:t>Karolewski</w:t>
      </w:r>
      <w:proofErr w:type="spellEnd"/>
      <w:r w:rsidR="004228B3" w:rsidRPr="0028377B">
        <w:rPr>
          <w:rFonts w:cs="Times New Roman"/>
          <w:color w:val="0000FF"/>
          <w:lang w:val="en-GB"/>
        </w:rPr>
        <w:t xml:space="preserve"> </w:t>
      </w:r>
      <w:r w:rsidR="00A6485B" w:rsidRPr="0028377B">
        <w:rPr>
          <w:rFonts w:cs="Times New Roman"/>
          <w:iCs/>
          <w:color w:val="0000FF"/>
          <w:lang w:val="en-GB"/>
        </w:rPr>
        <w:t>et al.</w:t>
      </w:r>
      <w:r w:rsidR="00E12D59" w:rsidRPr="0028377B">
        <w:rPr>
          <w:rFonts w:cs="Times New Roman"/>
          <w:color w:val="0000FF"/>
          <w:lang w:val="en-GB"/>
        </w:rPr>
        <w:t xml:space="preserve"> 2007, </w:t>
      </w:r>
      <w:proofErr w:type="spellStart"/>
      <w:r w:rsidR="004228B3" w:rsidRPr="0028377B">
        <w:rPr>
          <w:rFonts w:cs="Times New Roman"/>
          <w:color w:val="0000FF"/>
          <w:lang w:val="en-GB"/>
        </w:rPr>
        <w:t>Vanhanen</w:t>
      </w:r>
      <w:proofErr w:type="spellEnd"/>
      <w:r w:rsidR="004228B3" w:rsidRPr="0028377B">
        <w:rPr>
          <w:rFonts w:cs="Times New Roman"/>
          <w:color w:val="0000FF"/>
          <w:lang w:val="en-GB"/>
        </w:rPr>
        <w:t xml:space="preserve"> </w:t>
      </w:r>
      <w:r w:rsidR="00A6485B" w:rsidRPr="0028377B">
        <w:rPr>
          <w:rFonts w:cs="Times New Roman"/>
          <w:iCs/>
          <w:color w:val="0000FF"/>
          <w:lang w:val="en-GB"/>
        </w:rPr>
        <w:t>et al.</w:t>
      </w:r>
      <w:r w:rsidR="004228B3" w:rsidRPr="0028377B">
        <w:rPr>
          <w:rFonts w:cs="Times New Roman"/>
          <w:color w:val="0000FF"/>
          <w:lang w:val="en-GB"/>
        </w:rPr>
        <w:t xml:space="preserve"> 2007</w:t>
      </w:r>
      <w:r w:rsidR="004228B3" w:rsidRPr="0028377B">
        <w:rPr>
          <w:rFonts w:cs="Times New Roman"/>
          <w:lang w:val="en-GB"/>
        </w:rPr>
        <w:t>), or northward in the case of boreal regions (</w:t>
      </w:r>
      <w:r w:rsidR="004228B3" w:rsidRPr="0028377B">
        <w:rPr>
          <w:rFonts w:cs="Times New Roman"/>
          <w:color w:val="0000FF"/>
          <w:lang w:val="en-GB"/>
        </w:rPr>
        <w:t>EEA 2009</w:t>
      </w:r>
      <w:r w:rsidR="004228B3" w:rsidRPr="0028377B">
        <w:rPr>
          <w:rFonts w:cs="Times New Roman"/>
          <w:lang w:val="en-GB"/>
        </w:rPr>
        <w:t xml:space="preserve">). </w:t>
      </w:r>
      <w:r w:rsidR="004E0AE7" w:rsidRPr="0028377B">
        <w:rPr>
          <w:rFonts w:cs="Times New Roman"/>
          <w:lang w:val="en-GB"/>
        </w:rPr>
        <w:t>In addition, c</w:t>
      </w:r>
      <w:r w:rsidR="004228B3" w:rsidRPr="0028377B">
        <w:rPr>
          <w:rFonts w:cs="Times New Roman"/>
          <w:lang w:val="en-GB"/>
        </w:rPr>
        <w:t xml:space="preserve">limatic variability may </w:t>
      </w:r>
      <w:r w:rsidR="00E95CFA" w:rsidRPr="0028377B">
        <w:rPr>
          <w:rFonts w:cs="Times New Roman"/>
          <w:lang w:val="en-GB"/>
        </w:rPr>
        <w:t xml:space="preserve">strongly </w:t>
      </w:r>
      <w:r w:rsidR="004228B3" w:rsidRPr="0028377B">
        <w:rPr>
          <w:rFonts w:cs="Times New Roman"/>
          <w:lang w:val="en-GB"/>
        </w:rPr>
        <w:t xml:space="preserve">impact insect development, predictability of food availability and </w:t>
      </w:r>
      <w:proofErr w:type="spellStart"/>
      <w:r w:rsidR="004228B3" w:rsidRPr="0028377B">
        <w:rPr>
          <w:rFonts w:cs="Times New Roman"/>
          <w:lang w:val="en-GB"/>
        </w:rPr>
        <w:t>phenological</w:t>
      </w:r>
      <w:proofErr w:type="spellEnd"/>
      <w:r w:rsidR="004228B3" w:rsidRPr="0028377B">
        <w:rPr>
          <w:rFonts w:cs="Times New Roman"/>
          <w:lang w:val="en-GB"/>
        </w:rPr>
        <w:t xml:space="preserve"> synchronicity between interdependent taxa (</w:t>
      </w:r>
      <w:r w:rsidR="004228B3" w:rsidRPr="0028377B">
        <w:rPr>
          <w:rFonts w:cs="Times New Roman"/>
          <w:color w:val="0000FF"/>
          <w:lang w:val="en-GB"/>
        </w:rPr>
        <w:t xml:space="preserve">Walther </w:t>
      </w:r>
      <w:r w:rsidR="00A6485B" w:rsidRPr="0028377B">
        <w:rPr>
          <w:rFonts w:cs="Times New Roman"/>
          <w:iCs/>
          <w:color w:val="0000FF"/>
          <w:lang w:val="en-GB"/>
        </w:rPr>
        <w:t>et al.</w:t>
      </w:r>
      <w:r w:rsidR="004228B3" w:rsidRPr="0028377B">
        <w:rPr>
          <w:rFonts w:cs="Times New Roman"/>
          <w:color w:val="0000FF"/>
          <w:lang w:val="en-GB"/>
        </w:rPr>
        <w:t xml:space="preserve"> 2005,</w:t>
      </w:r>
      <w:r w:rsidR="009C2043" w:rsidRPr="0028377B">
        <w:rPr>
          <w:rFonts w:cs="Times New Roman"/>
          <w:color w:val="0000FF"/>
          <w:lang w:val="en-GB"/>
        </w:rPr>
        <w:t xml:space="preserve"> </w:t>
      </w:r>
      <w:proofErr w:type="spellStart"/>
      <w:r w:rsidR="004228B3" w:rsidRPr="0028377B">
        <w:rPr>
          <w:rFonts w:cs="Times New Roman"/>
          <w:color w:val="0000FF"/>
          <w:lang w:val="en-GB"/>
        </w:rPr>
        <w:t>Vasseur</w:t>
      </w:r>
      <w:proofErr w:type="spellEnd"/>
      <w:r w:rsidR="004228B3" w:rsidRPr="0028377B">
        <w:rPr>
          <w:rFonts w:cs="Times New Roman"/>
          <w:color w:val="0000FF"/>
          <w:lang w:val="en-GB"/>
        </w:rPr>
        <w:t xml:space="preserve"> </w:t>
      </w:r>
      <w:r w:rsidR="00A6485B" w:rsidRPr="0028377B">
        <w:rPr>
          <w:rFonts w:cs="Times New Roman"/>
          <w:iCs/>
          <w:color w:val="0000FF"/>
          <w:lang w:val="en-GB"/>
        </w:rPr>
        <w:t>et al.</w:t>
      </w:r>
      <w:r w:rsidR="004228B3" w:rsidRPr="0028377B">
        <w:rPr>
          <w:rFonts w:cs="Times New Roman"/>
          <w:color w:val="0000FF"/>
          <w:lang w:val="en-GB"/>
        </w:rPr>
        <w:t xml:space="preserve"> 2014</w:t>
      </w:r>
      <w:r w:rsidR="004228B3" w:rsidRPr="0028377B">
        <w:rPr>
          <w:rFonts w:cs="Times New Roman"/>
          <w:lang w:val="en-GB"/>
        </w:rPr>
        <w:t xml:space="preserve">). For the Alps, wetter winter/spring </w:t>
      </w:r>
      <w:r w:rsidR="00E95CFA" w:rsidRPr="0028377B">
        <w:rPr>
          <w:rFonts w:cs="Times New Roman"/>
          <w:lang w:val="en-GB"/>
        </w:rPr>
        <w:t xml:space="preserve">conditions </w:t>
      </w:r>
      <w:r w:rsidR="004228B3" w:rsidRPr="0028377B">
        <w:rPr>
          <w:rFonts w:cs="Times New Roman"/>
          <w:lang w:val="en-GB"/>
        </w:rPr>
        <w:t>in combination with drier summers are expected (</w:t>
      </w:r>
      <w:proofErr w:type="spellStart"/>
      <w:r w:rsidR="004228B3" w:rsidRPr="0028377B">
        <w:rPr>
          <w:rFonts w:cs="Times New Roman"/>
          <w:color w:val="0000FF"/>
          <w:lang w:val="en-GB"/>
        </w:rPr>
        <w:t>Nemec</w:t>
      </w:r>
      <w:proofErr w:type="spellEnd"/>
      <w:r w:rsidR="004228B3" w:rsidRPr="0028377B">
        <w:rPr>
          <w:rFonts w:cs="Times New Roman"/>
          <w:color w:val="0000FF"/>
          <w:lang w:val="en-GB"/>
        </w:rPr>
        <w:t xml:space="preserve"> </w:t>
      </w:r>
      <w:r w:rsidR="00A6485B" w:rsidRPr="0028377B">
        <w:rPr>
          <w:rFonts w:cs="Times New Roman"/>
          <w:iCs/>
          <w:color w:val="0000FF"/>
          <w:lang w:val="en-GB"/>
        </w:rPr>
        <w:t>et al.</w:t>
      </w:r>
      <w:r w:rsidR="004228B3" w:rsidRPr="0028377B">
        <w:rPr>
          <w:rFonts w:cs="Times New Roman"/>
          <w:color w:val="0000FF"/>
          <w:lang w:val="en-GB"/>
        </w:rPr>
        <w:t xml:space="preserve"> 2013, EEA 2009</w:t>
      </w:r>
      <w:r w:rsidR="004228B3" w:rsidRPr="0028377B">
        <w:rPr>
          <w:rFonts w:cs="Times New Roman"/>
          <w:lang w:val="en-GB"/>
        </w:rPr>
        <w:t xml:space="preserve">). </w:t>
      </w:r>
      <w:r w:rsidR="009711A7" w:rsidRPr="0028377B">
        <w:rPr>
          <w:rFonts w:cs="Times New Roman"/>
          <w:lang w:val="en-GB"/>
        </w:rPr>
        <w:t>Prolonged droughts are of particular concern for the Mediterranean, Central Europe and the Black Sea region, potentially leading to decreased growth rates, reduced fecundity and survival in insects (</w:t>
      </w:r>
      <w:r w:rsidR="009711A7" w:rsidRPr="0028377B">
        <w:rPr>
          <w:rFonts w:cs="Times New Roman"/>
          <w:color w:val="0000FF"/>
          <w:lang w:val="en-GB"/>
        </w:rPr>
        <w:t xml:space="preserve">Cannon 1998, Ayres and </w:t>
      </w:r>
      <w:proofErr w:type="spellStart"/>
      <w:r w:rsidR="009711A7" w:rsidRPr="0028377B">
        <w:rPr>
          <w:rFonts w:cs="Times New Roman"/>
          <w:color w:val="0000FF"/>
          <w:lang w:val="en-GB"/>
        </w:rPr>
        <w:t>Lombardero</w:t>
      </w:r>
      <w:proofErr w:type="spellEnd"/>
      <w:r w:rsidR="009711A7" w:rsidRPr="0028377B">
        <w:rPr>
          <w:rFonts w:cs="Times New Roman"/>
          <w:color w:val="0000FF"/>
          <w:lang w:val="en-GB"/>
        </w:rPr>
        <w:t xml:space="preserve">, 2000, Bale </w:t>
      </w:r>
      <w:r w:rsidR="00A6485B" w:rsidRPr="0028377B">
        <w:rPr>
          <w:rFonts w:cs="Times New Roman"/>
          <w:iCs/>
          <w:color w:val="0000FF"/>
          <w:lang w:val="en-GB"/>
        </w:rPr>
        <w:t>et al.</w:t>
      </w:r>
      <w:r w:rsidR="009711A7" w:rsidRPr="0028377B">
        <w:rPr>
          <w:rFonts w:cs="Times New Roman"/>
          <w:color w:val="0000FF"/>
          <w:lang w:val="en-GB"/>
        </w:rPr>
        <w:t xml:space="preserve"> 2002, Parmesan 2006, Rouault </w:t>
      </w:r>
      <w:r w:rsidR="00A6485B" w:rsidRPr="0028377B">
        <w:rPr>
          <w:rFonts w:cs="Times New Roman"/>
          <w:iCs/>
          <w:color w:val="0000FF"/>
          <w:lang w:val="en-GB"/>
        </w:rPr>
        <w:t>et al.</w:t>
      </w:r>
      <w:r w:rsidR="009711A7" w:rsidRPr="0028377B">
        <w:rPr>
          <w:rFonts w:cs="Times New Roman"/>
          <w:color w:val="0000FF"/>
          <w:lang w:val="en-GB"/>
        </w:rPr>
        <w:t xml:space="preserve"> 2006</w:t>
      </w:r>
      <w:r w:rsidR="009711A7" w:rsidRPr="0028377B">
        <w:rPr>
          <w:rFonts w:cs="Times New Roman"/>
          <w:lang w:val="en-GB"/>
        </w:rPr>
        <w:t xml:space="preserve">). </w:t>
      </w:r>
      <w:r w:rsidR="00C76139" w:rsidRPr="0028377B">
        <w:rPr>
          <w:rFonts w:cs="Times New Roman"/>
          <w:lang w:val="en-GB"/>
        </w:rPr>
        <w:t>These</w:t>
      </w:r>
      <w:r w:rsidR="004228B3" w:rsidRPr="0028377B">
        <w:rPr>
          <w:rFonts w:cs="Times New Roman"/>
          <w:lang w:val="en-GB"/>
        </w:rPr>
        <w:t xml:space="preserve"> aforementioned </w:t>
      </w:r>
      <w:r w:rsidR="00C76139" w:rsidRPr="0028377B">
        <w:rPr>
          <w:rFonts w:cs="Times New Roman"/>
          <w:lang w:val="en-GB"/>
        </w:rPr>
        <w:t xml:space="preserve">areas concur </w:t>
      </w:r>
      <w:r w:rsidR="004228B3" w:rsidRPr="0028377B">
        <w:rPr>
          <w:rFonts w:cs="Times New Roman"/>
          <w:lang w:val="en-GB"/>
        </w:rPr>
        <w:t xml:space="preserve">largely </w:t>
      </w:r>
      <w:r w:rsidR="00C76139" w:rsidRPr="0028377B">
        <w:rPr>
          <w:rFonts w:cs="Times New Roman"/>
          <w:lang w:val="en-GB"/>
        </w:rPr>
        <w:t xml:space="preserve">with </w:t>
      </w:r>
      <w:r w:rsidR="00281F8B" w:rsidRPr="0028377B">
        <w:rPr>
          <w:rFonts w:cs="Times New Roman"/>
          <w:lang w:val="en-GB"/>
        </w:rPr>
        <w:t xml:space="preserve">three </w:t>
      </w:r>
      <w:r w:rsidR="00A51E87" w:rsidRPr="0028377B">
        <w:rPr>
          <w:rFonts w:cs="Times New Roman"/>
          <w:lang w:val="en-GB"/>
        </w:rPr>
        <w:t xml:space="preserve">priority </w:t>
      </w:r>
      <w:r w:rsidR="00C76139" w:rsidRPr="0028377B">
        <w:rPr>
          <w:rFonts w:cs="Times New Roman"/>
          <w:lang w:val="en-GB"/>
        </w:rPr>
        <w:t>areas for conservation</w:t>
      </w:r>
      <w:r w:rsidR="00281F8B" w:rsidRPr="0028377B">
        <w:rPr>
          <w:rFonts w:cs="Times New Roman"/>
          <w:lang w:val="en-GB"/>
        </w:rPr>
        <w:t xml:space="preserve"> conveyed by traditional biogeography (</w:t>
      </w:r>
      <w:r w:rsidR="00C76139" w:rsidRPr="0028377B">
        <w:rPr>
          <w:rFonts w:cs="Times New Roman"/>
          <w:lang w:val="en-GB"/>
        </w:rPr>
        <w:t xml:space="preserve">Glacial Mediterranean </w:t>
      </w:r>
      <w:proofErr w:type="spellStart"/>
      <w:r w:rsidR="00C76139" w:rsidRPr="0028377B">
        <w:rPr>
          <w:rFonts w:cs="Times New Roman"/>
          <w:lang w:val="en-GB"/>
        </w:rPr>
        <w:t>refugia</w:t>
      </w:r>
      <w:proofErr w:type="spellEnd"/>
      <w:r w:rsidR="00C76139" w:rsidRPr="0028377B">
        <w:rPr>
          <w:rFonts w:cs="Times New Roman"/>
          <w:lang w:val="en-GB"/>
        </w:rPr>
        <w:t xml:space="preserve">, Glacial </w:t>
      </w:r>
      <w:proofErr w:type="spellStart"/>
      <w:r w:rsidR="00C76139" w:rsidRPr="0028377B">
        <w:rPr>
          <w:rFonts w:cs="Times New Roman"/>
          <w:lang w:val="en-GB"/>
        </w:rPr>
        <w:t>refugia</w:t>
      </w:r>
      <w:proofErr w:type="spellEnd"/>
      <w:r w:rsidR="00C76139" w:rsidRPr="0028377B">
        <w:rPr>
          <w:rFonts w:cs="Times New Roman"/>
          <w:lang w:val="en-GB"/>
        </w:rPr>
        <w:t xml:space="preserve"> in the eastern Palearctic </w:t>
      </w:r>
      <w:r w:rsidR="00D11E84" w:rsidRPr="0028377B">
        <w:rPr>
          <w:rFonts w:cs="Times New Roman"/>
          <w:lang w:val="en-GB"/>
        </w:rPr>
        <w:t xml:space="preserve">and </w:t>
      </w:r>
      <w:r w:rsidR="00C76139" w:rsidRPr="0028377B">
        <w:rPr>
          <w:rFonts w:cs="Times New Roman"/>
          <w:lang w:val="en-GB"/>
        </w:rPr>
        <w:t xml:space="preserve">arctic and/or alpine </w:t>
      </w:r>
      <w:proofErr w:type="spellStart"/>
      <w:r w:rsidR="00C76139" w:rsidRPr="0028377B">
        <w:rPr>
          <w:rFonts w:cs="Times New Roman"/>
          <w:lang w:val="en-GB"/>
        </w:rPr>
        <w:t>refugia</w:t>
      </w:r>
      <w:proofErr w:type="spellEnd"/>
      <w:r w:rsidR="00C76139" w:rsidRPr="0028377B">
        <w:rPr>
          <w:rFonts w:cs="Times New Roman"/>
          <w:lang w:val="en-GB"/>
        </w:rPr>
        <w:t xml:space="preserve"> to the North and/or into the high mountain systems</w:t>
      </w:r>
      <w:r w:rsidR="00D11E84" w:rsidRPr="0028377B">
        <w:rPr>
          <w:rFonts w:cs="Times New Roman"/>
          <w:lang w:val="en-GB"/>
        </w:rPr>
        <w:t xml:space="preserve">), although </w:t>
      </w:r>
      <w:r w:rsidR="004228B3" w:rsidRPr="0028377B">
        <w:rPr>
          <w:rFonts w:cs="Times New Roman"/>
          <w:lang w:val="en-GB"/>
        </w:rPr>
        <w:t>more potentially important areas</w:t>
      </w:r>
      <w:r w:rsidR="00D11E84" w:rsidRPr="0028377B">
        <w:rPr>
          <w:rFonts w:cs="Times New Roman"/>
          <w:lang w:val="en-GB"/>
        </w:rPr>
        <w:t xml:space="preserve"> </w:t>
      </w:r>
      <w:r w:rsidR="00C76139" w:rsidRPr="0028377B">
        <w:rPr>
          <w:rFonts w:cs="Times New Roman"/>
          <w:lang w:val="en-GB"/>
        </w:rPr>
        <w:t>have been distinguished since (</w:t>
      </w:r>
      <w:r w:rsidR="00597CC2" w:rsidRPr="0028377B">
        <w:rPr>
          <w:rFonts w:cs="Times New Roman"/>
          <w:lang w:val="en-GB"/>
        </w:rPr>
        <w:t xml:space="preserve">e.g., </w:t>
      </w:r>
      <w:r w:rsidR="00C76139" w:rsidRPr="0028377B">
        <w:rPr>
          <w:rFonts w:cs="Times New Roman"/>
          <w:color w:val="0000FF"/>
          <w:lang w:val="en-GB"/>
        </w:rPr>
        <w:t xml:space="preserve">Schmitt </w:t>
      </w:r>
      <w:r w:rsidR="007A7E63" w:rsidRPr="0028377B">
        <w:rPr>
          <w:rFonts w:cs="Times New Roman"/>
          <w:color w:val="0000FF"/>
          <w:lang w:val="en-GB"/>
        </w:rPr>
        <w:t>and</w:t>
      </w:r>
      <w:r w:rsidR="00C76139" w:rsidRPr="0028377B">
        <w:rPr>
          <w:rFonts w:cs="Times New Roman"/>
          <w:color w:val="0000FF"/>
          <w:lang w:val="en-GB"/>
        </w:rPr>
        <w:t xml:space="preserve"> </w:t>
      </w:r>
      <w:proofErr w:type="spellStart"/>
      <w:r w:rsidR="00C76139" w:rsidRPr="0028377B">
        <w:rPr>
          <w:rFonts w:cs="Times New Roman"/>
          <w:color w:val="0000FF"/>
          <w:lang w:val="en-GB"/>
        </w:rPr>
        <w:t>Varga</w:t>
      </w:r>
      <w:proofErr w:type="spellEnd"/>
      <w:r w:rsidR="00C76139" w:rsidRPr="0028377B">
        <w:rPr>
          <w:rFonts w:cs="Times New Roman"/>
          <w:color w:val="0000FF"/>
          <w:lang w:val="en-GB"/>
        </w:rPr>
        <w:t xml:space="preserve"> 2012</w:t>
      </w:r>
      <w:r w:rsidR="00C76139" w:rsidRPr="0028377B">
        <w:rPr>
          <w:rFonts w:cs="Times New Roman"/>
          <w:lang w:val="en-GB"/>
        </w:rPr>
        <w:t>).</w:t>
      </w:r>
      <w:r w:rsidR="00D11E84" w:rsidRPr="0028377B">
        <w:rPr>
          <w:rFonts w:cs="Times New Roman"/>
          <w:lang w:val="en-GB"/>
        </w:rPr>
        <w:t xml:space="preserve"> </w:t>
      </w:r>
    </w:p>
    <w:p w14:paraId="00CBD917" w14:textId="77777777" w:rsidR="000C78E8" w:rsidRPr="0028377B" w:rsidRDefault="000C78E8" w:rsidP="009711A7">
      <w:pPr>
        <w:autoSpaceDE w:val="0"/>
        <w:autoSpaceDN w:val="0"/>
        <w:adjustRightInd w:val="0"/>
        <w:ind w:firstLine="708"/>
        <w:jc w:val="both"/>
        <w:rPr>
          <w:rFonts w:cs="Times New Roman"/>
          <w:lang w:val="en-GB"/>
        </w:rPr>
      </w:pPr>
    </w:p>
    <w:p w14:paraId="17ADC784" w14:textId="5BE18E04" w:rsidR="000C78E8" w:rsidRPr="0028377B" w:rsidRDefault="000C78E8" w:rsidP="006A6AA4">
      <w:pPr>
        <w:pStyle w:val="Heading2"/>
        <w:rPr>
          <w:lang w:val="en-GB"/>
        </w:rPr>
      </w:pPr>
      <w:r w:rsidRPr="0028377B">
        <w:rPr>
          <w:lang w:val="en-GB"/>
        </w:rPr>
        <w:t>Biological dimensions of butterfly vulnerability</w:t>
      </w:r>
    </w:p>
    <w:p w14:paraId="5F84BFEC" w14:textId="7FAF9518" w:rsidR="00F32654" w:rsidRPr="0028377B" w:rsidRDefault="009711A7" w:rsidP="006A6AA4">
      <w:pPr>
        <w:autoSpaceDE w:val="0"/>
        <w:autoSpaceDN w:val="0"/>
        <w:adjustRightInd w:val="0"/>
        <w:ind w:firstLine="0"/>
        <w:jc w:val="both"/>
        <w:rPr>
          <w:rFonts w:cs="Times New Roman"/>
          <w:lang w:val="en-GB"/>
        </w:rPr>
      </w:pPr>
      <w:r w:rsidRPr="0028377B">
        <w:rPr>
          <w:rFonts w:cs="Times New Roman"/>
          <w:lang w:val="en-GB"/>
        </w:rPr>
        <w:t xml:space="preserve">We found that the “biological trait complex” of </w:t>
      </w:r>
      <w:proofErr w:type="spellStart"/>
      <w:r w:rsidRPr="0028377B">
        <w:rPr>
          <w:rFonts w:cs="Times New Roman"/>
          <w:lang w:val="en-GB"/>
        </w:rPr>
        <w:t>voltinism</w:t>
      </w:r>
      <w:proofErr w:type="spellEnd"/>
      <w:r w:rsidRPr="0028377B">
        <w:rPr>
          <w:rFonts w:cs="Times New Roman"/>
          <w:lang w:val="en-GB"/>
        </w:rPr>
        <w:t xml:space="preserve">, overwintering stage &amp; mobility explains a large share of variation in species vulnerability. In explaining, well-established population trends and Red List status of butterfly species in the Netherlands, this even proved the major contributing trait component. To a lesser extent, the degree of larval food </w:t>
      </w:r>
      <w:r w:rsidR="00F30A25" w:rsidRPr="0028377B">
        <w:rPr>
          <w:rFonts w:cs="Times New Roman"/>
          <w:lang w:val="en-GB"/>
        </w:rPr>
        <w:t>specialization</w:t>
      </w:r>
      <w:r w:rsidRPr="0028377B">
        <w:rPr>
          <w:rFonts w:cs="Times New Roman"/>
          <w:lang w:val="en-GB"/>
        </w:rPr>
        <w:t xml:space="preserve"> also constitutes a significant factor determining species vulnerability. These results are in </w:t>
      </w:r>
      <w:r w:rsidRPr="0028377B">
        <w:rPr>
          <w:rFonts w:cs="Times New Roman"/>
          <w:lang w:val="en-GB"/>
        </w:rPr>
        <w:lastRenderedPageBreak/>
        <w:t>agreement with the regional-scale analysis for North-western Europe (</w:t>
      </w:r>
      <w:proofErr w:type="spellStart"/>
      <w:r w:rsidRPr="0028377B">
        <w:rPr>
          <w:rFonts w:cs="Times New Roman"/>
          <w:color w:val="0000FF"/>
          <w:lang w:val="en-GB"/>
        </w:rPr>
        <w:t>WalisDeVries</w:t>
      </w:r>
      <w:proofErr w:type="spellEnd"/>
      <w:r w:rsidRPr="0028377B">
        <w:rPr>
          <w:rFonts w:cs="Times New Roman"/>
          <w:color w:val="0000FF"/>
          <w:lang w:val="en-GB"/>
        </w:rPr>
        <w:t xml:space="preserve"> 2014;</w:t>
      </w:r>
      <w:r w:rsidR="00545976" w:rsidRPr="0028377B">
        <w:rPr>
          <w:rFonts w:cs="Times New Roman"/>
          <w:lang w:val="en-GB"/>
        </w:rPr>
        <w:t xml:space="preserve"> see </w:t>
      </w:r>
      <w:r w:rsidRPr="0028377B">
        <w:rPr>
          <w:rFonts w:cs="Times New Roman"/>
          <w:b/>
          <w:lang w:val="en-GB"/>
        </w:rPr>
        <w:t xml:space="preserve">Suppl. </w:t>
      </w:r>
      <w:r w:rsidR="00545976" w:rsidRPr="0028377B">
        <w:rPr>
          <w:rFonts w:cs="Times New Roman"/>
          <w:b/>
          <w:lang w:val="en-GB"/>
        </w:rPr>
        <w:t xml:space="preserve">Mat. </w:t>
      </w:r>
      <w:r w:rsidR="000043E7" w:rsidRPr="0028377B">
        <w:rPr>
          <w:rFonts w:cs="Times New Roman"/>
          <w:b/>
          <w:lang w:val="en-GB"/>
        </w:rPr>
        <w:t xml:space="preserve">Table </w:t>
      </w:r>
      <w:r w:rsidR="003F2633" w:rsidRPr="0028377B">
        <w:rPr>
          <w:rFonts w:cs="Times New Roman"/>
          <w:b/>
          <w:lang w:val="en-GB"/>
        </w:rPr>
        <w:t>3</w:t>
      </w:r>
      <w:r w:rsidRPr="0028377B">
        <w:rPr>
          <w:rFonts w:cs="Times New Roman"/>
          <w:lang w:val="en-GB"/>
        </w:rPr>
        <w:t xml:space="preserve"> for correlations between trait components from that study with the present one), indicating that slow-growing sedentary species are most at risk for the European continent. </w:t>
      </w:r>
      <w:r w:rsidR="00F552E7" w:rsidRPr="0028377B">
        <w:rPr>
          <w:rFonts w:cs="Times New Roman"/>
          <w:lang w:val="en-GB"/>
        </w:rPr>
        <w:t>Similarly,</w:t>
      </w:r>
      <w:r w:rsidR="00F9646E" w:rsidRPr="0028377B">
        <w:rPr>
          <w:rFonts w:cs="Times New Roman"/>
          <w:lang w:val="en-GB"/>
        </w:rPr>
        <w:t xml:space="preserve"> </w:t>
      </w:r>
      <w:proofErr w:type="spellStart"/>
      <w:r w:rsidRPr="0028377B">
        <w:rPr>
          <w:rFonts w:cs="Times New Roman"/>
          <w:color w:val="0000FF"/>
          <w:lang w:val="en-GB"/>
        </w:rPr>
        <w:t>Matilla</w:t>
      </w:r>
      <w:proofErr w:type="spellEnd"/>
      <w:r w:rsidRPr="0028377B">
        <w:rPr>
          <w:rFonts w:cs="Times New Roman"/>
          <w:color w:val="0000FF"/>
          <w:lang w:val="en-GB"/>
        </w:rPr>
        <w:t xml:space="preserve"> </w:t>
      </w:r>
      <w:r w:rsidR="00A6485B" w:rsidRPr="0028377B">
        <w:rPr>
          <w:rFonts w:cs="Times New Roman"/>
          <w:iCs/>
          <w:color w:val="0000FF"/>
          <w:lang w:val="en-GB"/>
        </w:rPr>
        <w:t>et al.</w:t>
      </w:r>
      <w:r w:rsidRPr="0028377B">
        <w:rPr>
          <w:rFonts w:cs="Times New Roman"/>
          <w:lang w:val="en-GB"/>
        </w:rPr>
        <w:t xml:space="preserve"> (</w:t>
      </w:r>
      <w:r w:rsidRPr="0028377B">
        <w:rPr>
          <w:rFonts w:cs="Times New Roman"/>
          <w:color w:val="0000FF"/>
          <w:lang w:val="en-GB"/>
        </w:rPr>
        <w:t>2006, 2008, 2011</w:t>
      </w:r>
      <w:r w:rsidRPr="0028377B">
        <w:rPr>
          <w:rFonts w:cs="Times New Roman"/>
          <w:lang w:val="en-GB"/>
        </w:rPr>
        <w:t xml:space="preserve">) demonstrated that diet and habitat specificity, overwintering in larval and </w:t>
      </w:r>
      <w:proofErr w:type="spellStart"/>
      <w:r w:rsidRPr="0028377B">
        <w:rPr>
          <w:rFonts w:cs="Times New Roman"/>
          <w:lang w:val="en-GB"/>
        </w:rPr>
        <w:t>pupal</w:t>
      </w:r>
      <w:proofErr w:type="spellEnd"/>
      <w:r w:rsidRPr="0028377B">
        <w:rPr>
          <w:rFonts w:cs="Times New Roman"/>
          <w:lang w:val="en-GB"/>
        </w:rPr>
        <w:t xml:space="preserve"> stages and short flight period </w:t>
      </w:r>
      <w:r w:rsidR="00F9646E" w:rsidRPr="0028377B">
        <w:rPr>
          <w:rFonts w:cs="Times New Roman"/>
          <w:lang w:val="en-GB"/>
        </w:rPr>
        <w:t xml:space="preserve">and body size </w:t>
      </w:r>
      <w:r w:rsidRPr="0028377B">
        <w:rPr>
          <w:rFonts w:cs="Times New Roman"/>
          <w:lang w:val="en-GB"/>
        </w:rPr>
        <w:t>predispose Lepidoptera in Finland to distribution decline. Other studies highlighted the role of host</w:t>
      </w:r>
      <w:ins w:id="261" w:author="Rutger Vos" w:date="2016-12-05T21:27:00Z">
        <w:r w:rsidR="00CA5693">
          <w:rPr>
            <w:rFonts w:cs="Times New Roman"/>
            <w:lang w:val="en-GB"/>
          </w:rPr>
          <w:t xml:space="preserve"> </w:t>
        </w:r>
      </w:ins>
      <w:r w:rsidRPr="0028377B">
        <w:rPr>
          <w:rFonts w:cs="Times New Roman"/>
          <w:lang w:val="en-GB"/>
        </w:rPr>
        <w:t xml:space="preserve">plant growth form and life strategies in relation to butterfly development, </w:t>
      </w:r>
      <w:proofErr w:type="spellStart"/>
      <w:r w:rsidRPr="0028377B">
        <w:rPr>
          <w:rFonts w:cs="Times New Roman"/>
          <w:lang w:val="en-GB"/>
        </w:rPr>
        <w:t>voltinism</w:t>
      </w:r>
      <w:proofErr w:type="spellEnd"/>
      <w:r w:rsidRPr="0028377B">
        <w:rPr>
          <w:rFonts w:cs="Times New Roman"/>
          <w:lang w:val="en-GB"/>
        </w:rPr>
        <w:t xml:space="preserve"> and larval specificity (</w:t>
      </w:r>
      <w:r w:rsidRPr="0028377B">
        <w:rPr>
          <w:rFonts w:cs="Times New Roman"/>
          <w:color w:val="0000FF"/>
          <w:lang w:val="en-GB"/>
        </w:rPr>
        <w:t xml:space="preserve">Dennis </w:t>
      </w:r>
      <w:r w:rsidR="00A6485B" w:rsidRPr="0028377B">
        <w:rPr>
          <w:rFonts w:cs="Times New Roman"/>
          <w:iCs/>
          <w:color w:val="0000FF"/>
          <w:lang w:val="en-GB"/>
        </w:rPr>
        <w:t>et al.</w:t>
      </w:r>
      <w:r w:rsidRPr="0028377B">
        <w:rPr>
          <w:rFonts w:cs="Times New Roman"/>
          <w:color w:val="0000FF"/>
          <w:lang w:val="en-GB"/>
        </w:rPr>
        <w:t xml:space="preserve"> 2004, </w:t>
      </w:r>
      <w:proofErr w:type="spellStart"/>
      <w:r w:rsidRPr="0028377B">
        <w:rPr>
          <w:rFonts w:cs="Times New Roman"/>
          <w:color w:val="0000FF"/>
          <w:lang w:val="en-GB"/>
        </w:rPr>
        <w:t>Cizek</w:t>
      </w:r>
      <w:proofErr w:type="spellEnd"/>
      <w:r w:rsidRPr="0028377B">
        <w:rPr>
          <w:rFonts w:cs="Times New Roman"/>
          <w:color w:val="0000FF"/>
          <w:lang w:val="en-GB"/>
        </w:rPr>
        <w:t xml:space="preserve"> </w:t>
      </w:r>
      <w:r w:rsidR="00A6485B" w:rsidRPr="0028377B">
        <w:rPr>
          <w:rFonts w:cs="Times New Roman"/>
          <w:iCs/>
          <w:color w:val="0000FF"/>
          <w:lang w:val="en-GB"/>
        </w:rPr>
        <w:t>et al.</w:t>
      </w:r>
      <w:r w:rsidRPr="0028377B">
        <w:rPr>
          <w:rFonts w:cs="Times New Roman"/>
          <w:color w:val="0000FF"/>
          <w:lang w:val="en-GB"/>
        </w:rPr>
        <w:t xml:space="preserve"> 2006, 2012, </w:t>
      </w:r>
      <w:proofErr w:type="spellStart"/>
      <w:r w:rsidRPr="0028377B">
        <w:rPr>
          <w:rFonts w:cs="Times New Roman"/>
          <w:color w:val="0000FF"/>
          <w:lang w:val="en-GB"/>
        </w:rPr>
        <w:t>Bart</w:t>
      </w:r>
      <w:ins w:id="262" w:author="ref" w:date="2016-09-09T10:26:00Z">
        <w:r w:rsidR="0000643F">
          <w:rPr>
            <w:rFonts w:cs="Times New Roman"/>
            <w:color w:val="0000FF"/>
            <w:lang w:val="en-GB"/>
          </w:rPr>
          <w:t>o</w:t>
        </w:r>
      </w:ins>
      <w:del w:id="263" w:author="ref" w:date="2016-09-09T10:26:00Z">
        <w:r w:rsidRPr="0028377B" w:rsidDel="0000643F">
          <w:rPr>
            <w:rFonts w:cs="Times New Roman"/>
            <w:color w:val="0000FF"/>
            <w:lang w:val="en-GB"/>
          </w:rPr>
          <w:delText>a</w:delText>
        </w:r>
      </w:del>
      <w:r w:rsidRPr="0028377B">
        <w:rPr>
          <w:rFonts w:cs="Times New Roman"/>
          <w:color w:val="0000FF"/>
          <w:lang w:val="en-GB"/>
        </w:rPr>
        <w:t>nova</w:t>
      </w:r>
      <w:proofErr w:type="spellEnd"/>
      <w:r w:rsidRPr="0028377B">
        <w:rPr>
          <w:rFonts w:cs="Times New Roman"/>
          <w:color w:val="0000FF"/>
          <w:lang w:val="en-GB"/>
        </w:rPr>
        <w:t xml:space="preserve"> </w:t>
      </w:r>
      <w:r w:rsidR="00A6485B" w:rsidRPr="0028377B">
        <w:rPr>
          <w:rFonts w:cs="Times New Roman"/>
          <w:iCs/>
          <w:color w:val="0000FF"/>
          <w:lang w:val="en-GB"/>
        </w:rPr>
        <w:t>et al.</w:t>
      </w:r>
      <w:r w:rsidRPr="0028377B">
        <w:rPr>
          <w:rFonts w:cs="Times New Roman"/>
          <w:color w:val="0000FF"/>
          <w:lang w:val="en-GB"/>
        </w:rPr>
        <w:t xml:space="preserve"> 2014</w:t>
      </w:r>
      <w:r w:rsidRPr="0028377B">
        <w:rPr>
          <w:rFonts w:cs="Times New Roman"/>
          <w:lang w:val="en-GB"/>
        </w:rPr>
        <w:t>).</w:t>
      </w:r>
      <w:r w:rsidR="005E1159" w:rsidRPr="0028377B">
        <w:rPr>
          <w:rFonts w:cs="Times New Roman"/>
          <w:lang w:val="en-GB"/>
        </w:rPr>
        <w:t xml:space="preserve"> </w:t>
      </w:r>
      <w:r w:rsidR="00F32654" w:rsidRPr="0028377B">
        <w:rPr>
          <w:rFonts w:cs="Times New Roman"/>
          <w:lang w:val="en-GB"/>
        </w:rPr>
        <w:t xml:space="preserve">We propose that the abovementioned “biological trait complex” offers a suitable substitute to the widely used, but misleading specialist-generalist continuum (e.g. </w:t>
      </w:r>
      <w:proofErr w:type="spellStart"/>
      <w:r w:rsidR="00C64D35" w:rsidRPr="0028377B">
        <w:rPr>
          <w:rFonts w:cs="Times New Roman"/>
          <w:color w:val="0000FF"/>
          <w:lang w:val="en-GB"/>
        </w:rPr>
        <w:t>Dapporto</w:t>
      </w:r>
      <w:proofErr w:type="spellEnd"/>
      <w:r w:rsidR="00C64D35" w:rsidRPr="0028377B">
        <w:rPr>
          <w:rFonts w:cs="Times New Roman"/>
          <w:color w:val="0000FF"/>
          <w:lang w:val="en-GB"/>
        </w:rPr>
        <w:t xml:space="preserve"> &amp; Dennis</w:t>
      </w:r>
      <w:r w:rsidR="00F32654" w:rsidRPr="0028377B">
        <w:rPr>
          <w:rFonts w:cs="Times New Roman"/>
          <w:color w:val="0000FF"/>
          <w:lang w:val="en-GB"/>
        </w:rPr>
        <w:t xml:space="preserve"> 2013</w:t>
      </w:r>
      <w:r w:rsidR="00F32654" w:rsidRPr="0028377B">
        <w:rPr>
          <w:rFonts w:cs="Times New Roman"/>
          <w:lang w:val="en-GB"/>
        </w:rPr>
        <w:t xml:space="preserve">). We find the term misleading because the inferred specialization does not have a biological basis, but is rather determined by the modern context of anthropogenic influence instead of the ecological conditions under which species evolved (see </w:t>
      </w:r>
      <w:proofErr w:type="spellStart"/>
      <w:r w:rsidR="00F32654" w:rsidRPr="0028377B">
        <w:rPr>
          <w:rFonts w:cs="Times New Roman"/>
          <w:color w:val="0000FF"/>
          <w:lang w:val="en-GB"/>
        </w:rPr>
        <w:t>WallisDeVries</w:t>
      </w:r>
      <w:proofErr w:type="spellEnd"/>
      <w:r w:rsidR="00F32654" w:rsidRPr="0028377B">
        <w:rPr>
          <w:rFonts w:cs="Times New Roman"/>
          <w:color w:val="0000FF"/>
          <w:lang w:val="en-GB"/>
        </w:rPr>
        <w:t xml:space="preserve"> 2014</w:t>
      </w:r>
      <w:r w:rsidR="00F32654" w:rsidRPr="0028377B">
        <w:rPr>
          <w:rFonts w:cs="Times New Roman"/>
          <w:lang w:val="en-GB"/>
        </w:rPr>
        <w:t>). Indeed, we showed that species affinity with natural habitats was mainly determined by this trait component.</w:t>
      </w:r>
    </w:p>
    <w:p w14:paraId="40CA0D1A" w14:textId="3CCF9054" w:rsidR="009711A7" w:rsidRPr="0028377B" w:rsidRDefault="009711A7" w:rsidP="009711A7">
      <w:pPr>
        <w:autoSpaceDE w:val="0"/>
        <w:autoSpaceDN w:val="0"/>
        <w:adjustRightInd w:val="0"/>
        <w:ind w:firstLine="708"/>
        <w:jc w:val="both"/>
        <w:rPr>
          <w:rFonts w:cs="Times New Roman"/>
          <w:lang w:val="en-GB"/>
        </w:rPr>
      </w:pPr>
      <w:r w:rsidRPr="0028377B">
        <w:rPr>
          <w:rFonts w:cs="Times New Roman"/>
          <w:lang w:val="en-GB"/>
        </w:rPr>
        <w:t>The low but significant correlation between climate and biological traits in this study</w:t>
      </w:r>
      <w:del w:id="264" w:author="Rutger Vos" w:date="2016-12-05T21:27:00Z">
        <w:r w:rsidRPr="0028377B" w:rsidDel="00CA5693">
          <w:rPr>
            <w:rFonts w:cs="Times New Roman"/>
            <w:lang w:val="en-GB"/>
          </w:rPr>
          <w:delText>,</w:delText>
        </w:r>
      </w:del>
      <w:r w:rsidRPr="0028377B">
        <w:rPr>
          <w:rFonts w:cs="Times New Roman"/>
          <w:lang w:val="en-GB"/>
        </w:rPr>
        <w:t xml:space="preserve"> may reflect the influence of climatic gradients on the coincidence of plant-host relationships and butterfly phenology. In agreement, butterflies from the Iberian Peninsula and the Alps, exhibit a trait continuum with altitude, ranging from </w:t>
      </w:r>
      <w:proofErr w:type="spellStart"/>
      <w:r w:rsidRPr="0028377B">
        <w:rPr>
          <w:rFonts w:cs="Times New Roman"/>
          <w:lang w:val="en-GB"/>
        </w:rPr>
        <w:t>multivoltine</w:t>
      </w:r>
      <w:proofErr w:type="spellEnd"/>
      <w:r w:rsidRPr="0028377B">
        <w:rPr>
          <w:rFonts w:cs="Times New Roman"/>
          <w:lang w:val="en-GB"/>
        </w:rPr>
        <w:t xml:space="preserve"> trophic generalists with high dispersal capacity and broad climatic niches, to </w:t>
      </w:r>
      <w:proofErr w:type="spellStart"/>
      <w:r w:rsidRPr="0028377B">
        <w:rPr>
          <w:rFonts w:cs="Times New Roman"/>
          <w:lang w:val="en-GB"/>
        </w:rPr>
        <w:t>univoltine</w:t>
      </w:r>
      <w:proofErr w:type="spellEnd"/>
      <w:r w:rsidRPr="0028377B">
        <w:rPr>
          <w:rFonts w:cs="Times New Roman"/>
          <w:lang w:val="en-GB"/>
        </w:rPr>
        <w:t>, trophic specialist species with restricted dispersal and narrow climatic niches (</w:t>
      </w:r>
      <w:proofErr w:type="spellStart"/>
      <w:r w:rsidRPr="0028377B">
        <w:rPr>
          <w:rFonts w:cs="Times New Roman"/>
          <w:color w:val="0000FF"/>
          <w:lang w:val="en-GB"/>
        </w:rPr>
        <w:t>Carnicer</w:t>
      </w:r>
      <w:proofErr w:type="spellEnd"/>
      <w:r w:rsidRPr="0028377B">
        <w:rPr>
          <w:rFonts w:cs="Times New Roman"/>
          <w:color w:val="0000FF"/>
          <w:lang w:val="en-GB"/>
        </w:rPr>
        <w:t xml:space="preserve"> </w:t>
      </w:r>
      <w:r w:rsidR="00A6485B" w:rsidRPr="0028377B">
        <w:rPr>
          <w:rFonts w:cs="Times New Roman"/>
          <w:iCs/>
          <w:color w:val="0000FF"/>
          <w:lang w:val="en-GB"/>
        </w:rPr>
        <w:t>et al.</w:t>
      </w:r>
      <w:r w:rsidRPr="0028377B">
        <w:rPr>
          <w:rFonts w:cs="Times New Roman"/>
          <w:color w:val="0000FF"/>
          <w:lang w:val="en-GB"/>
        </w:rPr>
        <w:t xml:space="preserve"> 2013, </w:t>
      </w:r>
      <w:proofErr w:type="spellStart"/>
      <w:r w:rsidRPr="0028377B">
        <w:rPr>
          <w:rFonts w:cs="Times New Roman"/>
          <w:color w:val="0000FF"/>
          <w:lang w:val="en-GB"/>
        </w:rPr>
        <w:t>Leingärtner</w:t>
      </w:r>
      <w:proofErr w:type="spellEnd"/>
      <w:r w:rsidRPr="0028377B">
        <w:rPr>
          <w:rFonts w:cs="Times New Roman"/>
          <w:color w:val="0000FF"/>
          <w:lang w:val="en-GB"/>
        </w:rPr>
        <w:t xml:space="preserve"> </w:t>
      </w:r>
      <w:r w:rsidR="00A6485B" w:rsidRPr="0028377B">
        <w:rPr>
          <w:rFonts w:cs="Times New Roman"/>
          <w:iCs/>
          <w:color w:val="0000FF"/>
          <w:lang w:val="en-GB"/>
        </w:rPr>
        <w:t>et al.</w:t>
      </w:r>
      <w:r w:rsidRPr="0028377B">
        <w:rPr>
          <w:rFonts w:cs="Times New Roman"/>
          <w:color w:val="0000FF"/>
          <w:lang w:val="en-GB"/>
        </w:rPr>
        <w:t xml:space="preserve"> 2014</w:t>
      </w:r>
      <w:r w:rsidRPr="0028377B">
        <w:rPr>
          <w:rFonts w:cs="Times New Roman"/>
          <w:lang w:val="en-GB"/>
        </w:rPr>
        <w:t xml:space="preserve">). </w:t>
      </w:r>
    </w:p>
    <w:p w14:paraId="626384BE" w14:textId="77777777" w:rsidR="00D11E84" w:rsidRPr="0028377B" w:rsidRDefault="00D11E84" w:rsidP="009711A7">
      <w:pPr>
        <w:autoSpaceDE w:val="0"/>
        <w:autoSpaceDN w:val="0"/>
        <w:adjustRightInd w:val="0"/>
        <w:jc w:val="both"/>
        <w:rPr>
          <w:rFonts w:cs="Times New Roman"/>
          <w:lang w:val="en-GB"/>
        </w:rPr>
      </w:pPr>
    </w:p>
    <w:p w14:paraId="28F283A2" w14:textId="46D7F7A4" w:rsidR="009711A7" w:rsidRPr="0028377B" w:rsidRDefault="009711A7" w:rsidP="006A6AA4">
      <w:pPr>
        <w:pStyle w:val="Heading2"/>
        <w:rPr>
          <w:lang w:val="en-GB"/>
        </w:rPr>
      </w:pPr>
      <w:r w:rsidRPr="0028377B">
        <w:rPr>
          <w:lang w:val="en-GB"/>
        </w:rPr>
        <w:t>Challenges and opportunities in conservation</w:t>
      </w:r>
    </w:p>
    <w:p w14:paraId="7F5E56EC" w14:textId="1CBB4E46" w:rsidR="00033270" w:rsidRPr="0028377B" w:rsidRDefault="00AA3D9D" w:rsidP="006A6AA4">
      <w:pPr>
        <w:autoSpaceDE w:val="0"/>
        <w:autoSpaceDN w:val="0"/>
        <w:adjustRightInd w:val="0"/>
        <w:ind w:firstLine="0"/>
        <w:jc w:val="both"/>
        <w:rPr>
          <w:rFonts w:cs="Times New Roman"/>
          <w:lang w:val="en-GB"/>
        </w:rPr>
      </w:pPr>
      <w:r w:rsidRPr="0028377B">
        <w:rPr>
          <w:rFonts w:cs="Times New Roman"/>
          <w:lang w:val="en-GB"/>
        </w:rPr>
        <w:t xml:space="preserve">Trait-based approaches to species vulnerability pose </w:t>
      </w:r>
      <w:r w:rsidR="005E77F4" w:rsidRPr="0028377B">
        <w:rPr>
          <w:rFonts w:cs="Times New Roman"/>
          <w:lang w:val="en-GB"/>
        </w:rPr>
        <w:t xml:space="preserve">certain </w:t>
      </w:r>
      <w:r w:rsidRPr="0028377B">
        <w:rPr>
          <w:rFonts w:cs="Times New Roman"/>
          <w:lang w:val="en-GB"/>
        </w:rPr>
        <w:t xml:space="preserve">limitations. </w:t>
      </w:r>
      <w:r w:rsidR="00E12D59" w:rsidRPr="0028377B">
        <w:rPr>
          <w:rFonts w:cs="Times New Roman"/>
          <w:lang w:val="en-GB"/>
        </w:rPr>
        <w:t>Shifts in response to climate warming var</w:t>
      </w:r>
      <w:r w:rsidR="00743BAD" w:rsidRPr="0028377B">
        <w:rPr>
          <w:rFonts w:cs="Times New Roman"/>
          <w:lang w:val="en-GB"/>
        </w:rPr>
        <w:t>y</w:t>
      </w:r>
      <w:r w:rsidR="00E12D59" w:rsidRPr="0028377B">
        <w:rPr>
          <w:rFonts w:cs="Times New Roman"/>
          <w:lang w:val="en-GB"/>
        </w:rPr>
        <w:t xml:space="preserve"> greatly among species, suggesting that range shifts </w:t>
      </w:r>
      <w:del w:id="265" w:author="ref" w:date="2016-09-09T10:24:00Z">
        <w:r w:rsidR="00E12D59" w:rsidRPr="0028377B" w:rsidDel="0000643F">
          <w:rPr>
            <w:rFonts w:cs="Times New Roman"/>
            <w:lang w:val="en-GB"/>
          </w:rPr>
          <w:delText>depends</w:delText>
        </w:r>
      </w:del>
      <w:ins w:id="266" w:author="ref" w:date="2016-09-09T10:24:00Z">
        <w:r w:rsidR="0000643F" w:rsidRPr="0028377B">
          <w:rPr>
            <w:rFonts w:cs="Times New Roman"/>
            <w:lang w:val="en-GB"/>
          </w:rPr>
          <w:t>depend</w:t>
        </w:r>
      </w:ins>
      <w:r w:rsidR="00E12D59" w:rsidRPr="0028377B">
        <w:rPr>
          <w:rFonts w:cs="Times New Roman"/>
          <w:lang w:val="en-GB"/>
        </w:rPr>
        <w:t xml:space="preserve"> on multiple species traits and external drivers of change (e.g. </w:t>
      </w:r>
      <w:r w:rsidR="00E12D59" w:rsidRPr="0028377B">
        <w:rPr>
          <w:rFonts w:cs="Times New Roman"/>
          <w:color w:val="0000FF"/>
          <w:lang w:val="en-GB"/>
        </w:rPr>
        <w:t xml:space="preserve">Chen </w:t>
      </w:r>
      <w:r w:rsidR="00A6485B" w:rsidRPr="0028377B">
        <w:rPr>
          <w:rFonts w:cs="Times New Roman"/>
          <w:iCs/>
          <w:color w:val="0000FF"/>
          <w:lang w:val="en-GB"/>
        </w:rPr>
        <w:t>et al.</w:t>
      </w:r>
      <w:r w:rsidR="00E12D59" w:rsidRPr="0028377B">
        <w:rPr>
          <w:rFonts w:cs="Times New Roman"/>
          <w:color w:val="0000FF"/>
          <w:lang w:val="en-GB"/>
        </w:rPr>
        <w:t xml:space="preserve"> 2011</w:t>
      </w:r>
      <w:r w:rsidR="00E12D59" w:rsidRPr="0028377B">
        <w:rPr>
          <w:rFonts w:cs="Times New Roman"/>
          <w:lang w:val="en-GB"/>
        </w:rPr>
        <w:t xml:space="preserve">), while </w:t>
      </w:r>
      <w:r w:rsidR="00743BAD" w:rsidRPr="0028377B">
        <w:rPr>
          <w:rFonts w:cs="Times New Roman"/>
          <w:lang w:val="en-GB"/>
        </w:rPr>
        <w:t xml:space="preserve">potentially </w:t>
      </w:r>
      <w:r w:rsidRPr="0028377B">
        <w:rPr>
          <w:rFonts w:cs="Times New Roman"/>
          <w:lang w:val="en-GB"/>
        </w:rPr>
        <w:t xml:space="preserve">important traits may not be included for all species, due to gaps in knowledge of species ecology. </w:t>
      </w:r>
      <w:r w:rsidR="009711A7" w:rsidRPr="0028377B">
        <w:rPr>
          <w:rFonts w:cs="Times New Roman"/>
          <w:lang w:val="en-GB"/>
        </w:rPr>
        <w:t>Detailed trait information, such as was available for species from North</w:t>
      </w:r>
      <w:ins w:id="267" w:author="Rutger Vos" w:date="2016-12-05T21:25:00Z">
        <w:r w:rsidR="004F1C37">
          <w:rPr>
            <w:rFonts w:cs="Times New Roman"/>
            <w:lang w:val="en-GB"/>
          </w:rPr>
          <w:t>-W</w:t>
        </w:r>
      </w:ins>
      <w:del w:id="268" w:author="Rutger Vos" w:date="2016-12-05T21:25:00Z">
        <w:r w:rsidR="009711A7" w:rsidRPr="0028377B" w:rsidDel="004F1C37">
          <w:rPr>
            <w:rFonts w:cs="Times New Roman"/>
            <w:lang w:val="en-GB"/>
          </w:rPr>
          <w:delText>w</w:delText>
        </w:r>
      </w:del>
      <w:r w:rsidR="009711A7" w:rsidRPr="0028377B">
        <w:rPr>
          <w:rFonts w:cs="Times New Roman"/>
          <w:lang w:val="en-GB"/>
        </w:rPr>
        <w:t>estern Europe (</w:t>
      </w:r>
      <w:proofErr w:type="spellStart"/>
      <w:r w:rsidR="00C64D35" w:rsidRPr="0028377B">
        <w:rPr>
          <w:rFonts w:cs="Times New Roman"/>
          <w:color w:val="0000FF"/>
          <w:lang w:val="en-GB"/>
        </w:rPr>
        <w:t>WallisDeVries</w:t>
      </w:r>
      <w:proofErr w:type="spellEnd"/>
      <w:r w:rsidR="009711A7" w:rsidRPr="0028377B">
        <w:rPr>
          <w:rFonts w:cs="Times New Roman"/>
          <w:color w:val="0000FF"/>
          <w:lang w:val="en-GB"/>
        </w:rPr>
        <w:t xml:space="preserve"> 2014</w:t>
      </w:r>
      <w:r w:rsidR="009711A7" w:rsidRPr="0028377B">
        <w:rPr>
          <w:rFonts w:cs="Times New Roman"/>
          <w:lang w:val="en-GB"/>
        </w:rPr>
        <w:t xml:space="preserve">), remains to be collected for many other European species. We did initially consider a number of additional traits (host plant growth form, aestivation, altitudinal limits, as well as other climatic variables, such as standard deviation of temperature and precipitation), but we decided to exclude them from the analysis due to methodological issues of trait variation and correlations between climatic variability and range size. </w:t>
      </w:r>
      <w:r w:rsidR="00691E2F" w:rsidRPr="0028377B">
        <w:rPr>
          <w:rFonts w:cs="Times New Roman"/>
          <w:lang w:val="en-GB"/>
        </w:rPr>
        <w:t xml:space="preserve">Also we chose not to do detailed phylogenetic corrections, since taxonomic data are still incomplete (e.g., taxonomical changes for </w:t>
      </w:r>
      <w:r w:rsidR="00691E2F" w:rsidRPr="0028377B">
        <w:rPr>
          <w:rFonts w:cs="Times New Roman"/>
          <w:lang w:val="en-GB"/>
        </w:rPr>
        <w:lastRenderedPageBreak/>
        <w:t xml:space="preserve">cryptic species). </w:t>
      </w:r>
      <w:r w:rsidR="007A255D" w:rsidRPr="0028377B">
        <w:rPr>
          <w:rFonts w:cs="Times New Roman"/>
          <w:lang w:val="en-GB"/>
        </w:rPr>
        <w:t>Moreover</w:t>
      </w:r>
      <w:r w:rsidR="00691E2F" w:rsidRPr="0028377B">
        <w:rPr>
          <w:rFonts w:cs="Times New Roman"/>
          <w:lang w:val="en-GB"/>
        </w:rPr>
        <w:t>, there is considerable debate about the added value phylogenetic correction in trait-based studies, and in fact, numerous studies showed that correlative patterns among life-history traits remain largely undistorted even after a correction for phylogeny (</w:t>
      </w:r>
      <w:proofErr w:type="spellStart"/>
      <w:r w:rsidR="00691E2F" w:rsidRPr="0028377B">
        <w:rPr>
          <w:rFonts w:cs="Times New Roman"/>
          <w:color w:val="0000FF"/>
          <w:lang w:val="en-GB"/>
        </w:rPr>
        <w:t>Matilla</w:t>
      </w:r>
      <w:proofErr w:type="spellEnd"/>
      <w:r w:rsidR="00691E2F" w:rsidRPr="0028377B">
        <w:rPr>
          <w:rFonts w:cs="Times New Roman"/>
          <w:color w:val="0000FF"/>
          <w:lang w:val="en-GB"/>
        </w:rPr>
        <w:t xml:space="preserve"> </w:t>
      </w:r>
      <w:r w:rsidR="00A6485B" w:rsidRPr="0028377B">
        <w:rPr>
          <w:rFonts w:cs="Times New Roman"/>
          <w:iCs/>
          <w:color w:val="0000FF"/>
          <w:lang w:val="en-GB"/>
        </w:rPr>
        <w:t>et al.</w:t>
      </w:r>
      <w:r w:rsidR="00691E2F" w:rsidRPr="0028377B">
        <w:rPr>
          <w:rFonts w:cs="Times New Roman"/>
          <w:lang w:val="en-GB"/>
        </w:rPr>
        <w:t xml:space="preserve"> </w:t>
      </w:r>
      <w:r w:rsidR="00691E2F" w:rsidRPr="0028377B">
        <w:rPr>
          <w:rFonts w:cs="Times New Roman"/>
          <w:color w:val="0000FF"/>
          <w:lang w:val="en-GB"/>
        </w:rPr>
        <w:t xml:space="preserve">2006, 2008, 2011, </w:t>
      </w:r>
      <w:proofErr w:type="spellStart"/>
      <w:r w:rsidR="00691E2F" w:rsidRPr="0028377B">
        <w:rPr>
          <w:rFonts w:cs="Times New Roman"/>
          <w:color w:val="0000FF"/>
          <w:lang w:val="en-GB"/>
        </w:rPr>
        <w:t>Päivinen</w:t>
      </w:r>
      <w:proofErr w:type="spellEnd"/>
      <w:r w:rsidR="00691E2F" w:rsidRPr="0028377B">
        <w:rPr>
          <w:rFonts w:cs="Times New Roman"/>
          <w:color w:val="0000FF"/>
          <w:lang w:val="en-GB"/>
        </w:rPr>
        <w:t xml:space="preserve"> </w:t>
      </w:r>
      <w:r w:rsidR="00A6485B" w:rsidRPr="0028377B">
        <w:rPr>
          <w:rFonts w:cs="Times New Roman"/>
          <w:iCs/>
          <w:color w:val="0000FF"/>
          <w:lang w:val="en-GB"/>
        </w:rPr>
        <w:t>et al.</w:t>
      </w:r>
      <w:r w:rsidR="00691E2F" w:rsidRPr="0028377B">
        <w:rPr>
          <w:rFonts w:cs="Times New Roman"/>
          <w:color w:val="0000FF"/>
          <w:lang w:val="en-GB"/>
        </w:rPr>
        <w:t xml:space="preserve"> 2005, Wilson </w:t>
      </w:r>
      <w:r w:rsidR="00A6485B" w:rsidRPr="0028377B">
        <w:rPr>
          <w:rFonts w:cs="Times New Roman"/>
          <w:iCs/>
          <w:color w:val="0000FF"/>
          <w:lang w:val="en-GB"/>
        </w:rPr>
        <w:t>et al.</w:t>
      </w:r>
      <w:r w:rsidR="00691E2F" w:rsidRPr="0028377B">
        <w:rPr>
          <w:rFonts w:cs="Times New Roman"/>
          <w:color w:val="0000FF"/>
          <w:lang w:val="en-GB"/>
        </w:rPr>
        <w:t xml:space="preserve"> 2004, </w:t>
      </w:r>
      <w:proofErr w:type="spellStart"/>
      <w:r w:rsidR="00691E2F" w:rsidRPr="0028377B">
        <w:rPr>
          <w:rFonts w:cs="Times New Roman"/>
          <w:color w:val="0000FF"/>
          <w:lang w:val="en-GB"/>
        </w:rPr>
        <w:t>Pavoine</w:t>
      </w:r>
      <w:proofErr w:type="spellEnd"/>
      <w:r w:rsidR="00691E2F" w:rsidRPr="0028377B">
        <w:rPr>
          <w:rFonts w:cs="Times New Roman"/>
          <w:color w:val="0000FF"/>
          <w:lang w:val="en-GB"/>
        </w:rPr>
        <w:t xml:space="preserve"> </w:t>
      </w:r>
      <w:r w:rsidR="00A6485B" w:rsidRPr="0028377B">
        <w:rPr>
          <w:rFonts w:cs="Times New Roman"/>
          <w:iCs/>
          <w:color w:val="0000FF"/>
          <w:lang w:val="en-GB"/>
        </w:rPr>
        <w:t>et al.</w:t>
      </w:r>
      <w:r w:rsidR="00691E2F" w:rsidRPr="0028377B">
        <w:rPr>
          <w:rFonts w:cs="Times New Roman"/>
          <w:color w:val="0000FF"/>
          <w:lang w:val="en-GB"/>
        </w:rPr>
        <w:t xml:space="preserve"> 2012, </w:t>
      </w:r>
      <w:proofErr w:type="spellStart"/>
      <w:r w:rsidR="00691E2F" w:rsidRPr="0028377B">
        <w:rPr>
          <w:rFonts w:cs="Times New Roman"/>
          <w:color w:val="0000FF"/>
          <w:lang w:val="en-GB"/>
        </w:rPr>
        <w:t>Bart</w:t>
      </w:r>
      <w:ins w:id="269" w:author="ref" w:date="2016-09-09T10:24:00Z">
        <w:r w:rsidR="0000643F">
          <w:rPr>
            <w:rFonts w:cs="Times New Roman"/>
            <w:color w:val="0000FF"/>
            <w:lang w:val="en-GB"/>
          </w:rPr>
          <w:t>o</w:t>
        </w:r>
      </w:ins>
      <w:del w:id="270" w:author="ref" w:date="2016-09-09T10:24:00Z">
        <w:r w:rsidR="00691E2F" w:rsidRPr="0028377B" w:rsidDel="0000643F">
          <w:rPr>
            <w:rFonts w:cs="Times New Roman"/>
            <w:color w:val="0000FF"/>
            <w:lang w:val="en-GB"/>
          </w:rPr>
          <w:delText>a</w:delText>
        </w:r>
      </w:del>
      <w:r w:rsidR="00691E2F" w:rsidRPr="0028377B">
        <w:rPr>
          <w:rFonts w:cs="Times New Roman"/>
          <w:color w:val="0000FF"/>
          <w:lang w:val="en-GB"/>
        </w:rPr>
        <w:t>nova</w:t>
      </w:r>
      <w:proofErr w:type="spellEnd"/>
      <w:r w:rsidR="00691E2F" w:rsidRPr="0028377B">
        <w:rPr>
          <w:rFonts w:cs="Times New Roman"/>
          <w:color w:val="0000FF"/>
          <w:lang w:val="en-GB"/>
        </w:rPr>
        <w:t xml:space="preserve"> </w:t>
      </w:r>
      <w:r w:rsidR="00A6485B" w:rsidRPr="0028377B">
        <w:rPr>
          <w:rFonts w:cs="Times New Roman"/>
          <w:iCs/>
          <w:color w:val="0000FF"/>
          <w:lang w:val="en-GB"/>
        </w:rPr>
        <w:t>et al.</w:t>
      </w:r>
      <w:r w:rsidR="00691E2F" w:rsidRPr="0028377B">
        <w:rPr>
          <w:rFonts w:cs="Times New Roman"/>
          <w:color w:val="0000FF"/>
          <w:lang w:val="en-GB"/>
        </w:rPr>
        <w:t xml:space="preserve"> 2014, </w:t>
      </w:r>
      <w:proofErr w:type="spellStart"/>
      <w:r w:rsidR="00691E2F" w:rsidRPr="0028377B">
        <w:rPr>
          <w:rFonts w:cs="Times New Roman"/>
          <w:color w:val="0000FF"/>
          <w:lang w:val="en-GB"/>
        </w:rPr>
        <w:t>Leingärtner</w:t>
      </w:r>
      <w:proofErr w:type="spellEnd"/>
      <w:r w:rsidR="00691E2F" w:rsidRPr="0028377B">
        <w:rPr>
          <w:rFonts w:cs="Times New Roman"/>
          <w:color w:val="0000FF"/>
          <w:lang w:val="en-GB"/>
        </w:rPr>
        <w:t xml:space="preserve"> </w:t>
      </w:r>
      <w:r w:rsidR="00A6485B" w:rsidRPr="0028377B">
        <w:rPr>
          <w:rFonts w:cs="Times New Roman"/>
          <w:iCs/>
          <w:color w:val="0000FF"/>
          <w:lang w:val="en-GB"/>
        </w:rPr>
        <w:t>et al.</w:t>
      </w:r>
      <w:r w:rsidR="00691E2F" w:rsidRPr="0028377B">
        <w:rPr>
          <w:rFonts w:cs="Times New Roman"/>
          <w:color w:val="0000FF"/>
          <w:lang w:val="en-GB"/>
        </w:rPr>
        <w:t xml:space="preserve"> 2014</w:t>
      </w:r>
      <w:r w:rsidR="00691E2F" w:rsidRPr="0028377B">
        <w:rPr>
          <w:rFonts w:cs="Times New Roman"/>
          <w:lang w:val="en-GB"/>
        </w:rPr>
        <w:t xml:space="preserve">). </w:t>
      </w:r>
      <w:r w:rsidR="005A1821" w:rsidRPr="0028377B">
        <w:rPr>
          <w:rFonts w:cs="Times New Roman"/>
          <w:lang w:val="en-GB"/>
        </w:rPr>
        <w:t xml:space="preserve">However, increasingly </w:t>
      </w:r>
      <w:r w:rsidR="00281F8B" w:rsidRPr="0028377B">
        <w:rPr>
          <w:rFonts w:cs="Times New Roman"/>
          <w:lang w:val="en-GB"/>
        </w:rPr>
        <w:t>detailed</w:t>
      </w:r>
      <w:r w:rsidR="00E33F52" w:rsidRPr="0028377B">
        <w:rPr>
          <w:rFonts w:cs="Times New Roman"/>
          <w:lang w:val="en-GB"/>
        </w:rPr>
        <w:t xml:space="preserve"> </w:t>
      </w:r>
      <w:r w:rsidR="005A1821" w:rsidRPr="0028377B">
        <w:rPr>
          <w:rFonts w:cs="Times New Roman"/>
          <w:lang w:val="en-GB"/>
        </w:rPr>
        <w:t xml:space="preserve">trait </w:t>
      </w:r>
      <w:r w:rsidR="00E33F52" w:rsidRPr="0028377B">
        <w:rPr>
          <w:rFonts w:cs="Times New Roman"/>
          <w:lang w:val="en-GB"/>
        </w:rPr>
        <w:t>data m</w:t>
      </w:r>
      <w:r w:rsidR="00281F8B" w:rsidRPr="0028377B">
        <w:rPr>
          <w:rFonts w:cs="Times New Roman"/>
          <w:lang w:val="en-GB"/>
        </w:rPr>
        <w:t>ight</w:t>
      </w:r>
      <w:r w:rsidR="00E33F52" w:rsidRPr="0028377B">
        <w:rPr>
          <w:rFonts w:cs="Times New Roman"/>
          <w:lang w:val="en-GB"/>
        </w:rPr>
        <w:t xml:space="preserve"> also reveal regional differences for traits of the same species. Traits are, </w:t>
      </w:r>
      <w:r w:rsidR="00281F8B" w:rsidRPr="0028377B">
        <w:rPr>
          <w:rFonts w:cs="Times New Roman"/>
          <w:lang w:val="en-GB"/>
        </w:rPr>
        <w:t>after all</w:t>
      </w:r>
      <w:r w:rsidR="00E33F52" w:rsidRPr="0028377B">
        <w:rPr>
          <w:rFonts w:cs="Times New Roman"/>
          <w:lang w:val="en-GB"/>
        </w:rPr>
        <w:t xml:space="preserve">, </w:t>
      </w:r>
      <w:r w:rsidR="005A1821" w:rsidRPr="0028377B">
        <w:rPr>
          <w:rFonts w:cs="Times New Roman"/>
          <w:lang w:val="en-GB"/>
        </w:rPr>
        <w:t xml:space="preserve">primarily the result of environmental </w:t>
      </w:r>
      <w:r w:rsidR="004D1060" w:rsidRPr="0028377B">
        <w:rPr>
          <w:rFonts w:cs="Times New Roman"/>
          <w:lang w:val="en-GB"/>
        </w:rPr>
        <w:t>adaptation and filtering</w:t>
      </w:r>
      <w:r w:rsidR="00281F8B" w:rsidRPr="0028377B">
        <w:rPr>
          <w:rFonts w:cs="Times New Roman"/>
          <w:lang w:val="en-GB"/>
        </w:rPr>
        <w:t>. Also</w:t>
      </w:r>
      <w:r w:rsidR="005A1821" w:rsidRPr="0028377B">
        <w:rPr>
          <w:rFonts w:cs="Times New Roman"/>
          <w:lang w:val="en-GB"/>
        </w:rPr>
        <w:t xml:space="preserve"> evolutionary plasticity of traits likely varies between species and between </w:t>
      </w:r>
      <w:r w:rsidR="00691E2F" w:rsidRPr="0028377B">
        <w:rPr>
          <w:rFonts w:cs="Times New Roman"/>
          <w:lang w:val="en-GB"/>
        </w:rPr>
        <w:t>populations</w:t>
      </w:r>
      <w:r w:rsidR="005A1821" w:rsidRPr="0028377B">
        <w:rPr>
          <w:rFonts w:cs="Times New Roman"/>
          <w:lang w:val="en-GB"/>
        </w:rPr>
        <w:t xml:space="preserve"> of the same species. Depending on th</w:t>
      </w:r>
      <w:r w:rsidR="004D1060" w:rsidRPr="0028377B">
        <w:rPr>
          <w:rFonts w:cs="Times New Roman"/>
          <w:lang w:val="en-GB"/>
        </w:rPr>
        <w:t>e</w:t>
      </w:r>
      <w:r w:rsidR="005A1821" w:rsidRPr="0028377B">
        <w:rPr>
          <w:rFonts w:cs="Times New Roman"/>
          <w:lang w:val="en-GB"/>
        </w:rPr>
        <w:t xml:space="preserve"> genetic variation and environmental pressure, traits </w:t>
      </w:r>
      <w:r w:rsidR="00281F8B" w:rsidRPr="0028377B">
        <w:rPr>
          <w:rFonts w:cs="Times New Roman"/>
          <w:lang w:val="en-GB"/>
        </w:rPr>
        <w:t>continue to change</w:t>
      </w:r>
      <w:r w:rsidR="005A1821" w:rsidRPr="0028377B">
        <w:rPr>
          <w:rFonts w:cs="Times New Roman"/>
          <w:lang w:val="en-GB"/>
        </w:rPr>
        <w:t>.</w:t>
      </w:r>
      <w:r w:rsidR="00691E2F" w:rsidRPr="0028377B">
        <w:rPr>
          <w:rFonts w:cs="Times New Roman"/>
          <w:lang w:val="en-GB"/>
        </w:rPr>
        <w:t xml:space="preserve"> </w:t>
      </w:r>
      <w:r w:rsidR="00033270" w:rsidRPr="0028377B">
        <w:rPr>
          <w:rFonts w:cs="Times New Roman"/>
          <w:lang w:val="en-GB"/>
        </w:rPr>
        <w:t xml:space="preserve">A final point of attention, is that </w:t>
      </w:r>
      <w:proofErr w:type="spellStart"/>
      <w:r w:rsidR="00033270" w:rsidRPr="0028377B">
        <w:rPr>
          <w:rFonts w:cs="Times New Roman"/>
          <w:lang w:val="en-GB"/>
        </w:rPr>
        <w:t>endemicity</w:t>
      </w:r>
      <w:proofErr w:type="spellEnd"/>
      <w:r w:rsidR="00033270" w:rsidRPr="0028377B">
        <w:rPr>
          <w:rFonts w:cs="Times New Roman"/>
          <w:lang w:val="en-GB"/>
        </w:rPr>
        <w:t xml:space="preserve"> was typically higher in wetter climates, but as Europe constitutes the </w:t>
      </w:r>
      <w:del w:id="271" w:author="Rutger Vos" w:date="2016-12-05T21:25:00Z">
        <w:r w:rsidR="00033270" w:rsidRPr="0028377B" w:rsidDel="004F1C37">
          <w:rPr>
            <w:rFonts w:cs="Times New Roman"/>
            <w:lang w:val="en-GB"/>
          </w:rPr>
          <w:delText>northwestern</w:delText>
        </w:r>
      </w:del>
      <w:ins w:id="272" w:author="Rutger Vos" w:date="2016-12-05T21:25:00Z">
        <w:r w:rsidR="004F1C37">
          <w:rPr>
            <w:rFonts w:cs="Times New Roman"/>
            <w:lang w:val="en-GB"/>
          </w:rPr>
          <w:t>North-W</w:t>
        </w:r>
        <w:r w:rsidR="004F1C37" w:rsidRPr="0028377B">
          <w:rPr>
            <w:rFonts w:cs="Times New Roman"/>
            <w:lang w:val="en-GB"/>
          </w:rPr>
          <w:t>estern</w:t>
        </w:r>
      </w:ins>
      <w:r w:rsidR="00033270" w:rsidRPr="0028377B">
        <w:rPr>
          <w:rFonts w:cs="Times New Roman"/>
          <w:lang w:val="en-GB"/>
        </w:rPr>
        <w:t xml:space="preserve"> Edge of the Palaearctic region, as good as all species preferring dry or </w:t>
      </w:r>
      <w:proofErr w:type="spellStart"/>
      <w:r w:rsidR="00033270" w:rsidRPr="0028377B">
        <w:rPr>
          <w:rFonts w:cs="Times New Roman"/>
          <w:lang w:val="en-GB"/>
        </w:rPr>
        <w:t>steppic</w:t>
      </w:r>
      <w:proofErr w:type="spellEnd"/>
      <w:r w:rsidR="00033270" w:rsidRPr="0028377B">
        <w:rPr>
          <w:rFonts w:cs="Times New Roman"/>
          <w:lang w:val="en-GB"/>
        </w:rPr>
        <w:t xml:space="preserve"> conditions are not endemic (most of them also occur in Asia or Africa), making </w:t>
      </w:r>
      <w:proofErr w:type="spellStart"/>
      <w:r w:rsidR="00033270" w:rsidRPr="0028377B">
        <w:rPr>
          <w:rFonts w:cs="Times New Roman"/>
          <w:lang w:val="en-GB"/>
        </w:rPr>
        <w:t>endemicity</w:t>
      </w:r>
      <w:proofErr w:type="spellEnd"/>
      <w:r w:rsidR="00033270" w:rsidRPr="0028377B">
        <w:rPr>
          <w:rFonts w:cs="Times New Roman"/>
          <w:lang w:val="en-GB"/>
        </w:rPr>
        <w:t xml:space="preserve"> a biased variable.  </w:t>
      </w:r>
    </w:p>
    <w:p w14:paraId="0CD273C6" w14:textId="1F91408C" w:rsidR="00AA3D9D" w:rsidRPr="0028377B" w:rsidRDefault="00280E6B" w:rsidP="006B3E83">
      <w:pPr>
        <w:autoSpaceDE w:val="0"/>
        <w:autoSpaceDN w:val="0"/>
        <w:adjustRightInd w:val="0"/>
        <w:ind w:firstLine="708"/>
        <w:jc w:val="both"/>
        <w:rPr>
          <w:rFonts w:cs="Times New Roman"/>
          <w:highlight w:val="white"/>
          <w:lang w:val="en-GB"/>
        </w:rPr>
      </w:pPr>
      <w:r w:rsidRPr="0028377B">
        <w:rPr>
          <w:rFonts w:cs="Times New Roman"/>
          <w:lang w:val="en-GB"/>
        </w:rPr>
        <w:t xml:space="preserve">In spite of the limitations, </w:t>
      </w:r>
      <w:r w:rsidR="00255036" w:rsidRPr="0028377B">
        <w:rPr>
          <w:rFonts w:cs="Times New Roman"/>
          <w:lang w:val="en-GB"/>
        </w:rPr>
        <w:t>t</w:t>
      </w:r>
      <w:r w:rsidR="00AA3D9D" w:rsidRPr="0028377B">
        <w:rPr>
          <w:rFonts w:cs="Times New Roman"/>
          <w:lang w:val="en-GB"/>
        </w:rPr>
        <w:t xml:space="preserve">his study clearly shows a weak response of the Red List status in relation to species traits, which begs the question if the Red List status should be more strongly rooted in a biological basis. An important candidate for improving underlying biological arguments, could be the trait complex of </w:t>
      </w:r>
      <w:proofErr w:type="spellStart"/>
      <w:r w:rsidR="00AA3D9D" w:rsidRPr="0028377B">
        <w:rPr>
          <w:rFonts w:cs="Times New Roman"/>
          <w:lang w:val="en-GB"/>
        </w:rPr>
        <w:t>voltinism</w:t>
      </w:r>
      <w:proofErr w:type="spellEnd"/>
      <w:r w:rsidR="00AA3D9D" w:rsidRPr="0028377B">
        <w:rPr>
          <w:rFonts w:cs="Times New Roman"/>
          <w:lang w:val="en-GB"/>
        </w:rPr>
        <w:t xml:space="preserve">, overwintering stage </w:t>
      </w:r>
      <w:ins w:id="273" w:author="ref" w:date="2016-09-09T10:26:00Z">
        <w:r w:rsidR="0000643F">
          <w:rPr>
            <w:rFonts w:cs="Times New Roman"/>
            <w:lang w:val="en-GB"/>
          </w:rPr>
          <w:t>and</w:t>
        </w:r>
      </w:ins>
      <w:del w:id="274" w:author="ref" w:date="2016-09-09T10:26:00Z">
        <w:r w:rsidR="00AA3D9D" w:rsidRPr="0028377B" w:rsidDel="0000643F">
          <w:rPr>
            <w:rFonts w:cs="Times New Roman"/>
            <w:lang w:val="en-GB"/>
          </w:rPr>
          <w:delText>&amp;</w:delText>
        </w:r>
      </w:del>
      <w:r w:rsidR="00AA3D9D" w:rsidRPr="0028377B">
        <w:rPr>
          <w:rFonts w:cs="Times New Roman"/>
          <w:lang w:val="en-GB"/>
        </w:rPr>
        <w:t xml:space="preserve"> mobility</w:t>
      </w:r>
      <w:r w:rsidR="00E44565" w:rsidRPr="0028377B">
        <w:rPr>
          <w:rFonts w:cs="Times New Roman"/>
          <w:lang w:val="en-GB"/>
        </w:rPr>
        <w:t xml:space="preserve">. </w:t>
      </w:r>
      <w:r w:rsidR="000043E7" w:rsidRPr="0028377B">
        <w:rPr>
          <w:rFonts w:cs="Times New Roman"/>
          <w:lang w:val="en-GB"/>
        </w:rPr>
        <w:t>Here</w:t>
      </w:r>
      <w:r w:rsidR="00AA3D9D" w:rsidRPr="0028377B">
        <w:rPr>
          <w:rFonts w:cs="Times New Roman"/>
          <w:lang w:val="en-GB"/>
        </w:rPr>
        <w:t xml:space="preserve">, we propose a tentative list of 56 </w:t>
      </w:r>
      <w:proofErr w:type="gramStart"/>
      <w:r w:rsidR="00AA3D9D" w:rsidRPr="0028377B">
        <w:rPr>
          <w:rFonts w:cs="Times New Roman"/>
          <w:lang w:val="en-GB"/>
        </w:rPr>
        <w:t>candidate</w:t>
      </w:r>
      <w:proofErr w:type="gramEnd"/>
      <w:r w:rsidR="00AA3D9D" w:rsidRPr="0028377B">
        <w:rPr>
          <w:rFonts w:cs="Times New Roman"/>
          <w:lang w:val="en-GB"/>
        </w:rPr>
        <w:t xml:space="preserve"> Red List species with below-median values for PC-B1 and for range size (</w:t>
      </w:r>
      <w:r w:rsidR="003F2633" w:rsidRPr="0028377B">
        <w:rPr>
          <w:rFonts w:cs="Times New Roman"/>
          <w:b/>
          <w:lang w:val="en-GB"/>
        </w:rPr>
        <w:t>Suppl. Mat. Table</w:t>
      </w:r>
      <w:r w:rsidR="00AA3D9D" w:rsidRPr="0028377B">
        <w:rPr>
          <w:rFonts w:cs="Times New Roman"/>
          <w:b/>
          <w:bCs/>
          <w:lang w:val="en-GB"/>
        </w:rPr>
        <w:t xml:space="preserve"> 4; </w:t>
      </w:r>
      <w:r w:rsidR="00743BAD" w:rsidRPr="0028377B">
        <w:rPr>
          <w:rFonts w:cs="Times New Roman"/>
          <w:bCs/>
          <w:lang w:val="en-GB"/>
        </w:rPr>
        <w:t>a further</w:t>
      </w:r>
      <w:r w:rsidR="00743BAD" w:rsidRPr="0028377B">
        <w:rPr>
          <w:rFonts w:cs="Times New Roman"/>
          <w:b/>
          <w:bCs/>
          <w:lang w:val="en-GB"/>
        </w:rPr>
        <w:t xml:space="preserve"> </w:t>
      </w:r>
      <w:r w:rsidR="00AA3D9D" w:rsidRPr="0028377B">
        <w:rPr>
          <w:rFonts w:cs="Times New Roman"/>
          <w:lang w:val="en-GB"/>
        </w:rPr>
        <w:t xml:space="preserve">18 species meeting these criteria are already on the Red List). </w:t>
      </w:r>
      <w:r w:rsidR="000043E7" w:rsidRPr="0028377B">
        <w:rPr>
          <w:rFonts w:cs="Times New Roman"/>
          <w:lang w:val="en-GB"/>
        </w:rPr>
        <w:t>S</w:t>
      </w:r>
      <w:r w:rsidR="00AA3D9D" w:rsidRPr="0028377B">
        <w:rPr>
          <w:rFonts w:cs="Times New Roman"/>
          <w:lang w:val="en-GB"/>
        </w:rPr>
        <w:t xml:space="preserve">imilar attempts to predict extinction risk using multiple ecological traits, </w:t>
      </w:r>
      <w:proofErr w:type="spellStart"/>
      <w:r w:rsidR="000043E7" w:rsidRPr="0028377B">
        <w:rPr>
          <w:rFonts w:cs="Times New Roman"/>
          <w:color w:val="0000FF"/>
          <w:lang w:val="en-GB"/>
        </w:rPr>
        <w:t>Kotiaho</w:t>
      </w:r>
      <w:proofErr w:type="spellEnd"/>
      <w:r w:rsidR="000043E7" w:rsidRPr="0028377B">
        <w:rPr>
          <w:rFonts w:cs="Times New Roman"/>
          <w:color w:val="0000FF"/>
          <w:lang w:val="en-GB"/>
        </w:rPr>
        <w:t xml:space="preserve"> </w:t>
      </w:r>
      <w:r w:rsidR="00A6485B" w:rsidRPr="0028377B">
        <w:rPr>
          <w:rFonts w:cs="Times New Roman"/>
          <w:color w:val="0000FF"/>
          <w:lang w:val="en-GB"/>
        </w:rPr>
        <w:t>et al.</w:t>
      </w:r>
      <w:r w:rsidR="000043E7" w:rsidRPr="0028377B">
        <w:rPr>
          <w:rFonts w:cs="Times New Roman"/>
          <w:lang w:val="en-GB"/>
        </w:rPr>
        <w:t xml:space="preserve"> (</w:t>
      </w:r>
      <w:r w:rsidR="000043E7" w:rsidRPr="0028377B">
        <w:rPr>
          <w:rFonts w:cs="Times New Roman"/>
          <w:color w:val="0000FF"/>
          <w:lang w:val="en-GB"/>
        </w:rPr>
        <w:t>2005</w:t>
      </w:r>
      <w:r w:rsidR="000043E7" w:rsidRPr="0028377B">
        <w:rPr>
          <w:rFonts w:cs="Times New Roman"/>
          <w:lang w:val="en-GB"/>
        </w:rPr>
        <w:t>) for instance</w:t>
      </w:r>
      <w:r w:rsidR="00A00361" w:rsidRPr="0028377B">
        <w:rPr>
          <w:rFonts w:cs="Times New Roman"/>
          <w:lang w:val="en-GB"/>
        </w:rPr>
        <w:t>,</w:t>
      </w:r>
      <w:r w:rsidR="000043E7" w:rsidRPr="0028377B">
        <w:rPr>
          <w:rFonts w:cs="Times New Roman"/>
          <w:lang w:val="en-GB"/>
        </w:rPr>
        <w:t xml:space="preserve"> </w:t>
      </w:r>
      <w:r w:rsidR="00AA3D9D" w:rsidRPr="0028377B">
        <w:rPr>
          <w:rFonts w:cs="Times New Roman"/>
          <w:lang w:val="en-GB"/>
        </w:rPr>
        <w:t xml:space="preserve">revealed that </w:t>
      </w:r>
      <w:r w:rsidR="00AA3D9D" w:rsidRPr="0028377B">
        <w:rPr>
          <w:rFonts w:cs="Times New Roman"/>
          <w:highlight w:val="white"/>
          <w:lang w:val="en-GB"/>
        </w:rPr>
        <w:t xml:space="preserve">threatened butterflies are characterized by narrow niche breadth, restricted resource distribution, poor dispersal ability, and short flight period. Based on this study, they were able identify seven vulnerable species for which the conservation status should be reconsidered in Finland. </w:t>
      </w:r>
    </w:p>
    <w:p w14:paraId="7C02E16C" w14:textId="44F8CD8A" w:rsidR="00EB267E" w:rsidRPr="0028377B" w:rsidRDefault="009711A7" w:rsidP="009711A7">
      <w:pPr>
        <w:autoSpaceDE w:val="0"/>
        <w:autoSpaceDN w:val="0"/>
        <w:adjustRightInd w:val="0"/>
        <w:ind w:firstLine="426"/>
        <w:jc w:val="both"/>
        <w:rPr>
          <w:rFonts w:cs="Times New Roman"/>
          <w:lang w:val="en-GB"/>
          <w:rPrChange w:id="275" w:author="ref" w:date="2016-09-08T11:27:00Z">
            <w:rPr>
              <w:rFonts w:cs="Times New Roman"/>
              <w:lang w:val="en-US"/>
            </w:rPr>
          </w:rPrChange>
        </w:rPr>
      </w:pPr>
      <w:r w:rsidRPr="0028377B">
        <w:rPr>
          <w:rFonts w:cs="Times New Roman"/>
          <w:lang w:val="en-GB"/>
        </w:rPr>
        <w:t xml:space="preserve">Complementary regional analyses, for which specific biological trait information is more complete and climatic variation is less pronounced are </w:t>
      </w:r>
      <w:r w:rsidR="005E1159" w:rsidRPr="0028377B">
        <w:rPr>
          <w:rFonts w:cs="Times New Roman"/>
          <w:lang w:val="en-GB"/>
        </w:rPr>
        <w:t xml:space="preserve">still </w:t>
      </w:r>
      <w:r w:rsidRPr="0028377B">
        <w:rPr>
          <w:rFonts w:cs="Times New Roman"/>
          <w:lang w:val="en-GB"/>
        </w:rPr>
        <w:t xml:space="preserve">necessary to deepen our mechanistic understanding of species vulnerability. </w:t>
      </w:r>
      <w:r w:rsidR="005E1159" w:rsidRPr="0028377B">
        <w:rPr>
          <w:rFonts w:cs="Times New Roman"/>
          <w:lang w:val="en-GB"/>
        </w:rPr>
        <w:t>For the present study, t</w:t>
      </w:r>
      <w:r w:rsidR="00033270" w:rsidRPr="0028377B">
        <w:rPr>
          <w:rFonts w:cs="Times New Roman"/>
          <w:lang w:val="en-GB"/>
        </w:rPr>
        <w:t>he variation in climatic conditions</w:t>
      </w:r>
      <w:r w:rsidR="005E1159" w:rsidRPr="0028377B">
        <w:rPr>
          <w:rFonts w:cs="Times New Roman"/>
          <w:lang w:val="en-GB"/>
        </w:rPr>
        <w:t xml:space="preserve"> across broad spatial scales is</w:t>
      </w:r>
      <w:r w:rsidR="00033270" w:rsidRPr="0028377B">
        <w:rPr>
          <w:rFonts w:cs="Times New Roman"/>
          <w:lang w:val="en-GB"/>
        </w:rPr>
        <w:t xml:space="preserve"> large, e.g., variation in </w:t>
      </w:r>
      <w:proofErr w:type="spellStart"/>
      <w:r w:rsidR="007A255D" w:rsidRPr="0028377B">
        <w:rPr>
          <w:rFonts w:cs="Times New Roman"/>
          <w:lang w:val="en-GB"/>
        </w:rPr>
        <w:t>continentality</w:t>
      </w:r>
      <w:proofErr w:type="spellEnd"/>
      <w:r w:rsidR="00033270" w:rsidRPr="0028377B">
        <w:rPr>
          <w:rFonts w:cs="Times New Roman"/>
          <w:lang w:val="en-GB"/>
        </w:rPr>
        <w:t xml:space="preserve"> / </w:t>
      </w:r>
      <w:proofErr w:type="spellStart"/>
      <w:r w:rsidR="00033270" w:rsidRPr="0028377B">
        <w:rPr>
          <w:rFonts w:cs="Times New Roman"/>
          <w:lang w:val="en-GB"/>
        </w:rPr>
        <w:t>oceanity</w:t>
      </w:r>
      <w:proofErr w:type="spellEnd"/>
      <w:r w:rsidR="00033270" w:rsidRPr="0028377B">
        <w:rPr>
          <w:rFonts w:cs="Times New Roman"/>
          <w:lang w:val="en-GB"/>
        </w:rPr>
        <w:t xml:space="preserve"> with longitude or daily as well as seasonal variation in temperature and precipitation regimes with latitude and altitude (</w:t>
      </w:r>
      <w:proofErr w:type="spellStart"/>
      <w:r w:rsidR="00033270" w:rsidRPr="0028377B">
        <w:rPr>
          <w:rFonts w:cs="Times New Roman"/>
          <w:color w:val="0000FF"/>
          <w:lang w:val="en-GB"/>
        </w:rPr>
        <w:t>Settele</w:t>
      </w:r>
      <w:proofErr w:type="spellEnd"/>
      <w:r w:rsidR="00033270" w:rsidRPr="0028377B">
        <w:rPr>
          <w:rFonts w:cs="Times New Roman"/>
          <w:color w:val="0000FF"/>
          <w:lang w:val="en-GB"/>
        </w:rPr>
        <w:t xml:space="preserve"> </w:t>
      </w:r>
      <w:r w:rsidR="00A6485B" w:rsidRPr="0028377B">
        <w:rPr>
          <w:rFonts w:cs="Times New Roman"/>
          <w:iCs/>
          <w:color w:val="0000FF"/>
          <w:lang w:val="en-GB"/>
        </w:rPr>
        <w:t>et al.</w:t>
      </w:r>
      <w:r w:rsidR="00033270" w:rsidRPr="0028377B">
        <w:rPr>
          <w:rFonts w:cs="Times New Roman"/>
          <w:color w:val="0000FF"/>
          <w:lang w:val="en-GB"/>
        </w:rPr>
        <w:t xml:space="preserve"> 2013, </w:t>
      </w:r>
      <w:proofErr w:type="spellStart"/>
      <w:r w:rsidR="00033270" w:rsidRPr="0028377B">
        <w:rPr>
          <w:rFonts w:cs="Times New Roman"/>
          <w:color w:val="0000FF"/>
          <w:lang w:val="en-GB"/>
        </w:rPr>
        <w:t>Schweiger</w:t>
      </w:r>
      <w:proofErr w:type="spellEnd"/>
      <w:r w:rsidR="00033270" w:rsidRPr="0028377B">
        <w:rPr>
          <w:rFonts w:cs="Times New Roman"/>
          <w:color w:val="0000FF"/>
          <w:lang w:val="en-GB"/>
        </w:rPr>
        <w:t xml:space="preserve"> </w:t>
      </w:r>
      <w:r w:rsidR="00A6485B" w:rsidRPr="0028377B">
        <w:rPr>
          <w:rFonts w:cs="Times New Roman"/>
          <w:iCs/>
          <w:color w:val="0000FF"/>
          <w:lang w:val="en-GB"/>
        </w:rPr>
        <w:t>et al.</w:t>
      </w:r>
      <w:r w:rsidR="00033270" w:rsidRPr="0028377B">
        <w:rPr>
          <w:rFonts w:cs="Times New Roman"/>
          <w:color w:val="0000FF"/>
          <w:lang w:val="en-GB"/>
        </w:rPr>
        <w:t xml:space="preserve"> 2014</w:t>
      </w:r>
      <w:r w:rsidR="00033270" w:rsidRPr="0028377B">
        <w:rPr>
          <w:rFonts w:cs="Times New Roman"/>
          <w:lang w:val="en-GB"/>
        </w:rPr>
        <w:t xml:space="preserve">). </w:t>
      </w:r>
      <w:r w:rsidRPr="0028377B">
        <w:rPr>
          <w:rFonts w:cs="Times New Roman"/>
          <w:lang w:val="en-GB"/>
        </w:rPr>
        <w:t xml:space="preserve">Again here, it seems </w:t>
      </w:r>
      <w:r w:rsidR="009B0913" w:rsidRPr="0028377B">
        <w:rPr>
          <w:rFonts w:cs="Times New Roman"/>
          <w:lang w:val="en-GB"/>
        </w:rPr>
        <w:t>advisable</w:t>
      </w:r>
      <w:r w:rsidRPr="0028377B">
        <w:rPr>
          <w:rFonts w:cs="Times New Roman"/>
          <w:lang w:val="en-GB"/>
        </w:rPr>
        <w:t xml:space="preserve"> to distinguish regions on ecologically relevant grounds. </w:t>
      </w:r>
      <w:proofErr w:type="spellStart"/>
      <w:r w:rsidRPr="0028377B">
        <w:rPr>
          <w:rFonts w:cs="Times New Roman"/>
          <w:lang w:val="en-GB"/>
        </w:rPr>
        <w:t>Thermoclimatic</w:t>
      </w:r>
      <w:proofErr w:type="spellEnd"/>
      <w:r w:rsidRPr="0028377B">
        <w:rPr>
          <w:rFonts w:cs="Times New Roman"/>
          <w:lang w:val="en-GB"/>
        </w:rPr>
        <w:t xml:space="preserve"> conditions relevant to butterflies may, for instance, be incorporated as variables to select geographical areas for further disentanglement of biological traits in spatially explicit studies.</w:t>
      </w:r>
      <w:r w:rsidR="009640F0" w:rsidRPr="0028377B">
        <w:rPr>
          <w:rFonts w:cs="Times New Roman"/>
          <w:lang w:val="en-GB"/>
        </w:rPr>
        <w:t xml:space="preserve"> </w:t>
      </w:r>
    </w:p>
    <w:p w14:paraId="78BFB5FD" w14:textId="0C318BBF" w:rsidR="009711A7" w:rsidRPr="0028377B" w:rsidRDefault="009711A7" w:rsidP="009711A7">
      <w:pPr>
        <w:autoSpaceDE w:val="0"/>
        <w:autoSpaceDN w:val="0"/>
        <w:adjustRightInd w:val="0"/>
        <w:ind w:firstLine="360"/>
        <w:jc w:val="both"/>
        <w:rPr>
          <w:rFonts w:cs="Times New Roman"/>
          <w:lang w:val="en-GB"/>
        </w:rPr>
      </w:pPr>
      <w:r w:rsidRPr="0028377B">
        <w:rPr>
          <w:rFonts w:cs="Times New Roman"/>
          <w:lang w:val="en-GB"/>
        </w:rPr>
        <w:lastRenderedPageBreak/>
        <w:t>In conclusion, this analysis provides a basis to identify ecologically relevant species groups and prioritize</w:t>
      </w:r>
      <w:r w:rsidR="005E1159" w:rsidRPr="0028377B">
        <w:rPr>
          <w:rFonts w:cs="Times New Roman"/>
          <w:lang w:val="en-GB"/>
        </w:rPr>
        <w:t>s</w:t>
      </w:r>
      <w:r w:rsidRPr="008A08DD">
        <w:rPr>
          <w:rFonts w:cs="Times New Roman"/>
          <w:lang w:val="en-GB"/>
        </w:rPr>
        <w:t xml:space="preserve"> vulnerable species for conservation at European level. Although trait informatio</w:t>
      </w:r>
      <w:r w:rsidRPr="008F0C84">
        <w:rPr>
          <w:rFonts w:cs="Times New Roman"/>
          <w:lang w:val="en-GB"/>
        </w:rPr>
        <w:t xml:space="preserve">n is still limited at the European scale, our study indicates its potential to assess species vulnerability. Species vulnerability indicators were significantly determined by </w:t>
      </w:r>
      <w:del w:id="276" w:author="Rutger Vos" w:date="2016-12-05T21:26:00Z">
        <w:r w:rsidRPr="008F0C84" w:rsidDel="004F1C37">
          <w:rPr>
            <w:rFonts w:cs="Times New Roman"/>
            <w:lang w:val="en-GB"/>
          </w:rPr>
          <w:delText>species specific</w:delText>
        </w:r>
      </w:del>
      <w:ins w:id="277" w:author="Rutger Vos" w:date="2016-12-05T21:26:00Z">
        <w:r w:rsidR="004F1C37" w:rsidRPr="008F0C84">
          <w:rPr>
            <w:rFonts w:cs="Times New Roman"/>
            <w:lang w:val="en-GB"/>
          </w:rPr>
          <w:t>species-specific</w:t>
        </w:r>
      </w:ins>
      <w:r w:rsidRPr="008F0C84">
        <w:rPr>
          <w:rFonts w:cs="Times New Roman"/>
          <w:lang w:val="en-GB"/>
        </w:rPr>
        <w:t xml:space="preserve"> traits, primarily climate requirements. Furthermore, the biological trait complex reflecting mobility, development rate and overwintering stage proved another </w:t>
      </w:r>
      <w:r w:rsidR="00743BAD" w:rsidRPr="008F0C84">
        <w:rPr>
          <w:rFonts w:cs="Times New Roman"/>
          <w:lang w:val="en-GB"/>
        </w:rPr>
        <w:t xml:space="preserve">consistent </w:t>
      </w:r>
      <w:r w:rsidRPr="008F0C84">
        <w:rPr>
          <w:rFonts w:cs="Times New Roman"/>
          <w:lang w:val="en-GB"/>
        </w:rPr>
        <w:t>determinant of species vulnerability</w:t>
      </w:r>
      <w:r w:rsidR="006E7BB3" w:rsidRPr="008F0C84">
        <w:rPr>
          <w:rFonts w:cs="Times New Roman"/>
          <w:lang w:val="en-GB"/>
        </w:rPr>
        <w:t xml:space="preserve"> that may be used to replace the </w:t>
      </w:r>
      <w:proofErr w:type="spellStart"/>
      <w:r w:rsidR="00F32654" w:rsidRPr="008F0C84">
        <w:rPr>
          <w:rFonts w:cs="Times New Roman"/>
          <w:lang w:val="en-GB"/>
        </w:rPr>
        <w:t>anthropogenically</w:t>
      </w:r>
      <w:proofErr w:type="spellEnd"/>
      <w:r w:rsidR="00F32654" w:rsidRPr="008F0C84">
        <w:rPr>
          <w:rFonts w:cs="Times New Roman"/>
          <w:lang w:val="en-GB"/>
        </w:rPr>
        <w:t xml:space="preserve"> determined</w:t>
      </w:r>
      <w:r w:rsidR="006E7BB3" w:rsidRPr="00596507">
        <w:rPr>
          <w:rFonts w:cs="Times New Roman"/>
          <w:lang w:val="en-GB"/>
        </w:rPr>
        <w:t xml:space="preserve"> specialist-generalist continuum</w:t>
      </w:r>
      <w:r w:rsidRPr="00596507">
        <w:rPr>
          <w:rFonts w:cs="Times New Roman"/>
          <w:lang w:val="en-GB"/>
        </w:rPr>
        <w:t xml:space="preserve">. Further </w:t>
      </w:r>
      <w:r w:rsidR="00F30A25" w:rsidRPr="0028377B">
        <w:rPr>
          <w:rFonts w:cs="Times New Roman"/>
          <w:lang w:val="en-GB"/>
        </w:rPr>
        <w:t xml:space="preserve">systematic </w:t>
      </w:r>
      <w:r w:rsidRPr="0028377B">
        <w:rPr>
          <w:rFonts w:cs="Times New Roman"/>
          <w:lang w:val="en-GB"/>
        </w:rPr>
        <w:t>regional scale analyses are recommended as a next step to improve the biological basis for species vulnerability.</w:t>
      </w:r>
    </w:p>
    <w:p w14:paraId="6BF87454" w14:textId="77777777" w:rsidR="00B5418E" w:rsidRPr="0028377B" w:rsidRDefault="00B5418E" w:rsidP="00257FA5">
      <w:pPr>
        <w:autoSpaceDE w:val="0"/>
        <w:autoSpaceDN w:val="0"/>
        <w:adjustRightInd w:val="0"/>
        <w:jc w:val="both"/>
        <w:rPr>
          <w:rFonts w:cs="Times New Roman"/>
          <w:lang w:val="en-GB"/>
        </w:rPr>
      </w:pPr>
    </w:p>
    <w:p w14:paraId="69DD5276" w14:textId="77777777" w:rsidR="009711A7" w:rsidRPr="0028377B" w:rsidRDefault="009711A7" w:rsidP="006A6AA4">
      <w:pPr>
        <w:pStyle w:val="Heading1"/>
        <w:rPr>
          <w:lang w:val="en-GB"/>
        </w:rPr>
      </w:pPr>
      <w:r w:rsidRPr="0028377B">
        <w:rPr>
          <w:lang w:val="en-GB"/>
        </w:rPr>
        <w:t>References</w:t>
      </w:r>
    </w:p>
    <w:p w14:paraId="1B24B6DB" w14:textId="77777777" w:rsidR="00A90039" w:rsidRPr="0028377B" w:rsidRDefault="00A90039" w:rsidP="00597CC2">
      <w:pPr>
        <w:autoSpaceDE w:val="0"/>
        <w:autoSpaceDN w:val="0"/>
        <w:adjustRightInd w:val="0"/>
        <w:spacing w:after="80" w:line="360" w:lineRule="auto"/>
        <w:ind w:left="709" w:hanging="709"/>
        <w:rPr>
          <w:rFonts w:cs="Times New Roman"/>
          <w:lang w:val="en-GB"/>
        </w:rPr>
      </w:pPr>
      <w:r w:rsidRPr="0028377B">
        <w:rPr>
          <w:rFonts w:cs="Times New Roman"/>
          <w:lang w:val="en-GB"/>
        </w:rPr>
        <w:t xml:space="preserve">Ayres MP, </w:t>
      </w:r>
      <w:proofErr w:type="spellStart"/>
      <w:r w:rsidRPr="0028377B">
        <w:rPr>
          <w:rFonts w:cs="Times New Roman"/>
          <w:lang w:val="en-GB"/>
        </w:rPr>
        <w:t>Lombardero</w:t>
      </w:r>
      <w:proofErr w:type="spellEnd"/>
      <w:r w:rsidRPr="0028377B">
        <w:rPr>
          <w:rFonts w:cs="Times New Roman"/>
          <w:lang w:val="en-GB"/>
        </w:rPr>
        <w:t xml:space="preserve"> MJ (2000) </w:t>
      </w:r>
      <w:proofErr w:type="gramStart"/>
      <w:r w:rsidRPr="0028377B">
        <w:rPr>
          <w:rFonts w:cs="Times New Roman"/>
          <w:lang w:val="en-GB"/>
        </w:rPr>
        <w:t>Assessing</w:t>
      </w:r>
      <w:proofErr w:type="gramEnd"/>
      <w:r w:rsidRPr="0028377B">
        <w:rPr>
          <w:rFonts w:cs="Times New Roman"/>
          <w:lang w:val="en-GB"/>
        </w:rPr>
        <w:t xml:space="preserve"> the consequences of global change for forest disturbance from herbivores and pathogens. </w:t>
      </w:r>
      <w:proofErr w:type="spellStart"/>
      <w:r w:rsidRPr="0028377B">
        <w:rPr>
          <w:rFonts w:cs="Times New Roman"/>
          <w:lang w:val="en-GB"/>
        </w:rPr>
        <w:t>Sci</w:t>
      </w:r>
      <w:proofErr w:type="spellEnd"/>
      <w:r w:rsidRPr="0028377B">
        <w:rPr>
          <w:rFonts w:cs="Times New Roman"/>
          <w:lang w:val="en-GB"/>
        </w:rPr>
        <w:t xml:space="preserve"> Tot Environ 262:263–286</w:t>
      </w:r>
    </w:p>
    <w:p w14:paraId="6A87B397" w14:textId="77777777" w:rsidR="00A90039" w:rsidRPr="0028377B" w:rsidRDefault="00A90039" w:rsidP="00597CC2">
      <w:pPr>
        <w:autoSpaceDE w:val="0"/>
        <w:autoSpaceDN w:val="0"/>
        <w:adjustRightInd w:val="0"/>
        <w:spacing w:after="80" w:line="360" w:lineRule="auto"/>
        <w:ind w:left="709" w:hanging="709"/>
        <w:rPr>
          <w:rFonts w:cs="Times New Roman"/>
          <w:lang w:val="en-GB"/>
        </w:rPr>
      </w:pPr>
      <w:proofErr w:type="spellStart"/>
      <w:r w:rsidRPr="0028377B">
        <w:rPr>
          <w:rFonts w:cs="Times New Roman"/>
          <w:lang w:val="en-GB"/>
        </w:rPr>
        <w:t>Badeck</w:t>
      </w:r>
      <w:proofErr w:type="spellEnd"/>
      <w:r w:rsidRPr="0028377B">
        <w:rPr>
          <w:rFonts w:cs="Times New Roman"/>
          <w:lang w:val="en-GB"/>
        </w:rPr>
        <w:t xml:space="preserve"> FW, </w:t>
      </w:r>
      <w:proofErr w:type="spellStart"/>
      <w:r w:rsidRPr="0028377B">
        <w:rPr>
          <w:rFonts w:cs="Times New Roman"/>
          <w:lang w:val="en-GB"/>
        </w:rPr>
        <w:t>Lischke</w:t>
      </w:r>
      <w:proofErr w:type="spellEnd"/>
      <w:r w:rsidRPr="0028377B">
        <w:rPr>
          <w:rFonts w:cs="Times New Roman"/>
          <w:lang w:val="en-GB"/>
        </w:rPr>
        <w:t xml:space="preserve"> H, </w:t>
      </w:r>
      <w:proofErr w:type="spellStart"/>
      <w:r w:rsidRPr="0028377B">
        <w:rPr>
          <w:rFonts w:cs="Times New Roman"/>
          <w:lang w:val="en-GB"/>
        </w:rPr>
        <w:t>Bugmann</w:t>
      </w:r>
      <w:proofErr w:type="spellEnd"/>
      <w:r w:rsidRPr="0028377B">
        <w:rPr>
          <w:rFonts w:cs="Times New Roman"/>
          <w:lang w:val="en-GB"/>
        </w:rPr>
        <w:t xml:space="preserve"> H, </w:t>
      </w:r>
      <w:proofErr w:type="spellStart"/>
      <w:r w:rsidRPr="0028377B">
        <w:rPr>
          <w:rFonts w:cs="Times New Roman"/>
          <w:lang w:val="en-GB"/>
        </w:rPr>
        <w:t>Hickler</w:t>
      </w:r>
      <w:proofErr w:type="spellEnd"/>
      <w:r w:rsidRPr="0028377B">
        <w:rPr>
          <w:rFonts w:cs="Times New Roman"/>
          <w:lang w:val="en-GB"/>
        </w:rPr>
        <w:t xml:space="preserve"> T, </w:t>
      </w:r>
      <w:proofErr w:type="spellStart"/>
      <w:r w:rsidRPr="0028377B">
        <w:rPr>
          <w:rFonts w:cs="Times New Roman"/>
          <w:lang w:val="en-GB"/>
        </w:rPr>
        <w:t>Höniger</w:t>
      </w:r>
      <w:proofErr w:type="spellEnd"/>
      <w:r w:rsidRPr="0028377B">
        <w:rPr>
          <w:rFonts w:cs="Times New Roman"/>
          <w:lang w:val="en-GB"/>
        </w:rPr>
        <w:t xml:space="preserve"> K, </w:t>
      </w:r>
      <w:proofErr w:type="spellStart"/>
      <w:r w:rsidRPr="0028377B">
        <w:rPr>
          <w:rFonts w:cs="Times New Roman"/>
          <w:lang w:val="en-GB"/>
        </w:rPr>
        <w:t>Lasch</w:t>
      </w:r>
      <w:proofErr w:type="spellEnd"/>
      <w:r w:rsidRPr="0028377B">
        <w:rPr>
          <w:rFonts w:cs="Times New Roman"/>
          <w:lang w:val="en-GB"/>
        </w:rPr>
        <w:t xml:space="preserve"> P, </w:t>
      </w:r>
      <w:proofErr w:type="spellStart"/>
      <w:r w:rsidRPr="0028377B">
        <w:rPr>
          <w:rFonts w:cs="Times New Roman"/>
          <w:lang w:val="en-GB"/>
        </w:rPr>
        <w:t>Lexer</w:t>
      </w:r>
      <w:proofErr w:type="spellEnd"/>
      <w:r w:rsidRPr="0028377B">
        <w:rPr>
          <w:rFonts w:cs="Times New Roman"/>
          <w:lang w:val="en-GB"/>
        </w:rPr>
        <w:t xml:space="preserve"> MJ, </w:t>
      </w:r>
      <w:proofErr w:type="spellStart"/>
      <w:r w:rsidRPr="0028377B">
        <w:rPr>
          <w:rFonts w:cs="Times New Roman"/>
          <w:lang w:val="en-GB"/>
        </w:rPr>
        <w:t>Mouillot</w:t>
      </w:r>
      <w:proofErr w:type="spellEnd"/>
      <w:r w:rsidRPr="0028377B">
        <w:rPr>
          <w:rFonts w:cs="Times New Roman"/>
          <w:lang w:val="en-GB"/>
        </w:rPr>
        <w:t xml:space="preserve"> F, </w:t>
      </w:r>
      <w:proofErr w:type="spellStart"/>
      <w:r w:rsidRPr="0028377B">
        <w:rPr>
          <w:rFonts w:cs="Times New Roman"/>
          <w:lang w:val="en-GB"/>
        </w:rPr>
        <w:t>Schaber</w:t>
      </w:r>
      <w:proofErr w:type="spellEnd"/>
      <w:r w:rsidRPr="0028377B">
        <w:rPr>
          <w:rFonts w:cs="Times New Roman"/>
          <w:lang w:val="en-GB"/>
        </w:rPr>
        <w:t xml:space="preserve"> J, Smith B (2001) Tree species composition in European pristine forests: Comparison of stand data to model predictions. </w:t>
      </w:r>
      <w:proofErr w:type="spellStart"/>
      <w:r w:rsidRPr="0028377B">
        <w:rPr>
          <w:rFonts w:cs="Times New Roman"/>
          <w:lang w:val="en-GB"/>
        </w:rPr>
        <w:t>Clim</w:t>
      </w:r>
      <w:proofErr w:type="spellEnd"/>
      <w:r w:rsidRPr="0028377B">
        <w:rPr>
          <w:rFonts w:cs="Times New Roman"/>
          <w:lang w:val="en-GB"/>
        </w:rPr>
        <w:t xml:space="preserve"> Chang 51:307–347</w:t>
      </w:r>
    </w:p>
    <w:p w14:paraId="7301A55C" w14:textId="77777777" w:rsidR="00A90039" w:rsidRPr="0028377B" w:rsidRDefault="00A90039" w:rsidP="00597CC2">
      <w:pPr>
        <w:autoSpaceDE w:val="0"/>
        <w:autoSpaceDN w:val="0"/>
        <w:adjustRightInd w:val="0"/>
        <w:spacing w:after="80" w:line="360" w:lineRule="auto"/>
        <w:ind w:left="709" w:hanging="709"/>
        <w:rPr>
          <w:rFonts w:cs="Times New Roman"/>
          <w:lang w:val="en-GB"/>
        </w:rPr>
      </w:pPr>
      <w:r w:rsidRPr="0028377B">
        <w:rPr>
          <w:rFonts w:cs="Times New Roman"/>
          <w:lang w:val="en-GB"/>
        </w:rPr>
        <w:t xml:space="preserve">Bale JS, Masters GJ, </w:t>
      </w:r>
      <w:proofErr w:type="spellStart"/>
      <w:r w:rsidRPr="0028377B">
        <w:rPr>
          <w:rFonts w:cs="Times New Roman"/>
          <w:lang w:val="en-GB"/>
        </w:rPr>
        <w:t>Hodkinson</w:t>
      </w:r>
      <w:proofErr w:type="spellEnd"/>
      <w:r w:rsidRPr="0028377B">
        <w:rPr>
          <w:rFonts w:cs="Times New Roman"/>
          <w:lang w:val="en-GB"/>
        </w:rPr>
        <w:t xml:space="preserve"> ID, </w:t>
      </w:r>
      <w:proofErr w:type="spellStart"/>
      <w:r w:rsidRPr="0028377B">
        <w:rPr>
          <w:rFonts w:cs="Times New Roman"/>
          <w:lang w:val="en-GB"/>
        </w:rPr>
        <w:t>Awmack</w:t>
      </w:r>
      <w:proofErr w:type="spellEnd"/>
      <w:r w:rsidRPr="0028377B">
        <w:rPr>
          <w:rFonts w:cs="Times New Roman"/>
          <w:lang w:val="en-GB"/>
        </w:rPr>
        <w:t xml:space="preserve"> C, </w:t>
      </w:r>
      <w:proofErr w:type="spellStart"/>
      <w:r w:rsidRPr="0028377B">
        <w:rPr>
          <w:rFonts w:cs="Times New Roman"/>
          <w:lang w:val="en-GB"/>
        </w:rPr>
        <w:t>Bezemer</w:t>
      </w:r>
      <w:proofErr w:type="spellEnd"/>
      <w:r w:rsidRPr="0028377B">
        <w:rPr>
          <w:rFonts w:cs="Times New Roman"/>
          <w:lang w:val="en-GB"/>
        </w:rPr>
        <w:t xml:space="preserve"> TM, Brown VK, Butterfield J, </w:t>
      </w:r>
      <w:proofErr w:type="spellStart"/>
      <w:r w:rsidRPr="0028377B">
        <w:rPr>
          <w:rFonts w:cs="Times New Roman"/>
          <w:lang w:val="en-GB"/>
        </w:rPr>
        <w:t>Buse</w:t>
      </w:r>
      <w:proofErr w:type="spellEnd"/>
      <w:r w:rsidRPr="0028377B">
        <w:rPr>
          <w:rFonts w:cs="Times New Roman"/>
          <w:lang w:val="en-GB"/>
        </w:rPr>
        <w:t xml:space="preserve"> A, Coulson JC, Farrar J, Good JEG, Harrington R, Hartley S, Jones HT, </w:t>
      </w:r>
      <w:proofErr w:type="spellStart"/>
      <w:r w:rsidRPr="0028377B">
        <w:rPr>
          <w:rFonts w:cs="Times New Roman"/>
          <w:lang w:val="en-GB"/>
        </w:rPr>
        <w:t>Lindroth</w:t>
      </w:r>
      <w:proofErr w:type="spellEnd"/>
      <w:r w:rsidRPr="0028377B">
        <w:rPr>
          <w:rFonts w:cs="Times New Roman"/>
          <w:lang w:val="en-GB"/>
        </w:rPr>
        <w:t xml:space="preserve"> RL, Press MC, </w:t>
      </w:r>
      <w:proofErr w:type="spellStart"/>
      <w:r w:rsidRPr="0028377B">
        <w:rPr>
          <w:rFonts w:cs="Times New Roman"/>
          <w:lang w:val="en-GB"/>
        </w:rPr>
        <w:t>Symrnioudis</w:t>
      </w:r>
      <w:proofErr w:type="spellEnd"/>
      <w:r w:rsidRPr="0028377B">
        <w:rPr>
          <w:rFonts w:cs="Times New Roman"/>
          <w:lang w:val="en-GB"/>
        </w:rPr>
        <w:t xml:space="preserve"> I, Watt AD, Whittaker JB (2002) </w:t>
      </w:r>
      <w:proofErr w:type="spellStart"/>
      <w:r w:rsidRPr="0028377B">
        <w:rPr>
          <w:rFonts w:cs="Times New Roman"/>
          <w:lang w:val="en-GB"/>
        </w:rPr>
        <w:t>Herbivory</w:t>
      </w:r>
      <w:proofErr w:type="spellEnd"/>
      <w:r w:rsidRPr="0028377B">
        <w:rPr>
          <w:rFonts w:cs="Times New Roman"/>
          <w:lang w:val="en-GB"/>
        </w:rPr>
        <w:t xml:space="preserve"> in global climate change research: direct effects of rising temperature on insect herbivores. Glob Change </w:t>
      </w:r>
      <w:proofErr w:type="spellStart"/>
      <w:r w:rsidRPr="0028377B">
        <w:rPr>
          <w:rFonts w:cs="Times New Roman"/>
          <w:lang w:val="en-GB"/>
        </w:rPr>
        <w:t>Biol</w:t>
      </w:r>
      <w:proofErr w:type="spellEnd"/>
      <w:r w:rsidRPr="0028377B">
        <w:rPr>
          <w:rFonts w:cs="Times New Roman"/>
          <w:lang w:val="en-GB"/>
        </w:rPr>
        <w:t xml:space="preserve"> 8:1–16</w:t>
      </w:r>
    </w:p>
    <w:p w14:paraId="1C057BE5" w14:textId="14AB80DF" w:rsidR="00F72D19" w:rsidRPr="0028377B" w:rsidRDefault="00F72D19" w:rsidP="00597CC2">
      <w:pPr>
        <w:autoSpaceDE w:val="0"/>
        <w:autoSpaceDN w:val="0"/>
        <w:adjustRightInd w:val="0"/>
        <w:spacing w:after="80" w:line="360" w:lineRule="auto"/>
        <w:ind w:left="709" w:hanging="709"/>
        <w:rPr>
          <w:rFonts w:cs="Times New Roman"/>
          <w:highlight w:val="yellow"/>
          <w:lang w:val="en-GB"/>
          <w:rPrChange w:id="278" w:author="ref" w:date="2016-09-08T11:27:00Z">
            <w:rPr>
              <w:rFonts w:cs="Times New Roman"/>
              <w:highlight w:val="yellow"/>
              <w:lang w:val="en-US"/>
            </w:rPr>
          </w:rPrChange>
        </w:rPr>
      </w:pPr>
      <w:proofErr w:type="spellStart"/>
      <w:r w:rsidRPr="0028377B">
        <w:rPr>
          <w:lang w:val="en-GB"/>
          <w:rPrChange w:id="279" w:author="ref" w:date="2016-09-08T11:27:00Z">
            <w:rPr>
              <w:lang w:val="en-US"/>
            </w:rPr>
          </w:rPrChange>
        </w:rPr>
        <w:t>Balmford</w:t>
      </w:r>
      <w:proofErr w:type="spellEnd"/>
      <w:r w:rsidRPr="0028377B">
        <w:rPr>
          <w:lang w:val="en-GB"/>
          <w:rPrChange w:id="280" w:author="ref" w:date="2016-09-08T11:27:00Z">
            <w:rPr>
              <w:lang w:val="en-US"/>
            </w:rPr>
          </w:rPrChange>
        </w:rPr>
        <w:t xml:space="preserve"> A, </w:t>
      </w:r>
      <w:proofErr w:type="spellStart"/>
      <w:r w:rsidRPr="0028377B">
        <w:rPr>
          <w:lang w:val="en-GB"/>
          <w:rPrChange w:id="281" w:author="ref" w:date="2016-09-08T11:27:00Z">
            <w:rPr>
              <w:lang w:val="en-US"/>
            </w:rPr>
          </w:rPrChange>
        </w:rPr>
        <w:t>Bennun</w:t>
      </w:r>
      <w:proofErr w:type="spellEnd"/>
      <w:r w:rsidRPr="0028377B">
        <w:rPr>
          <w:lang w:val="en-GB"/>
          <w:rPrChange w:id="282" w:author="ref" w:date="2016-09-08T11:27:00Z">
            <w:rPr>
              <w:lang w:val="en-US"/>
            </w:rPr>
          </w:rPrChange>
        </w:rPr>
        <w:t xml:space="preserve"> L, Brink BT, Cooper D, Cote IM, Crane</w:t>
      </w:r>
      <w:r w:rsidR="00B16923" w:rsidRPr="0028377B">
        <w:rPr>
          <w:lang w:val="en-GB"/>
          <w:rPrChange w:id="283" w:author="ref" w:date="2016-09-08T11:27:00Z">
            <w:rPr>
              <w:lang w:val="en-US"/>
            </w:rPr>
          </w:rPrChange>
        </w:rPr>
        <w:t xml:space="preserve"> P et al</w:t>
      </w:r>
      <w:r w:rsidRPr="0028377B">
        <w:rPr>
          <w:lang w:val="en-GB"/>
          <w:rPrChange w:id="284" w:author="ref" w:date="2016-09-08T11:27:00Z">
            <w:rPr>
              <w:lang w:val="en-US"/>
            </w:rPr>
          </w:rPrChange>
        </w:rPr>
        <w:t xml:space="preserve"> (2005) The convention on biological diversity’s 2010 target. Science 307:212–213</w:t>
      </w:r>
      <w:r w:rsidRPr="0028377B" w:rsidDel="00F72D19">
        <w:rPr>
          <w:rFonts w:cs="Times New Roman"/>
          <w:highlight w:val="yellow"/>
          <w:lang w:val="en-GB"/>
          <w:rPrChange w:id="285" w:author="ref" w:date="2016-09-08T11:27:00Z">
            <w:rPr>
              <w:rFonts w:cs="Times New Roman"/>
              <w:highlight w:val="yellow"/>
              <w:lang w:val="en-US"/>
            </w:rPr>
          </w:rPrChange>
        </w:rPr>
        <w:t xml:space="preserve"> </w:t>
      </w:r>
    </w:p>
    <w:p w14:paraId="077EAFBE" w14:textId="39FE17F5" w:rsidR="00A90039" w:rsidRPr="0028377B" w:rsidRDefault="00A90039" w:rsidP="00597CC2">
      <w:pPr>
        <w:autoSpaceDE w:val="0"/>
        <w:autoSpaceDN w:val="0"/>
        <w:adjustRightInd w:val="0"/>
        <w:spacing w:after="80" w:line="360" w:lineRule="auto"/>
        <w:ind w:left="709" w:hanging="709"/>
        <w:rPr>
          <w:rFonts w:cs="Times New Roman"/>
          <w:lang w:val="en-GB"/>
        </w:rPr>
      </w:pPr>
      <w:proofErr w:type="spellStart"/>
      <w:r w:rsidRPr="0028377B">
        <w:rPr>
          <w:rFonts w:cs="Times New Roman"/>
          <w:lang w:val="en-GB"/>
        </w:rPr>
        <w:t>Bart</w:t>
      </w:r>
      <w:ins w:id="286" w:author="ref" w:date="2016-09-09T10:48:00Z">
        <w:r w:rsidR="00B669DD">
          <w:rPr>
            <w:rFonts w:cs="Times New Roman"/>
            <w:lang w:val="en-GB"/>
          </w:rPr>
          <w:t>o</w:t>
        </w:r>
      </w:ins>
      <w:del w:id="287" w:author="ref" w:date="2016-09-09T10:48:00Z">
        <w:r w:rsidRPr="0028377B" w:rsidDel="00B669DD">
          <w:rPr>
            <w:rFonts w:cs="Times New Roman"/>
            <w:lang w:val="en-GB"/>
          </w:rPr>
          <w:delText>a</w:delText>
        </w:r>
      </w:del>
      <w:r w:rsidRPr="0028377B">
        <w:rPr>
          <w:rFonts w:cs="Times New Roman"/>
          <w:lang w:val="en-GB"/>
        </w:rPr>
        <w:t>nova</w:t>
      </w:r>
      <w:proofErr w:type="spellEnd"/>
      <w:r w:rsidRPr="0028377B">
        <w:rPr>
          <w:rFonts w:cs="Times New Roman"/>
          <w:lang w:val="en-GB"/>
        </w:rPr>
        <w:t xml:space="preserve"> A, Benes J &amp; </w:t>
      </w:r>
      <w:proofErr w:type="spellStart"/>
      <w:r w:rsidRPr="0028377B">
        <w:rPr>
          <w:rFonts w:cs="Times New Roman"/>
          <w:lang w:val="en-GB"/>
        </w:rPr>
        <w:t>Konvicka</w:t>
      </w:r>
      <w:proofErr w:type="spellEnd"/>
      <w:r w:rsidRPr="0028377B">
        <w:rPr>
          <w:rFonts w:cs="Times New Roman"/>
          <w:lang w:val="en-GB"/>
        </w:rPr>
        <w:t xml:space="preserve"> M (2014) Generalist-specialist continuum and life history traits of Central European butterflies (Lepidoptera) – are we missing a part of the picture? </w:t>
      </w:r>
      <w:proofErr w:type="spellStart"/>
      <w:r w:rsidRPr="0028377B">
        <w:rPr>
          <w:rFonts w:cs="Times New Roman"/>
          <w:lang w:val="en-GB"/>
        </w:rPr>
        <w:t>Eur</w:t>
      </w:r>
      <w:proofErr w:type="spellEnd"/>
      <w:r w:rsidRPr="0028377B">
        <w:rPr>
          <w:rFonts w:cs="Times New Roman"/>
          <w:lang w:val="en-GB"/>
        </w:rPr>
        <w:t xml:space="preserve"> J </w:t>
      </w:r>
      <w:proofErr w:type="spellStart"/>
      <w:r w:rsidRPr="0028377B">
        <w:rPr>
          <w:rFonts w:cs="Times New Roman"/>
          <w:lang w:val="en-GB"/>
        </w:rPr>
        <w:t>Entomol</w:t>
      </w:r>
      <w:proofErr w:type="spellEnd"/>
      <w:r w:rsidRPr="0028377B">
        <w:rPr>
          <w:rFonts w:cs="Times New Roman"/>
          <w:lang w:val="en-GB"/>
        </w:rPr>
        <w:t xml:space="preserve"> 111:543-553</w:t>
      </w:r>
    </w:p>
    <w:p w14:paraId="2228B456" w14:textId="77777777" w:rsidR="00A90039" w:rsidRPr="008F0C84" w:rsidRDefault="00A90039" w:rsidP="00597CC2">
      <w:pPr>
        <w:autoSpaceDE w:val="0"/>
        <w:autoSpaceDN w:val="0"/>
        <w:adjustRightInd w:val="0"/>
        <w:spacing w:after="80" w:line="360" w:lineRule="auto"/>
        <w:ind w:left="709" w:hanging="709"/>
        <w:rPr>
          <w:rFonts w:cs="Times New Roman"/>
          <w:lang w:val="en-GB"/>
        </w:rPr>
      </w:pPr>
      <w:proofErr w:type="spellStart"/>
      <w:r w:rsidRPr="008F0C84">
        <w:rPr>
          <w:rFonts w:cs="Times New Roman"/>
          <w:lang w:val="en-GB"/>
        </w:rPr>
        <w:t>Beniston</w:t>
      </w:r>
      <w:proofErr w:type="spellEnd"/>
      <w:r w:rsidRPr="008F0C84">
        <w:rPr>
          <w:rFonts w:cs="Times New Roman"/>
          <w:lang w:val="en-GB"/>
        </w:rPr>
        <w:t xml:space="preserve"> M (2012) </w:t>
      </w:r>
      <w:proofErr w:type="gramStart"/>
      <w:r w:rsidRPr="008F0C84">
        <w:rPr>
          <w:rFonts w:cs="Times New Roman"/>
          <w:lang w:val="en-GB"/>
        </w:rPr>
        <w:t>Is</w:t>
      </w:r>
      <w:proofErr w:type="gramEnd"/>
      <w:r w:rsidRPr="008F0C84">
        <w:rPr>
          <w:rFonts w:cs="Times New Roman"/>
          <w:lang w:val="en-GB"/>
        </w:rPr>
        <w:t xml:space="preserve"> snow in the Alps receding or disappearing? WIRES </w:t>
      </w:r>
      <w:proofErr w:type="spellStart"/>
      <w:r w:rsidRPr="008F0C84">
        <w:rPr>
          <w:rFonts w:cs="Times New Roman"/>
          <w:lang w:val="en-GB"/>
        </w:rPr>
        <w:t>Clim</w:t>
      </w:r>
      <w:proofErr w:type="spellEnd"/>
      <w:r w:rsidRPr="008F0C84">
        <w:rPr>
          <w:rFonts w:cs="Times New Roman"/>
          <w:lang w:val="en-GB"/>
        </w:rPr>
        <w:t xml:space="preserve"> Chang 3:349–358 </w:t>
      </w:r>
    </w:p>
    <w:p w14:paraId="6EB8C6AA" w14:textId="4E961F3E" w:rsidR="00A90039" w:rsidRPr="008F0C84" w:rsidRDefault="00A90039" w:rsidP="00597CC2">
      <w:pPr>
        <w:autoSpaceDE w:val="0"/>
        <w:autoSpaceDN w:val="0"/>
        <w:adjustRightInd w:val="0"/>
        <w:spacing w:after="80" w:line="360" w:lineRule="auto"/>
        <w:ind w:left="709" w:hanging="709"/>
        <w:rPr>
          <w:rFonts w:cs="Times New Roman"/>
          <w:lang w:val="en-GB"/>
        </w:rPr>
      </w:pPr>
      <w:proofErr w:type="spellStart"/>
      <w:r w:rsidRPr="008F0C84">
        <w:rPr>
          <w:rFonts w:cs="Times New Roman"/>
          <w:lang w:val="en-GB"/>
        </w:rPr>
        <w:t>Bielby</w:t>
      </w:r>
      <w:proofErr w:type="spellEnd"/>
      <w:r w:rsidRPr="008F0C84">
        <w:rPr>
          <w:rFonts w:cs="Times New Roman"/>
          <w:lang w:val="en-GB"/>
        </w:rPr>
        <w:t xml:space="preserve"> J, Mace GM, </w:t>
      </w:r>
      <w:proofErr w:type="spellStart"/>
      <w:r w:rsidRPr="008F0C84">
        <w:rPr>
          <w:rFonts w:cs="Times New Roman"/>
          <w:lang w:val="en-GB"/>
        </w:rPr>
        <w:t>Bininda-Emonds</w:t>
      </w:r>
      <w:proofErr w:type="spellEnd"/>
      <w:r w:rsidRPr="008F0C84">
        <w:rPr>
          <w:rFonts w:cs="Times New Roman"/>
          <w:lang w:val="en-GB"/>
        </w:rPr>
        <w:t xml:space="preserve"> OP, </w:t>
      </w:r>
      <w:proofErr w:type="spellStart"/>
      <w:r w:rsidRPr="008F0C84">
        <w:rPr>
          <w:rFonts w:cs="Times New Roman"/>
          <w:lang w:val="en-GB"/>
        </w:rPr>
        <w:t>Cardillo</w:t>
      </w:r>
      <w:proofErr w:type="spellEnd"/>
      <w:r w:rsidRPr="008F0C84">
        <w:rPr>
          <w:rFonts w:cs="Times New Roman"/>
          <w:lang w:val="en-GB"/>
        </w:rPr>
        <w:t xml:space="preserve"> M, </w:t>
      </w:r>
      <w:proofErr w:type="spellStart"/>
      <w:r w:rsidRPr="008F0C84">
        <w:rPr>
          <w:rFonts w:cs="Times New Roman"/>
          <w:lang w:val="en-GB"/>
        </w:rPr>
        <w:t>Gittleman</w:t>
      </w:r>
      <w:proofErr w:type="spellEnd"/>
      <w:r w:rsidRPr="008F0C84">
        <w:rPr>
          <w:rFonts w:cs="Times New Roman"/>
          <w:lang w:val="en-GB"/>
        </w:rPr>
        <w:t xml:space="preserve"> JL, Jones KE, </w:t>
      </w:r>
      <w:proofErr w:type="spellStart"/>
      <w:r w:rsidRPr="008F0C84">
        <w:rPr>
          <w:rFonts w:cs="Times New Roman"/>
          <w:lang w:val="en-GB"/>
        </w:rPr>
        <w:t>Orme</w:t>
      </w:r>
      <w:proofErr w:type="spellEnd"/>
      <w:r w:rsidRPr="008F0C84">
        <w:rPr>
          <w:rFonts w:cs="Times New Roman"/>
          <w:lang w:val="en-GB"/>
        </w:rPr>
        <w:t xml:space="preserve"> </w:t>
      </w:r>
      <w:proofErr w:type="spellStart"/>
      <w:r w:rsidRPr="008F0C84">
        <w:rPr>
          <w:rFonts w:cs="Times New Roman"/>
          <w:lang w:val="en-GB"/>
        </w:rPr>
        <w:t>CDL</w:t>
      </w:r>
      <w:proofErr w:type="gramStart"/>
      <w:r w:rsidRPr="008F0C84">
        <w:rPr>
          <w:rFonts w:cs="Times New Roman"/>
          <w:lang w:val="en-GB"/>
        </w:rPr>
        <w:t>,Purvis</w:t>
      </w:r>
      <w:proofErr w:type="spellEnd"/>
      <w:proofErr w:type="gramEnd"/>
      <w:r w:rsidRPr="008F0C84">
        <w:rPr>
          <w:rFonts w:cs="Times New Roman"/>
          <w:lang w:val="en-GB"/>
        </w:rPr>
        <w:t xml:space="preserve"> A (2007) The fast–slow continuum in mammalian life-history: an empirical </w:t>
      </w:r>
      <w:proofErr w:type="spellStart"/>
      <w:r w:rsidRPr="008F0C84">
        <w:rPr>
          <w:rFonts w:cs="Times New Roman"/>
          <w:lang w:val="en-GB"/>
        </w:rPr>
        <w:t>reevaluation</w:t>
      </w:r>
      <w:proofErr w:type="spellEnd"/>
      <w:r w:rsidRPr="008F0C84">
        <w:rPr>
          <w:rFonts w:cs="Times New Roman"/>
          <w:lang w:val="en-GB"/>
        </w:rPr>
        <w:t xml:space="preserve">. </w:t>
      </w:r>
      <w:proofErr w:type="spellStart"/>
      <w:r w:rsidRPr="008F0C84">
        <w:rPr>
          <w:rFonts w:cs="Times New Roman"/>
          <w:lang w:val="en-GB"/>
        </w:rPr>
        <w:t>Amer</w:t>
      </w:r>
      <w:proofErr w:type="spellEnd"/>
      <w:r w:rsidRPr="008F0C84">
        <w:rPr>
          <w:rFonts w:cs="Times New Roman"/>
          <w:lang w:val="en-GB"/>
        </w:rPr>
        <w:t xml:space="preserve"> Nat 169:748–757</w:t>
      </w:r>
    </w:p>
    <w:p w14:paraId="41AA4AE3" w14:textId="77777777" w:rsidR="00A90039" w:rsidRPr="0028377B" w:rsidRDefault="00A90039" w:rsidP="00597CC2">
      <w:pPr>
        <w:autoSpaceDE w:val="0"/>
        <w:autoSpaceDN w:val="0"/>
        <w:adjustRightInd w:val="0"/>
        <w:spacing w:after="80" w:line="360" w:lineRule="auto"/>
        <w:ind w:left="709" w:hanging="709"/>
        <w:rPr>
          <w:rFonts w:cs="Times New Roman"/>
          <w:lang w:val="en-GB"/>
        </w:rPr>
      </w:pPr>
      <w:proofErr w:type="gramStart"/>
      <w:r w:rsidRPr="008F0C84">
        <w:rPr>
          <w:rFonts w:cs="Times New Roman"/>
          <w:lang w:val="en-GB"/>
        </w:rPr>
        <w:t xml:space="preserve">Blackburn TM (1991) Evidence for a fast slow continuum of life-history traits among </w:t>
      </w:r>
      <w:proofErr w:type="spellStart"/>
      <w:r w:rsidRPr="008F0C84">
        <w:rPr>
          <w:rFonts w:cs="Times New Roman"/>
          <w:lang w:val="en-GB"/>
        </w:rPr>
        <w:t>parasitoid</w:t>
      </w:r>
      <w:proofErr w:type="spellEnd"/>
      <w:r w:rsidRPr="008F0C84">
        <w:rPr>
          <w:rFonts w:cs="Times New Roman"/>
          <w:lang w:val="en-GB"/>
        </w:rPr>
        <w:t xml:space="preserve"> hymenoptera.</w:t>
      </w:r>
      <w:proofErr w:type="gramEnd"/>
      <w:r w:rsidRPr="008F0C84">
        <w:rPr>
          <w:rFonts w:cs="Times New Roman"/>
          <w:lang w:val="en-GB"/>
        </w:rPr>
        <w:t xml:space="preserve"> </w:t>
      </w:r>
      <w:proofErr w:type="spellStart"/>
      <w:r w:rsidRPr="008F0C84">
        <w:rPr>
          <w:rFonts w:cs="Times New Roman"/>
          <w:lang w:val="en-GB"/>
        </w:rPr>
        <w:t>Funct</w:t>
      </w:r>
      <w:proofErr w:type="spellEnd"/>
      <w:r w:rsidRPr="008F0C84">
        <w:rPr>
          <w:rFonts w:cs="Times New Roman"/>
          <w:lang w:val="en-GB"/>
        </w:rPr>
        <w:t xml:space="preserve"> </w:t>
      </w:r>
      <w:proofErr w:type="spellStart"/>
      <w:r w:rsidRPr="008F0C84">
        <w:rPr>
          <w:rFonts w:cs="Times New Roman"/>
          <w:lang w:val="en-GB"/>
        </w:rPr>
        <w:t>Ecol</w:t>
      </w:r>
      <w:proofErr w:type="spellEnd"/>
      <w:r w:rsidRPr="008F0C84">
        <w:rPr>
          <w:rFonts w:cs="Times New Roman"/>
          <w:lang w:val="en-GB"/>
        </w:rPr>
        <w:t xml:space="preserve"> 5:65–74</w:t>
      </w:r>
    </w:p>
    <w:p w14:paraId="3D07CC4B" w14:textId="77777777" w:rsidR="00A90039" w:rsidRPr="0028377B" w:rsidRDefault="00A90039" w:rsidP="00597CC2">
      <w:pPr>
        <w:autoSpaceDE w:val="0"/>
        <w:autoSpaceDN w:val="0"/>
        <w:adjustRightInd w:val="0"/>
        <w:spacing w:after="80" w:line="360" w:lineRule="auto"/>
        <w:ind w:left="709" w:hanging="709"/>
        <w:rPr>
          <w:rFonts w:cs="Times New Roman"/>
          <w:lang w:val="en-GB"/>
          <w:rPrChange w:id="288" w:author="ref" w:date="2016-09-08T11:27:00Z">
            <w:rPr>
              <w:rFonts w:cs="Times New Roman"/>
            </w:rPr>
          </w:rPrChange>
        </w:rPr>
      </w:pPr>
      <w:proofErr w:type="spellStart"/>
      <w:r w:rsidRPr="0028377B">
        <w:rPr>
          <w:rFonts w:cs="Times New Roman"/>
          <w:lang w:val="en-GB"/>
        </w:rPr>
        <w:t>Börschig</w:t>
      </w:r>
      <w:proofErr w:type="spellEnd"/>
      <w:r w:rsidRPr="0028377B">
        <w:rPr>
          <w:rFonts w:cs="Times New Roman"/>
          <w:lang w:val="en-GB"/>
        </w:rPr>
        <w:t xml:space="preserve"> C, Klein AM, von </w:t>
      </w:r>
      <w:proofErr w:type="spellStart"/>
      <w:r w:rsidRPr="0028377B">
        <w:rPr>
          <w:rFonts w:cs="Times New Roman"/>
          <w:lang w:val="en-GB"/>
        </w:rPr>
        <w:t>Wehrden</w:t>
      </w:r>
      <w:proofErr w:type="spellEnd"/>
      <w:r w:rsidRPr="0028377B">
        <w:rPr>
          <w:rFonts w:cs="Times New Roman"/>
          <w:lang w:val="en-GB"/>
        </w:rPr>
        <w:t xml:space="preserve"> H, Krauss J (2013) Traits of butterfly communities change from specialist to generalist characteristics with increasing land-use intensity. </w:t>
      </w:r>
      <w:r w:rsidRPr="0028377B">
        <w:rPr>
          <w:rFonts w:cs="Times New Roman"/>
          <w:lang w:val="en-GB"/>
          <w:rPrChange w:id="289" w:author="ref" w:date="2016-09-08T11:27:00Z">
            <w:rPr>
              <w:rFonts w:cs="Times New Roman"/>
            </w:rPr>
          </w:rPrChange>
        </w:rPr>
        <w:t xml:space="preserve">Basic </w:t>
      </w:r>
      <w:proofErr w:type="spellStart"/>
      <w:r w:rsidRPr="0028377B">
        <w:rPr>
          <w:rFonts w:cs="Times New Roman"/>
          <w:lang w:val="en-GB"/>
          <w:rPrChange w:id="290" w:author="ref" w:date="2016-09-08T11:27:00Z">
            <w:rPr>
              <w:rFonts w:cs="Times New Roman"/>
            </w:rPr>
          </w:rPrChange>
        </w:rPr>
        <w:t>Appl</w:t>
      </w:r>
      <w:proofErr w:type="spellEnd"/>
      <w:r w:rsidRPr="0028377B">
        <w:rPr>
          <w:rFonts w:cs="Times New Roman"/>
          <w:lang w:val="en-GB"/>
          <w:rPrChange w:id="291" w:author="ref" w:date="2016-09-08T11:27:00Z">
            <w:rPr>
              <w:rFonts w:cs="Times New Roman"/>
            </w:rPr>
          </w:rPrChange>
        </w:rPr>
        <w:t xml:space="preserve"> </w:t>
      </w:r>
      <w:proofErr w:type="spellStart"/>
      <w:r w:rsidRPr="0028377B">
        <w:rPr>
          <w:rFonts w:cs="Times New Roman"/>
          <w:lang w:val="en-GB"/>
          <w:rPrChange w:id="292" w:author="ref" w:date="2016-09-08T11:27:00Z">
            <w:rPr>
              <w:rFonts w:cs="Times New Roman"/>
            </w:rPr>
          </w:rPrChange>
        </w:rPr>
        <w:t>Ecol</w:t>
      </w:r>
      <w:proofErr w:type="spellEnd"/>
      <w:r w:rsidRPr="0028377B">
        <w:rPr>
          <w:rFonts w:cs="Times New Roman"/>
          <w:lang w:val="en-GB"/>
          <w:rPrChange w:id="293" w:author="ref" w:date="2016-09-08T11:27:00Z">
            <w:rPr>
              <w:rFonts w:cs="Times New Roman"/>
            </w:rPr>
          </w:rPrChange>
        </w:rPr>
        <w:t xml:space="preserve"> 14:547–554</w:t>
      </w:r>
    </w:p>
    <w:p w14:paraId="6F352D50" w14:textId="70397393" w:rsidR="00A90039" w:rsidRPr="0028377B" w:rsidRDefault="00A90039" w:rsidP="00597CC2">
      <w:pPr>
        <w:autoSpaceDE w:val="0"/>
        <w:autoSpaceDN w:val="0"/>
        <w:adjustRightInd w:val="0"/>
        <w:spacing w:after="80" w:line="360" w:lineRule="auto"/>
        <w:ind w:left="709" w:hanging="709"/>
        <w:rPr>
          <w:rFonts w:cs="Times New Roman"/>
          <w:lang w:val="en-GB"/>
          <w:rPrChange w:id="294" w:author="ref" w:date="2016-09-08T11:27:00Z">
            <w:rPr>
              <w:rFonts w:cs="Times New Roman"/>
            </w:rPr>
          </w:rPrChange>
        </w:rPr>
      </w:pPr>
      <w:proofErr w:type="spellStart"/>
      <w:r w:rsidRPr="0028377B">
        <w:rPr>
          <w:rFonts w:cs="Times New Roman"/>
          <w:lang w:val="en-GB"/>
          <w:rPrChange w:id="295" w:author="ref" w:date="2016-09-08T11:27:00Z">
            <w:rPr>
              <w:rFonts w:cs="Times New Roman"/>
            </w:rPr>
          </w:rPrChange>
        </w:rPr>
        <w:lastRenderedPageBreak/>
        <w:t>Bos</w:t>
      </w:r>
      <w:proofErr w:type="spellEnd"/>
      <w:r w:rsidRPr="0028377B">
        <w:rPr>
          <w:rFonts w:cs="Times New Roman"/>
          <w:lang w:val="en-GB"/>
          <w:rPrChange w:id="296" w:author="ref" w:date="2016-09-08T11:27:00Z">
            <w:rPr>
              <w:rFonts w:cs="Times New Roman"/>
            </w:rPr>
          </w:rPrChange>
        </w:rPr>
        <w:t xml:space="preserve"> FG, </w:t>
      </w:r>
      <w:proofErr w:type="spellStart"/>
      <w:r w:rsidRPr="0028377B">
        <w:rPr>
          <w:rFonts w:cs="Times New Roman"/>
          <w:lang w:val="en-GB"/>
          <w:rPrChange w:id="297" w:author="ref" w:date="2016-09-08T11:27:00Z">
            <w:rPr>
              <w:rFonts w:cs="Times New Roman"/>
            </w:rPr>
          </w:rPrChange>
        </w:rPr>
        <w:t>Bosveld</w:t>
      </w:r>
      <w:proofErr w:type="spellEnd"/>
      <w:r w:rsidRPr="0028377B">
        <w:rPr>
          <w:rFonts w:cs="Times New Roman"/>
          <w:lang w:val="en-GB"/>
          <w:rPrChange w:id="298" w:author="ref" w:date="2016-09-08T11:27:00Z">
            <w:rPr>
              <w:rFonts w:cs="Times New Roman"/>
            </w:rPr>
          </w:rPrChange>
        </w:rPr>
        <w:t xml:space="preserve"> MA, </w:t>
      </w:r>
      <w:proofErr w:type="spellStart"/>
      <w:r w:rsidRPr="0028377B">
        <w:rPr>
          <w:rFonts w:cs="Times New Roman"/>
          <w:lang w:val="en-GB"/>
          <w:rPrChange w:id="299" w:author="ref" w:date="2016-09-08T11:27:00Z">
            <w:rPr>
              <w:rFonts w:cs="Times New Roman"/>
            </w:rPr>
          </w:rPrChange>
        </w:rPr>
        <w:t>Groenendijk</w:t>
      </w:r>
      <w:proofErr w:type="spellEnd"/>
      <w:r w:rsidRPr="0028377B">
        <w:rPr>
          <w:rFonts w:cs="Times New Roman"/>
          <w:lang w:val="en-GB"/>
          <w:rPrChange w:id="300" w:author="ref" w:date="2016-09-08T11:27:00Z">
            <w:rPr>
              <w:rFonts w:cs="Times New Roman"/>
            </w:rPr>
          </w:rPrChange>
        </w:rPr>
        <w:t xml:space="preserve"> DG, Van </w:t>
      </w:r>
      <w:proofErr w:type="spellStart"/>
      <w:r w:rsidRPr="0028377B">
        <w:rPr>
          <w:rFonts w:cs="Times New Roman"/>
          <w:lang w:val="en-GB"/>
          <w:rPrChange w:id="301" w:author="ref" w:date="2016-09-08T11:27:00Z">
            <w:rPr>
              <w:rFonts w:cs="Times New Roman"/>
            </w:rPr>
          </w:rPrChange>
        </w:rPr>
        <w:t>Swaay</w:t>
      </w:r>
      <w:proofErr w:type="spellEnd"/>
      <w:r w:rsidRPr="0028377B">
        <w:rPr>
          <w:rFonts w:cs="Times New Roman"/>
          <w:lang w:val="en-GB"/>
          <w:rPrChange w:id="302" w:author="ref" w:date="2016-09-08T11:27:00Z">
            <w:rPr>
              <w:rFonts w:cs="Times New Roman"/>
            </w:rPr>
          </w:rPrChange>
        </w:rPr>
        <w:t xml:space="preserve"> CAM, </w:t>
      </w:r>
      <w:proofErr w:type="spellStart"/>
      <w:r w:rsidRPr="0028377B">
        <w:rPr>
          <w:rFonts w:cs="Times New Roman"/>
          <w:lang w:val="en-GB"/>
          <w:rPrChange w:id="303" w:author="ref" w:date="2016-09-08T11:27:00Z">
            <w:rPr>
              <w:rFonts w:cs="Times New Roman"/>
            </w:rPr>
          </w:rPrChange>
        </w:rPr>
        <w:t>Wynhoff</w:t>
      </w:r>
      <w:proofErr w:type="spellEnd"/>
      <w:r w:rsidRPr="0028377B">
        <w:rPr>
          <w:rFonts w:cs="Times New Roman"/>
          <w:lang w:val="en-GB"/>
          <w:rPrChange w:id="304" w:author="ref" w:date="2016-09-08T11:27:00Z">
            <w:rPr>
              <w:rFonts w:cs="Times New Roman"/>
            </w:rPr>
          </w:rPrChange>
        </w:rPr>
        <w:t xml:space="preserve"> I. &amp; De </w:t>
      </w:r>
      <w:proofErr w:type="spellStart"/>
      <w:r w:rsidRPr="0028377B">
        <w:rPr>
          <w:rFonts w:cs="Times New Roman"/>
          <w:lang w:val="en-GB"/>
          <w:rPrChange w:id="305" w:author="ref" w:date="2016-09-08T11:27:00Z">
            <w:rPr>
              <w:rFonts w:cs="Times New Roman"/>
            </w:rPr>
          </w:rPrChange>
        </w:rPr>
        <w:t>Vlinderstichting</w:t>
      </w:r>
      <w:proofErr w:type="spellEnd"/>
      <w:r w:rsidRPr="0028377B">
        <w:rPr>
          <w:rFonts w:cs="Times New Roman"/>
          <w:lang w:val="en-GB"/>
          <w:rPrChange w:id="306" w:author="ref" w:date="2016-09-08T11:27:00Z">
            <w:rPr>
              <w:rFonts w:cs="Times New Roman"/>
            </w:rPr>
          </w:rPrChange>
        </w:rPr>
        <w:t xml:space="preserve"> (2006). De </w:t>
      </w:r>
      <w:proofErr w:type="spellStart"/>
      <w:r w:rsidRPr="0028377B">
        <w:rPr>
          <w:rFonts w:cs="Times New Roman"/>
          <w:lang w:val="en-GB"/>
          <w:rPrChange w:id="307" w:author="ref" w:date="2016-09-08T11:27:00Z">
            <w:rPr>
              <w:rFonts w:cs="Times New Roman"/>
            </w:rPr>
          </w:rPrChange>
        </w:rPr>
        <w:t>Dagvlinders</w:t>
      </w:r>
      <w:proofErr w:type="spellEnd"/>
      <w:r w:rsidRPr="0028377B">
        <w:rPr>
          <w:rFonts w:cs="Times New Roman"/>
          <w:lang w:val="en-GB"/>
          <w:rPrChange w:id="308" w:author="ref" w:date="2016-09-08T11:27:00Z">
            <w:rPr>
              <w:rFonts w:cs="Times New Roman"/>
            </w:rPr>
          </w:rPrChange>
        </w:rPr>
        <w:t xml:space="preserve"> van Nederland: </w:t>
      </w:r>
      <w:proofErr w:type="spellStart"/>
      <w:r w:rsidRPr="0028377B">
        <w:rPr>
          <w:rFonts w:cs="Times New Roman"/>
          <w:lang w:val="en-GB"/>
          <w:rPrChange w:id="309" w:author="ref" w:date="2016-09-08T11:27:00Z">
            <w:rPr>
              <w:rFonts w:cs="Times New Roman"/>
            </w:rPr>
          </w:rPrChange>
        </w:rPr>
        <w:t>Verspreiding</w:t>
      </w:r>
      <w:proofErr w:type="spellEnd"/>
      <w:r w:rsidRPr="0028377B">
        <w:rPr>
          <w:rFonts w:cs="Times New Roman"/>
          <w:lang w:val="en-GB"/>
          <w:rPrChange w:id="310" w:author="ref" w:date="2016-09-08T11:27:00Z">
            <w:rPr>
              <w:rFonts w:cs="Times New Roman"/>
            </w:rPr>
          </w:rPrChange>
        </w:rPr>
        <w:t xml:space="preserve"> en </w:t>
      </w:r>
      <w:proofErr w:type="spellStart"/>
      <w:r w:rsidRPr="0028377B">
        <w:rPr>
          <w:rFonts w:cs="Times New Roman"/>
          <w:lang w:val="en-GB"/>
          <w:rPrChange w:id="311" w:author="ref" w:date="2016-09-08T11:27:00Z">
            <w:rPr>
              <w:rFonts w:cs="Times New Roman"/>
            </w:rPr>
          </w:rPrChange>
        </w:rPr>
        <w:t>Bescherming</w:t>
      </w:r>
      <w:proofErr w:type="spellEnd"/>
      <w:r w:rsidRPr="0028377B">
        <w:rPr>
          <w:rFonts w:cs="Times New Roman"/>
          <w:lang w:val="en-GB"/>
          <w:rPrChange w:id="312" w:author="ref" w:date="2016-09-08T11:27:00Z">
            <w:rPr>
              <w:rFonts w:cs="Times New Roman"/>
            </w:rPr>
          </w:rPrChange>
        </w:rPr>
        <w:t xml:space="preserve">. Leiden: </w:t>
      </w:r>
      <w:proofErr w:type="spellStart"/>
      <w:r w:rsidRPr="0028377B">
        <w:rPr>
          <w:rFonts w:cs="Times New Roman"/>
          <w:lang w:val="en-GB"/>
          <w:rPrChange w:id="313" w:author="ref" w:date="2016-09-08T11:27:00Z">
            <w:rPr>
              <w:rFonts w:cs="Times New Roman"/>
            </w:rPr>
          </w:rPrChange>
        </w:rPr>
        <w:t>Nederlandse</w:t>
      </w:r>
      <w:proofErr w:type="spellEnd"/>
      <w:r w:rsidRPr="0028377B">
        <w:rPr>
          <w:rFonts w:cs="Times New Roman"/>
          <w:lang w:val="en-GB"/>
          <w:rPrChange w:id="314" w:author="ref" w:date="2016-09-08T11:27:00Z">
            <w:rPr>
              <w:rFonts w:cs="Times New Roman"/>
            </w:rPr>
          </w:rPrChange>
        </w:rPr>
        <w:t xml:space="preserve"> Fauna 7. </w:t>
      </w:r>
      <w:proofErr w:type="spellStart"/>
      <w:r w:rsidRPr="0028377B">
        <w:rPr>
          <w:rFonts w:cs="Times New Roman"/>
          <w:lang w:val="en-GB"/>
          <w:rPrChange w:id="315" w:author="ref" w:date="2016-09-08T11:27:00Z">
            <w:rPr>
              <w:rFonts w:cs="Times New Roman"/>
            </w:rPr>
          </w:rPrChange>
        </w:rPr>
        <w:t>Nationaal</w:t>
      </w:r>
      <w:proofErr w:type="spellEnd"/>
      <w:r w:rsidRPr="0028377B">
        <w:rPr>
          <w:rFonts w:cs="Times New Roman"/>
          <w:lang w:val="en-GB"/>
          <w:rPrChange w:id="316" w:author="ref" w:date="2016-09-08T11:27:00Z">
            <w:rPr>
              <w:rFonts w:cs="Times New Roman"/>
            </w:rPr>
          </w:rPrChange>
        </w:rPr>
        <w:t xml:space="preserve"> </w:t>
      </w:r>
      <w:proofErr w:type="spellStart"/>
      <w:r w:rsidRPr="0028377B">
        <w:rPr>
          <w:rFonts w:cs="Times New Roman"/>
          <w:lang w:val="en-GB"/>
          <w:rPrChange w:id="317" w:author="ref" w:date="2016-09-08T11:27:00Z">
            <w:rPr>
              <w:rFonts w:cs="Times New Roman"/>
            </w:rPr>
          </w:rPrChange>
        </w:rPr>
        <w:t>Natuurhistorisch</w:t>
      </w:r>
      <w:proofErr w:type="spellEnd"/>
      <w:r w:rsidRPr="0028377B">
        <w:rPr>
          <w:rFonts w:cs="Times New Roman"/>
          <w:lang w:val="en-GB"/>
          <w:rPrChange w:id="318" w:author="ref" w:date="2016-09-08T11:27:00Z">
            <w:rPr>
              <w:rFonts w:cs="Times New Roman"/>
            </w:rPr>
          </w:rPrChange>
        </w:rPr>
        <w:t xml:space="preserve"> Museum Naturalis</w:t>
      </w:r>
      <w:r w:rsidR="00F72D19" w:rsidRPr="0028377B">
        <w:rPr>
          <w:rFonts w:cs="Times New Roman"/>
          <w:lang w:val="en-GB"/>
          <w:rPrChange w:id="319" w:author="ref" w:date="2016-09-08T11:27:00Z">
            <w:rPr>
              <w:rFonts w:cs="Times New Roman"/>
            </w:rPr>
          </w:rPrChange>
        </w:rPr>
        <w:t xml:space="preserve"> (in Dutch)</w:t>
      </w:r>
      <w:r w:rsidRPr="0028377B">
        <w:rPr>
          <w:rFonts w:cs="Times New Roman"/>
          <w:lang w:val="en-GB"/>
          <w:rPrChange w:id="320" w:author="ref" w:date="2016-09-08T11:27:00Z">
            <w:rPr>
              <w:rFonts w:cs="Times New Roman"/>
            </w:rPr>
          </w:rPrChange>
        </w:rPr>
        <w:t xml:space="preserve">, KNNV </w:t>
      </w:r>
      <w:proofErr w:type="spellStart"/>
      <w:r w:rsidRPr="0028377B">
        <w:rPr>
          <w:rFonts w:cs="Times New Roman"/>
          <w:lang w:val="en-GB"/>
          <w:rPrChange w:id="321" w:author="ref" w:date="2016-09-08T11:27:00Z">
            <w:rPr>
              <w:rFonts w:cs="Times New Roman"/>
            </w:rPr>
          </w:rPrChange>
        </w:rPr>
        <w:t>Uitgeverij</w:t>
      </w:r>
      <w:proofErr w:type="spellEnd"/>
      <w:r w:rsidRPr="0028377B">
        <w:rPr>
          <w:rFonts w:cs="Times New Roman"/>
          <w:lang w:val="en-GB"/>
          <w:rPrChange w:id="322" w:author="ref" w:date="2016-09-08T11:27:00Z">
            <w:rPr>
              <w:rFonts w:cs="Times New Roman"/>
            </w:rPr>
          </w:rPrChange>
        </w:rPr>
        <w:t xml:space="preserve"> and EIS-NL</w:t>
      </w:r>
    </w:p>
    <w:p w14:paraId="66184E9F" w14:textId="77777777" w:rsidR="00A90039" w:rsidRPr="0028377B" w:rsidRDefault="00A90039" w:rsidP="00597CC2">
      <w:pPr>
        <w:autoSpaceDE w:val="0"/>
        <w:autoSpaceDN w:val="0"/>
        <w:adjustRightInd w:val="0"/>
        <w:spacing w:after="80" w:line="360" w:lineRule="auto"/>
        <w:ind w:left="709" w:hanging="709"/>
        <w:rPr>
          <w:rFonts w:cs="Times New Roman"/>
          <w:lang w:val="en-GB"/>
        </w:rPr>
      </w:pPr>
      <w:proofErr w:type="spellStart"/>
      <w:r w:rsidRPr="0028377B">
        <w:rPr>
          <w:rFonts w:cs="Times New Roman"/>
          <w:lang w:val="en-GB"/>
          <w:rPrChange w:id="323" w:author="ref" w:date="2016-09-08T11:27:00Z">
            <w:rPr>
              <w:rFonts w:cs="Times New Roman"/>
            </w:rPr>
          </w:rPrChange>
        </w:rPr>
        <w:t>Brocard</w:t>
      </w:r>
      <w:proofErr w:type="spellEnd"/>
      <w:r w:rsidRPr="0028377B">
        <w:rPr>
          <w:rFonts w:cs="Times New Roman"/>
          <w:lang w:val="en-GB"/>
          <w:rPrChange w:id="324" w:author="ref" w:date="2016-09-08T11:27:00Z">
            <w:rPr>
              <w:rFonts w:cs="Times New Roman"/>
            </w:rPr>
          </w:rPrChange>
        </w:rPr>
        <w:t xml:space="preserve"> E, </w:t>
      </w:r>
      <w:proofErr w:type="spellStart"/>
      <w:r w:rsidRPr="0028377B">
        <w:rPr>
          <w:rFonts w:cs="Times New Roman"/>
          <w:lang w:val="en-GB"/>
          <w:rPrChange w:id="325" w:author="ref" w:date="2016-09-08T11:27:00Z">
            <w:rPr>
              <w:rFonts w:cs="Times New Roman"/>
            </w:rPr>
          </w:rPrChange>
        </w:rPr>
        <w:t>Philipona</w:t>
      </w:r>
      <w:proofErr w:type="spellEnd"/>
      <w:r w:rsidRPr="0028377B">
        <w:rPr>
          <w:rFonts w:cs="Times New Roman"/>
          <w:lang w:val="en-GB"/>
          <w:rPrChange w:id="326" w:author="ref" w:date="2016-09-08T11:27:00Z">
            <w:rPr>
              <w:rFonts w:cs="Times New Roman"/>
            </w:rPr>
          </w:rPrChange>
        </w:rPr>
        <w:t xml:space="preserve"> R, </w:t>
      </w:r>
      <w:proofErr w:type="spellStart"/>
      <w:r w:rsidRPr="0028377B">
        <w:rPr>
          <w:rFonts w:cs="Times New Roman"/>
          <w:lang w:val="en-GB"/>
          <w:rPrChange w:id="327" w:author="ref" w:date="2016-09-08T11:27:00Z">
            <w:rPr>
              <w:rFonts w:cs="Times New Roman"/>
            </w:rPr>
          </w:rPrChange>
        </w:rPr>
        <w:t>Jeannet</w:t>
      </w:r>
      <w:proofErr w:type="spellEnd"/>
      <w:r w:rsidRPr="0028377B">
        <w:rPr>
          <w:rFonts w:cs="Times New Roman"/>
          <w:lang w:val="en-GB"/>
          <w:rPrChange w:id="328" w:author="ref" w:date="2016-09-08T11:27:00Z">
            <w:rPr>
              <w:rFonts w:cs="Times New Roman"/>
            </w:rPr>
          </w:rPrChange>
        </w:rPr>
        <w:t xml:space="preserve"> P, </w:t>
      </w:r>
      <w:proofErr w:type="spellStart"/>
      <w:r w:rsidRPr="0028377B">
        <w:rPr>
          <w:rFonts w:cs="Times New Roman"/>
          <w:lang w:val="en-GB"/>
          <w:rPrChange w:id="329" w:author="ref" w:date="2016-09-08T11:27:00Z">
            <w:rPr>
              <w:rFonts w:cs="Times New Roman"/>
            </w:rPr>
          </w:rPrChange>
        </w:rPr>
        <w:t>Begert</w:t>
      </w:r>
      <w:proofErr w:type="spellEnd"/>
      <w:r w:rsidRPr="0028377B">
        <w:rPr>
          <w:rFonts w:cs="Times New Roman"/>
          <w:lang w:val="en-GB"/>
          <w:rPrChange w:id="330" w:author="ref" w:date="2016-09-08T11:27:00Z">
            <w:rPr>
              <w:rFonts w:cs="Times New Roman"/>
            </w:rPr>
          </w:rPrChange>
        </w:rPr>
        <w:t xml:space="preserve"> M, </w:t>
      </w:r>
      <w:proofErr w:type="spellStart"/>
      <w:r w:rsidRPr="0028377B">
        <w:rPr>
          <w:rFonts w:cs="Times New Roman"/>
          <w:lang w:val="en-GB"/>
          <w:rPrChange w:id="331" w:author="ref" w:date="2016-09-08T11:27:00Z">
            <w:rPr>
              <w:rFonts w:cs="Times New Roman"/>
            </w:rPr>
          </w:rPrChange>
        </w:rPr>
        <w:t>Romanens</w:t>
      </w:r>
      <w:proofErr w:type="spellEnd"/>
      <w:r w:rsidRPr="0028377B">
        <w:rPr>
          <w:rFonts w:cs="Times New Roman"/>
          <w:lang w:val="en-GB"/>
          <w:rPrChange w:id="332" w:author="ref" w:date="2016-09-08T11:27:00Z">
            <w:rPr>
              <w:rFonts w:cs="Times New Roman"/>
            </w:rPr>
          </w:rPrChange>
        </w:rPr>
        <w:t xml:space="preserve"> G, </w:t>
      </w:r>
      <w:proofErr w:type="spellStart"/>
      <w:r w:rsidRPr="0028377B">
        <w:rPr>
          <w:rFonts w:cs="Times New Roman"/>
          <w:lang w:val="en-GB"/>
          <w:rPrChange w:id="333" w:author="ref" w:date="2016-09-08T11:27:00Z">
            <w:rPr>
              <w:rFonts w:cs="Times New Roman"/>
            </w:rPr>
          </w:rPrChange>
        </w:rPr>
        <w:t>Levrat</w:t>
      </w:r>
      <w:proofErr w:type="spellEnd"/>
      <w:r w:rsidRPr="0028377B">
        <w:rPr>
          <w:rFonts w:cs="Times New Roman"/>
          <w:lang w:val="en-GB"/>
          <w:rPrChange w:id="334" w:author="ref" w:date="2016-09-08T11:27:00Z">
            <w:rPr>
              <w:rFonts w:cs="Times New Roman"/>
            </w:rPr>
          </w:rPrChange>
        </w:rPr>
        <w:t xml:space="preserve"> G, </w:t>
      </w:r>
      <w:proofErr w:type="spellStart"/>
      <w:r w:rsidRPr="0028377B">
        <w:rPr>
          <w:rFonts w:cs="Times New Roman"/>
          <w:lang w:val="en-GB"/>
          <w:rPrChange w:id="335" w:author="ref" w:date="2016-09-08T11:27:00Z">
            <w:rPr>
              <w:rFonts w:cs="Times New Roman"/>
            </w:rPr>
          </w:rPrChange>
        </w:rPr>
        <w:t>Scherrer</w:t>
      </w:r>
      <w:proofErr w:type="spellEnd"/>
      <w:r w:rsidRPr="0028377B">
        <w:rPr>
          <w:rFonts w:cs="Times New Roman"/>
          <w:lang w:val="en-GB"/>
          <w:rPrChange w:id="336" w:author="ref" w:date="2016-09-08T11:27:00Z">
            <w:rPr>
              <w:rFonts w:cs="Times New Roman"/>
            </w:rPr>
          </w:rPrChange>
        </w:rPr>
        <w:t xml:space="preserve"> SC (2013) Upper air temperature trends above Switzerland 1959–2011. </w:t>
      </w:r>
      <w:r w:rsidRPr="0028377B">
        <w:rPr>
          <w:rFonts w:cs="Times New Roman"/>
          <w:lang w:val="en-GB"/>
        </w:rPr>
        <w:t xml:space="preserve">J. </w:t>
      </w:r>
      <w:proofErr w:type="spellStart"/>
      <w:r w:rsidRPr="0028377B">
        <w:rPr>
          <w:rFonts w:cs="Times New Roman"/>
          <w:lang w:val="en-GB"/>
        </w:rPr>
        <w:t>Geophys</w:t>
      </w:r>
      <w:proofErr w:type="spellEnd"/>
      <w:r w:rsidRPr="0028377B">
        <w:rPr>
          <w:rFonts w:cs="Times New Roman"/>
          <w:lang w:val="en-GB"/>
        </w:rPr>
        <w:t xml:space="preserve"> Res </w:t>
      </w:r>
      <w:proofErr w:type="spellStart"/>
      <w:r w:rsidRPr="0028377B">
        <w:rPr>
          <w:rFonts w:cs="Times New Roman"/>
          <w:lang w:val="en-GB"/>
        </w:rPr>
        <w:t>Atmos</w:t>
      </w:r>
      <w:proofErr w:type="spellEnd"/>
      <w:r w:rsidRPr="0028377B">
        <w:rPr>
          <w:rFonts w:cs="Times New Roman"/>
          <w:lang w:val="en-GB"/>
        </w:rPr>
        <w:t xml:space="preserve"> 118: 4303–4317</w:t>
      </w:r>
    </w:p>
    <w:p w14:paraId="37512B4A" w14:textId="77777777" w:rsidR="00A90039" w:rsidRPr="008F0C84" w:rsidRDefault="00A90039" w:rsidP="00597CC2">
      <w:pPr>
        <w:autoSpaceDE w:val="0"/>
        <w:autoSpaceDN w:val="0"/>
        <w:adjustRightInd w:val="0"/>
        <w:spacing w:after="80" w:line="360" w:lineRule="auto"/>
        <w:ind w:left="709" w:hanging="709"/>
        <w:rPr>
          <w:rFonts w:cs="Arial"/>
          <w:lang w:val="en-GB"/>
        </w:rPr>
      </w:pPr>
      <w:r w:rsidRPr="008F0C84">
        <w:rPr>
          <w:rFonts w:cs="Times New Roman"/>
          <w:lang w:val="en-GB"/>
        </w:rPr>
        <w:t xml:space="preserve">Cannon </w:t>
      </w:r>
      <w:r w:rsidRPr="008F0C84">
        <w:rPr>
          <w:rFonts w:cs="Arial"/>
          <w:lang w:val="en-GB"/>
        </w:rPr>
        <w:t xml:space="preserve">RJC (1998) </w:t>
      </w:r>
      <w:proofErr w:type="gramStart"/>
      <w:r w:rsidRPr="008F0C84">
        <w:rPr>
          <w:rFonts w:cs="Arial"/>
          <w:lang w:val="en-GB"/>
        </w:rPr>
        <w:t>The</w:t>
      </w:r>
      <w:proofErr w:type="gramEnd"/>
      <w:r w:rsidRPr="008F0C84">
        <w:rPr>
          <w:rFonts w:cs="Arial"/>
          <w:lang w:val="en-GB"/>
        </w:rPr>
        <w:t xml:space="preserve"> implications of predicted climate change in the UK, with emphasis on non-indigenous species. Glob Change </w:t>
      </w:r>
      <w:proofErr w:type="spellStart"/>
      <w:r w:rsidRPr="008F0C84">
        <w:rPr>
          <w:rFonts w:cs="Arial"/>
          <w:lang w:val="en-GB"/>
        </w:rPr>
        <w:t>Biol</w:t>
      </w:r>
      <w:proofErr w:type="spellEnd"/>
      <w:r w:rsidRPr="008F0C84">
        <w:rPr>
          <w:rFonts w:cs="Arial"/>
          <w:lang w:val="en-GB"/>
        </w:rPr>
        <w:t xml:space="preserve"> 4:785–796</w:t>
      </w:r>
    </w:p>
    <w:p w14:paraId="3FF68023" w14:textId="45D1F79A" w:rsidR="00A90039" w:rsidRPr="0028377B" w:rsidRDefault="00A90039" w:rsidP="00597CC2">
      <w:pPr>
        <w:autoSpaceDE w:val="0"/>
        <w:autoSpaceDN w:val="0"/>
        <w:adjustRightInd w:val="0"/>
        <w:spacing w:after="80" w:line="360" w:lineRule="auto"/>
        <w:ind w:left="709" w:hanging="709"/>
        <w:rPr>
          <w:rStyle w:val="pagelast"/>
          <w:rFonts w:cs="Arial"/>
          <w:bdr w:val="none" w:sz="0" w:space="0" w:color="auto" w:frame="1"/>
          <w:shd w:val="clear" w:color="auto" w:fill="FFFFFF"/>
          <w:lang w:val="en-GB"/>
        </w:rPr>
      </w:pPr>
      <w:proofErr w:type="spellStart"/>
      <w:r w:rsidRPr="008F0C84">
        <w:rPr>
          <w:rStyle w:val="author"/>
          <w:rFonts w:cs="Arial"/>
          <w:bdr w:val="none" w:sz="0" w:space="0" w:color="auto" w:frame="1"/>
          <w:shd w:val="clear" w:color="auto" w:fill="FFFFFF"/>
          <w:lang w:val="en-GB"/>
        </w:rPr>
        <w:t>Cardinale</w:t>
      </w:r>
      <w:proofErr w:type="spellEnd"/>
      <w:r w:rsidRPr="008F0C84">
        <w:rPr>
          <w:rStyle w:val="author"/>
          <w:rFonts w:cs="Arial"/>
          <w:bdr w:val="none" w:sz="0" w:space="0" w:color="auto" w:frame="1"/>
          <w:shd w:val="clear" w:color="auto" w:fill="FFFFFF"/>
          <w:lang w:val="en-GB"/>
        </w:rPr>
        <w:t xml:space="preserve"> BJ</w:t>
      </w:r>
      <w:r w:rsidRPr="008F0C84">
        <w:rPr>
          <w:rFonts w:cs="Arial"/>
          <w:shd w:val="clear" w:color="auto" w:fill="FFFFFF"/>
          <w:lang w:val="en-GB"/>
        </w:rPr>
        <w:t>,</w:t>
      </w:r>
      <w:r w:rsidRPr="008F0C84">
        <w:rPr>
          <w:rStyle w:val="apple-converted-space"/>
          <w:rFonts w:cs="Arial"/>
          <w:shd w:val="clear" w:color="auto" w:fill="FFFFFF"/>
          <w:lang w:val="en-GB"/>
        </w:rPr>
        <w:t> </w:t>
      </w:r>
      <w:r w:rsidRPr="008F0C84">
        <w:rPr>
          <w:rStyle w:val="author"/>
          <w:rFonts w:cs="Arial"/>
          <w:bdr w:val="none" w:sz="0" w:space="0" w:color="auto" w:frame="1"/>
          <w:shd w:val="clear" w:color="auto" w:fill="FFFFFF"/>
          <w:lang w:val="en-GB"/>
        </w:rPr>
        <w:t>Duffy JE</w:t>
      </w:r>
      <w:r w:rsidRPr="00596507">
        <w:rPr>
          <w:rFonts w:cs="Arial"/>
          <w:shd w:val="clear" w:color="auto" w:fill="FFFFFF"/>
          <w:lang w:val="en-GB"/>
        </w:rPr>
        <w:t>,</w:t>
      </w:r>
      <w:r w:rsidRPr="0028377B">
        <w:rPr>
          <w:rStyle w:val="apple-converted-space"/>
          <w:rFonts w:cs="Arial"/>
          <w:shd w:val="clear" w:color="auto" w:fill="FFFFFF"/>
          <w:lang w:val="en-GB"/>
        </w:rPr>
        <w:t> </w:t>
      </w:r>
      <w:r w:rsidRPr="0028377B">
        <w:rPr>
          <w:rStyle w:val="author"/>
          <w:rFonts w:cs="Arial"/>
          <w:bdr w:val="none" w:sz="0" w:space="0" w:color="auto" w:frame="1"/>
          <w:shd w:val="clear" w:color="auto" w:fill="FFFFFF"/>
          <w:lang w:val="en-GB"/>
        </w:rPr>
        <w:t>Gonzalez A</w:t>
      </w:r>
      <w:r w:rsidRPr="0028377B">
        <w:rPr>
          <w:rFonts w:cs="Arial"/>
          <w:shd w:val="clear" w:color="auto" w:fill="FFFFFF"/>
          <w:lang w:val="en-GB"/>
        </w:rPr>
        <w:t>,</w:t>
      </w:r>
      <w:r w:rsidRPr="0028377B">
        <w:rPr>
          <w:rStyle w:val="apple-converted-space"/>
          <w:rFonts w:cs="Arial"/>
          <w:shd w:val="clear" w:color="auto" w:fill="FFFFFF"/>
          <w:lang w:val="en-GB"/>
        </w:rPr>
        <w:t> </w:t>
      </w:r>
      <w:r w:rsidRPr="0028377B">
        <w:rPr>
          <w:rStyle w:val="author"/>
          <w:rFonts w:cs="Arial"/>
          <w:bdr w:val="none" w:sz="0" w:space="0" w:color="auto" w:frame="1"/>
          <w:shd w:val="clear" w:color="auto" w:fill="FFFFFF"/>
          <w:lang w:val="en-GB"/>
        </w:rPr>
        <w:t>Hooper DU</w:t>
      </w:r>
      <w:r w:rsidRPr="0028377B">
        <w:rPr>
          <w:rFonts w:cs="Arial"/>
          <w:shd w:val="clear" w:color="auto" w:fill="FFFFFF"/>
          <w:lang w:val="en-GB"/>
        </w:rPr>
        <w:t>,</w:t>
      </w:r>
      <w:r w:rsidRPr="0028377B">
        <w:rPr>
          <w:rStyle w:val="apple-converted-space"/>
          <w:rFonts w:cs="Arial"/>
          <w:shd w:val="clear" w:color="auto" w:fill="FFFFFF"/>
          <w:lang w:val="en-GB"/>
        </w:rPr>
        <w:t> </w:t>
      </w:r>
      <w:proofErr w:type="spellStart"/>
      <w:r w:rsidRPr="0028377B">
        <w:rPr>
          <w:rStyle w:val="author"/>
          <w:rFonts w:cs="Arial"/>
          <w:bdr w:val="none" w:sz="0" w:space="0" w:color="auto" w:frame="1"/>
          <w:shd w:val="clear" w:color="auto" w:fill="FFFFFF"/>
          <w:lang w:val="en-GB"/>
        </w:rPr>
        <w:t>Perrings</w:t>
      </w:r>
      <w:proofErr w:type="spellEnd"/>
      <w:r w:rsidRPr="0028377B">
        <w:rPr>
          <w:rStyle w:val="author"/>
          <w:rFonts w:cs="Arial"/>
          <w:bdr w:val="none" w:sz="0" w:space="0" w:color="auto" w:frame="1"/>
          <w:shd w:val="clear" w:color="auto" w:fill="FFFFFF"/>
          <w:lang w:val="en-GB"/>
        </w:rPr>
        <w:t xml:space="preserve"> C</w:t>
      </w:r>
      <w:r w:rsidRPr="0028377B">
        <w:rPr>
          <w:rFonts w:cs="Arial"/>
          <w:shd w:val="clear" w:color="auto" w:fill="FFFFFF"/>
          <w:lang w:val="en-GB"/>
        </w:rPr>
        <w:t>,</w:t>
      </w:r>
      <w:r w:rsidRPr="0028377B">
        <w:rPr>
          <w:rStyle w:val="apple-converted-space"/>
          <w:rFonts w:cs="Arial"/>
          <w:shd w:val="clear" w:color="auto" w:fill="FFFFFF"/>
          <w:lang w:val="en-GB"/>
        </w:rPr>
        <w:t> </w:t>
      </w:r>
      <w:proofErr w:type="spellStart"/>
      <w:r w:rsidR="00C00E9B" w:rsidRPr="0028377B">
        <w:rPr>
          <w:rStyle w:val="author"/>
          <w:rFonts w:cs="Arial"/>
          <w:bdr w:val="none" w:sz="0" w:space="0" w:color="auto" w:frame="1"/>
          <w:shd w:val="clear" w:color="auto" w:fill="FFFFFF"/>
          <w:lang w:val="en-GB"/>
        </w:rPr>
        <w:t>Venail</w:t>
      </w:r>
      <w:proofErr w:type="spellEnd"/>
      <w:r w:rsidR="00C00E9B" w:rsidRPr="0028377B">
        <w:rPr>
          <w:rStyle w:val="author"/>
          <w:rFonts w:cs="Arial"/>
          <w:bdr w:val="none" w:sz="0" w:space="0" w:color="auto" w:frame="1"/>
          <w:shd w:val="clear" w:color="auto" w:fill="FFFFFF"/>
          <w:lang w:val="en-GB"/>
        </w:rPr>
        <w:t xml:space="preserve"> P</w:t>
      </w:r>
      <w:r w:rsidR="00C00E9B" w:rsidRPr="0028377B">
        <w:rPr>
          <w:rStyle w:val="apple-converted-space"/>
          <w:rFonts w:cs="Arial"/>
          <w:shd w:val="clear" w:color="auto" w:fill="FFFFFF"/>
          <w:lang w:val="en-GB"/>
        </w:rPr>
        <w:t>,</w:t>
      </w:r>
      <w:r w:rsidR="00C00E9B" w:rsidRPr="0028377B">
        <w:rPr>
          <w:rStyle w:val="apple-converted-space"/>
          <w:rFonts w:cs="Arial"/>
          <w:color w:val="000000"/>
          <w:shd w:val="clear" w:color="auto" w:fill="FFFFFF"/>
          <w:lang w:val="en-GB"/>
          <w:rPrChange w:id="337" w:author="ref" w:date="2016-09-08T11:27:00Z">
            <w:rPr>
              <w:rStyle w:val="apple-converted-space"/>
              <w:rFonts w:cs="Arial"/>
              <w:color w:val="000000"/>
              <w:shd w:val="clear" w:color="auto" w:fill="FFFFFF"/>
              <w:lang w:val="en-US"/>
            </w:rPr>
          </w:rPrChange>
        </w:rPr>
        <w:t> </w:t>
      </w:r>
      <w:proofErr w:type="spellStart"/>
      <w:r w:rsidR="00C00E9B" w:rsidRPr="0028377B">
        <w:rPr>
          <w:rFonts w:cs="Arial"/>
          <w:shd w:val="clear" w:color="auto" w:fill="FFFFFF"/>
          <w:lang w:val="en-GB"/>
          <w:rPrChange w:id="338" w:author="ref" w:date="2016-09-08T11:27:00Z">
            <w:rPr>
              <w:rFonts w:cs="Arial"/>
              <w:shd w:val="clear" w:color="auto" w:fill="FFFFFF"/>
              <w:lang w:val="en-US"/>
            </w:rPr>
          </w:rPrChange>
        </w:rPr>
        <w:t>Narwani</w:t>
      </w:r>
      <w:proofErr w:type="spellEnd"/>
      <w:r w:rsidR="00C00E9B" w:rsidRPr="0028377B">
        <w:rPr>
          <w:rFonts w:cs="Arial"/>
          <w:shd w:val="clear" w:color="auto" w:fill="FFFFFF"/>
          <w:lang w:val="en-GB"/>
          <w:rPrChange w:id="339" w:author="ref" w:date="2016-09-08T11:27:00Z">
            <w:rPr>
              <w:rFonts w:cs="Arial"/>
              <w:shd w:val="clear" w:color="auto" w:fill="FFFFFF"/>
              <w:lang w:val="en-US"/>
            </w:rPr>
          </w:rPrChange>
        </w:rPr>
        <w:t xml:space="preserve"> A</w:t>
      </w:r>
      <w:r w:rsidR="00C00E9B" w:rsidRPr="0028377B">
        <w:rPr>
          <w:rFonts w:cs="Arial"/>
          <w:color w:val="000000"/>
          <w:shd w:val="clear" w:color="auto" w:fill="FFFFFF"/>
          <w:lang w:val="en-GB"/>
          <w:rPrChange w:id="340" w:author="ref" w:date="2016-09-08T11:27:00Z">
            <w:rPr>
              <w:rFonts w:cs="Arial"/>
              <w:color w:val="000000"/>
              <w:shd w:val="clear" w:color="auto" w:fill="FFFFFF"/>
              <w:lang w:val="en-US"/>
            </w:rPr>
          </w:rPrChange>
        </w:rPr>
        <w:t>,</w:t>
      </w:r>
      <w:r w:rsidR="00C00E9B" w:rsidRPr="0028377B">
        <w:rPr>
          <w:rStyle w:val="apple-converted-space"/>
          <w:rFonts w:cs="Arial"/>
          <w:color w:val="000000"/>
          <w:shd w:val="clear" w:color="auto" w:fill="FFFFFF"/>
          <w:lang w:val="en-GB"/>
          <w:rPrChange w:id="341" w:author="ref" w:date="2016-09-08T11:27:00Z">
            <w:rPr>
              <w:rStyle w:val="apple-converted-space"/>
              <w:rFonts w:cs="Arial"/>
              <w:color w:val="000000"/>
              <w:shd w:val="clear" w:color="auto" w:fill="FFFFFF"/>
              <w:lang w:val="en-US"/>
            </w:rPr>
          </w:rPrChange>
        </w:rPr>
        <w:t> </w:t>
      </w:r>
      <w:r w:rsidR="00C00E9B" w:rsidRPr="0028377B">
        <w:rPr>
          <w:rFonts w:cs="Arial"/>
          <w:shd w:val="clear" w:color="auto" w:fill="FFFFFF"/>
          <w:lang w:val="en-GB"/>
          <w:rPrChange w:id="342" w:author="ref" w:date="2016-09-08T11:27:00Z">
            <w:rPr>
              <w:rFonts w:cs="Arial"/>
              <w:shd w:val="clear" w:color="auto" w:fill="FFFFFF"/>
              <w:lang w:val="en-US"/>
            </w:rPr>
          </w:rPrChange>
        </w:rPr>
        <w:t>Mace GM</w:t>
      </w:r>
      <w:r w:rsidR="00C00E9B" w:rsidRPr="0028377B">
        <w:rPr>
          <w:rFonts w:cs="Arial"/>
          <w:color w:val="000000"/>
          <w:shd w:val="clear" w:color="auto" w:fill="FFFFFF"/>
          <w:lang w:val="en-GB"/>
          <w:rPrChange w:id="343" w:author="ref" w:date="2016-09-08T11:27:00Z">
            <w:rPr>
              <w:rFonts w:cs="Arial"/>
              <w:color w:val="000000"/>
              <w:shd w:val="clear" w:color="auto" w:fill="FFFFFF"/>
              <w:lang w:val="en-US"/>
            </w:rPr>
          </w:rPrChange>
        </w:rPr>
        <w:t>,</w:t>
      </w:r>
      <w:r w:rsidR="00C00E9B" w:rsidRPr="0028377B">
        <w:rPr>
          <w:rStyle w:val="apple-converted-space"/>
          <w:rFonts w:cs="Arial"/>
          <w:color w:val="000000"/>
          <w:shd w:val="clear" w:color="auto" w:fill="FFFFFF"/>
          <w:lang w:val="en-GB"/>
          <w:rPrChange w:id="344" w:author="ref" w:date="2016-09-08T11:27:00Z">
            <w:rPr>
              <w:rStyle w:val="apple-converted-space"/>
              <w:rFonts w:cs="Arial"/>
              <w:color w:val="000000"/>
              <w:shd w:val="clear" w:color="auto" w:fill="FFFFFF"/>
              <w:lang w:val="en-US"/>
            </w:rPr>
          </w:rPrChange>
        </w:rPr>
        <w:t> </w:t>
      </w:r>
      <w:proofErr w:type="spellStart"/>
      <w:r w:rsidR="00C00E9B" w:rsidRPr="0028377B">
        <w:rPr>
          <w:rFonts w:cs="Arial"/>
          <w:shd w:val="clear" w:color="auto" w:fill="FFFFFF"/>
          <w:lang w:val="en-GB"/>
          <w:rPrChange w:id="345" w:author="ref" w:date="2016-09-08T11:27:00Z">
            <w:rPr>
              <w:rFonts w:cs="Arial"/>
              <w:shd w:val="clear" w:color="auto" w:fill="FFFFFF"/>
              <w:lang w:val="en-US"/>
            </w:rPr>
          </w:rPrChange>
        </w:rPr>
        <w:t>Tilman</w:t>
      </w:r>
      <w:proofErr w:type="spellEnd"/>
      <w:r w:rsidR="00C00E9B" w:rsidRPr="0028377B">
        <w:rPr>
          <w:rFonts w:cs="Arial"/>
          <w:shd w:val="clear" w:color="auto" w:fill="FFFFFF"/>
          <w:lang w:val="en-GB"/>
          <w:rPrChange w:id="346" w:author="ref" w:date="2016-09-08T11:27:00Z">
            <w:rPr>
              <w:rFonts w:cs="Arial"/>
              <w:shd w:val="clear" w:color="auto" w:fill="FFFFFF"/>
              <w:lang w:val="en-US"/>
            </w:rPr>
          </w:rPrChange>
        </w:rPr>
        <w:t xml:space="preserve"> D</w:t>
      </w:r>
      <w:r w:rsidR="00C00E9B" w:rsidRPr="0028377B">
        <w:rPr>
          <w:rFonts w:cs="Arial"/>
          <w:color w:val="000000"/>
          <w:shd w:val="clear" w:color="auto" w:fill="FFFFFF"/>
          <w:lang w:val="en-GB"/>
          <w:rPrChange w:id="347" w:author="ref" w:date="2016-09-08T11:27:00Z">
            <w:rPr>
              <w:rFonts w:cs="Arial"/>
              <w:color w:val="000000"/>
              <w:shd w:val="clear" w:color="auto" w:fill="FFFFFF"/>
              <w:lang w:val="en-US"/>
            </w:rPr>
          </w:rPrChange>
        </w:rPr>
        <w:t>,</w:t>
      </w:r>
      <w:r w:rsidR="00C00E9B" w:rsidRPr="0028377B">
        <w:rPr>
          <w:rStyle w:val="apple-converted-space"/>
          <w:rFonts w:cs="Arial"/>
          <w:color w:val="000000"/>
          <w:shd w:val="clear" w:color="auto" w:fill="FFFFFF"/>
          <w:lang w:val="en-GB"/>
          <w:rPrChange w:id="348" w:author="ref" w:date="2016-09-08T11:27:00Z">
            <w:rPr>
              <w:rStyle w:val="apple-converted-space"/>
              <w:rFonts w:cs="Arial"/>
              <w:color w:val="000000"/>
              <w:shd w:val="clear" w:color="auto" w:fill="FFFFFF"/>
              <w:lang w:val="en-US"/>
            </w:rPr>
          </w:rPrChange>
        </w:rPr>
        <w:t> </w:t>
      </w:r>
      <w:r w:rsidR="00C00E9B" w:rsidRPr="0028377B">
        <w:rPr>
          <w:rFonts w:cs="Arial"/>
          <w:shd w:val="clear" w:color="auto" w:fill="FFFFFF"/>
          <w:lang w:val="en-GB"/>
          <w:rPrChange w:id="349" w:author="ref" w:date="2016-09-08T11:27:00Z">
            <w:rPr>
              <w:rFonts w:cs="Arial"/>
              <w:shd w:val="clear" w:color="auto" w:fill="FFFFFF"/>
              <w:lang w:val="en-US"/>
            </w:rPr>
          </w:rPrChange>
        </w:rPr>
        <w:t>Wardle DA</w:t>
      </w:r>
      <w:r w:rsidR="00C00E9B" w:rsidRPr="0028377B">
        <w:rPr>
          <w:rFonts w:cs="Arial"/>
          <w:color w:val="000000"/>
          <w:shd w:val="clear" w:color="auto" w:fill="FFFFFF"/>
          <w:lang w:val="en-GB"/>
          <w:rPrChange w:id="350" w:author="ref" w:date="2016-09-08T11:27:00Z">
            <w:rPr>
              <w:rFonts w:cs="Arial"/>
              <w:color w:val="000000"/>
              <w:shd w:val="clear" w:color="auto" w:fill="FFFFFF"/>
              <w:lang w:val="en-US"/>
            </w:rPr>
          </w:rPrChange>
        </w:rPr>
        <w:t>,</w:t>
      </w:r>
      <w:r w:rsidR="00C00E9B" w:rsidRPr="0028377B">
        <w:rPr>
          <w:rStyle w:val="apple-converted-space"/>
          <w:rFonts w:cs="Arial"/>
          <w:color w:val="000000"/>
          <w:shd w:val="clear" w:color="auto" w:fill="FFFFFF"/>
          <w:lang w:val="en-GB"/>
          <w:rPrChange w:id="351" w:author="ref" w:date="2016-09-08T11:27:00Z">
            <w:rPr>
              <w:rStyle w:val="apple-converted-space"/>
              <w:rFonts w:cs="Arial"/>
              <w:color w:val="000000"/>
              <w:shd w:val="clear" w:color="auto" w:fill="FFFFFF"/>
              <w:lang w:val="en-US"/>
            </w:rPr>
          </w:rPrChange>
        </w:rPr>
        <w:t> </w:t>
      </w:r>
      <w:proofErr w:type="spellStart"/>
      <w:r w:rsidR="00C00E9B" w:rsidRPr="0028377B">
        <w:rPr>
          <w:rFonts w:cs="Arial"/>
          <w:shd w:val="clear" w:color="auto" w:fill="FFFFFF"/>
          <w:lang w:val="en-GB"/>
          <w:rPrChange w:id="352" w:author="ref" w:date="2016-09-08T11:27:00Z">
            <w:rPr>
              <w:rFonts w:cs="Arial"/>
              <w:shd w:val="clear" w:color="auto" w:fill="FFFFFF"/>
              <w:lang w:val="en-US"/>
            </w:rPr>
          </w:rPrChange>
        </w:rPr>
        <w:t>Kinzig</w:t>
      </w:r>
      <w:proofErr w:type="spellEnd"/>
      <w:r w:rsidR="00C00E9B" w:rsidRPr="0028377B">
        <w:rPr>
          <w:rFonts w:cs="Arial"/>
          <w:shd w:val="clear" w:color="auto" w:fill="FFFFFF"/>
          <w:lang w:val="en-GB"/>
          <w:rPrChange w:id="353" w:author="ref" w:date="2016-09-08T11:27:00Z">
            <w:rPr>
              <w:rFonts w:cs="Arial"/>
              <w:shd w:val="clear" w:color="auto" w:fill="FFFFFF"/>
              <w:lang w:val="en-US"/>
            </w:rPr>
          </w:rPrChange>
        </w:rPr>
        <w:t xml:space="preserve"> AP</w:t>
      </w:r>
      <w:r w:rsidR="00C00E9B" w:rsidRPr="0028377B">
        <w:rPr>
          <w:rFonts w:cs="Arial"/>
          <w:color w:val="000000"/>
          <w:shd w:val="clear" w:color="auto" w:fill="FFFFFF"/>
          <w:lang w:val="en-GB"/>
          <w:rPrChange w:id="354" w:author="ref" w:date="2016-09-08T11:27:00Z">
            <w:rPr>
              <w:rFonts w:cs="Arial"/>
              <w:color w:val="000000"/>
              <w:shd w:val="clear" w:color="auto" w:fill="FFFFFF"/>
              <w:lang w:val="en-US"/>
            </w:rPr>
          </w:rPrChange>
        </w:rPr>
        <w:t>,</w:t>
      </w:r>
      <w:r w:rsidR="00C00E9B" w:rsidRPr="0028377B">
        <w:rPr>
          <w:rStyle w:val="apple-converted-space"/>
          <w:rFonts w:cs="Arial"/>
          <w:color w:val="000000"/>
          <w:shd w:val="clear" w:color="auto" w:fill="FFFFFF"/>
          <w:lang w:val="en-GB"/>
          <w:rPrChange w:id="355" w:author="ref" w:date="2016-09-08T11:27:00Z">
            <w:rPr>
              <w:rStyle w:val="apple-converted-space"/>
              <w:rFonts w:cs="Arial"/>
              <w:color w:val="000000"/>
              <w:shd w:val="clear" w:color="auto" w:fill="FFFFFF"/>
              <w:lang w:val="en-US"/>
            </w:rPr>
          </w:rPrChange>
        </w:rPr>
        <w:t> </w:t>
      </w:r>
      <w:r w:rsidR="00C00E9B" w:rsidRPr="0028377B">
        <w:rPr>
          <w:rFonts w:cs="Arial"/>
          <w:shd w:val="clear" w:color="auto" w:fill="FFFFFF"/>
          <w:lang w:val="en-GB"/>
          <w:rPrChange w:id="356" w:author="ref" w:date="2016-09-08T11:27:00Z">
            <w:rPr>
              <w:rFonts w:cs="Arial"/>
              <w:shd w:val="clear" w:color="auto" w:fill="FFFFFF"/>
              <w:lang w:val="en-US"/>
            </w:rPr>
          </w:rPrChange>
        </w:rPr>
        <w:t>Daily GC</w:t>
      </w:r>
      <w:r w:rsidR="00C00E9B" w:rsidRPr="0028377B">
        <w:rPr>
          <w:rFonts w:cs="Arial"/>
          <w:color w:val="000000"/>
          <w:shd w:val="clear" w:color="auto" w:fill="FFFFFF"/>
          <w:lang w:val="en-GB"/>
          <w:rPrChange w:id="357" w:author="ref" w:date="2016-09-08T11:27:00Z">
            <w:rPr>
              <w:rFonts w:cs="Arial"/>
              <w:color w:val="000000"/>
              <w:shd w:val="clear" w:color="auto" w:fill="FFFFFF"/>
              <w:lang w:val="en-US"/>
            </w:rPr>
          </w:rPrChange>
        </w:rPr>
        <w:t>,</w:t>
      </w:r>
      <w:r w:rsidR="00C00E9B" w:rsidRPr="0028377B">
        <w:rPr>
          <w:rStyle w:val="apple-converted-space"/>
          <w:rFonts w:cs="Arial"/>
          <w:color w:val="000000"/>
          <w:shd w:val="clear" w:color="auto" w:fill="FFFFFF"/>
          <w:lang w:val="en-GB"/>
          <w:rPrChange w:id="358" w:author="ref" w:date="2016-09-08T11:27:00Z">
            <w:rPr>
              <w:rStyle w:val="apple-converted-space"/>
              <w:rFonts w:cs="Arial"/>
              <w:color w:val="000000"/>
              <w:shd w:val="clear" w:color="auto" w:fill="FFFFFF"/>
              <w:lang w:val="en-US"/>
            </w:rPr>
          </w:rPrChange>
        </w:rPr>
        <w:t> </w:t>
      </w:r>
      <w:proofErr w:type="spellStart"/>
      <w:r w:rsidR="00C00E9B" w:rsidRPr="0028377B">
        <w:rPr>
          <w:rFonts w:cs="Arial"/>
          <w:shd w:val="clear" w:color="auto" w:fill="FFFFFF"/>
          <w:lang w:val="en-GB"/>
          <w:rPrChange w:id="359" w:author="ref" w:date="2016-09-08T11:27:00Z">
            <w:rPr>
              <w:rFonts w:cs="Arial"/>
              <w:shd w:val="clear" w:color="auto" w:fill="FFFFFF"/>
              <w:lang w:val="en-US"/>
            </w:rPr>
          </w:rPrChange>
        </w:rPr>
        <w:t>Loreau</w:t>
      </w:r>
      <w:proofErr w:type="spellEnd"/>
      <w:r w:rsidR="00C00E9B" w:rsidRPr="0028377B">
        <w:rPr>
          <w:rFonts w:cs="Arial"/>
          <w:shd w:val="clear" w:color="auto" w:fill="FFFFFF"/>
          <w:lang w:val="en-GB"/>
          <w:rPrChange w:id="360" w:author="ref" w:date="2016-09-08T11:27:00Z">
            <w:rPr>
              <w:rFonts w:cs="Arial"/>
              <w:shd w:val="clear" w:color="auto" w:fill="FFFFFF"/>
              <w:lang w:val="en-US"/>
            </w:rPr>
          </w:rPrChange>
        </w:rPr>
        <w:t xml:space="preserve"> M</w:t>
      </w:r>
      <w:r w:rsidR="00C00E9B" w:rsidRPr="0028377B">
        <w:rPr>
          <w:rFonts w:cs="Arial"/>
          <w:color w:val="000000"/>
          <w:shd w:val="clear" w:color="auto" w:fill="FFFFFF"/>
          <w:lang w:val="en-GB"/>
          <w:rPrChange w:id="361" w:author="ref" w:date="2016-09-08T11:27:00Z">
            <w:rPr>
              <w:rFonts w:cs="Arial"/>
              <w:color w:val="000000"/>
              <w:shd w:val="clear" w:color="auto" w:fill="FFFFFF"/>
              <w:lang w:val="en-US"/>
            </w:rPr>
          </w:rPrChange>
        </w:rPr>
        <w:t>,</w:t>
      </w:r>
      <w:r w:rsidR="00C00E9B" w:rsidRPr="0028377B">
        <w:rPr>
          <w:rStyle w:val="apple-converted-space"/>
          <w:rFonts w:cs="Arial"/>
          <w:color w:val="000000"/>
          <w:shd w:val="clear" w:color="auto" w:fill="FFFFFF"/>
          <w:lang w:val="en-GB"/>
          <w:rPrChange w:id="362" w:author="ref" w:date="2016-09-08T11:27:00Z">
            <w:rPr>
              <w:rStyle w:val="apple-converted-space"/>
              <w:rFonts w:cs="Arial"/>
              <w:color w:val="000000"/>
              <w:shd w:val="clear" w:color="auto" w:fill="FFFFFF"/>
              <w:lang w:val="en-US"/>
            </w:rPr>
          </w:rPrChange>
        </w:rPr>
        <w:t> </w:t>
      </w:r>
      <w:r w:rsidR="00C00E9B" w:rsidRPr="0028377B">
        <w:rPr>
          <w:rFonts w:cs="Arial"/>
          <w:shd w:val="clear" w:color="auto" w:fill="FFFFFF"/>
          <w:lang w:val="en-GB"/>
          <w:rPrChange w:id="363" w:author="ref" w:date="2016-09-08T11:27:00Z">
            <w:rPr>
              <w:rFonts w:cs="Arial"/>
              <w:shd w:val="clear" w:color="auto" w:fill="FFFFFF"/>
              <w:lang w:val="en-US"/>
            </w:rPr>
          </w:rPrChange>
        </w:rPr>
        <w:t xml:space="preserve">Grace </w:t>
      </w:r>
      <w:proofErr w:type="spellStart"/>
      <w:r w:rsidR="00C00E9B" w:rsidRPr="0028377B">
        <w:rPr>
          <w:rFonts w:cs="Arial"/>
          <w:shd w:val="clear" w:color="auto" w:fill="FFFFFF"/>
          <w:lang w:val="en-GB"/>
          <w:rPrChange w:id="364" w:author="ref" w:date="2016-09-08T11:27:00Z">
            <w:rPr>
              <w:rFonts w:cs="Arial"/>
              <w:shd w:val="clear" w:color="auto" w:fill="FFFFFF"/>
              <w:lang w:val="en-US"/>
            </w:rPr>
          </w:rPrChange>
        </w:rPr>
        <w:t>JB</w:t>
      </w:r>
      <w:proofErr w:type="gramStart"/>
      <w:r w:rsidR="00C00E9B" w:rsidRPr="0028377B">
        <w:rPr>
          <w:rFonts w:cs="Arial"/>
          <w:color w:val="000000"/>
          <w:shd w:val="clear" w:color="auto" w:fill="FFFFFF"/>
          <w:lang w:val="en-GB"/>
          <w:rPrChange w:id="365" w:author="ref" w:date="2016-09-08T11:27:00Z">
            <w:rPr>
              <w:rFonts w:cs="Arial"/>
              <w:color w:val="000000"/>
              <w:shd w:val="clear" w:color="auto" w:fill="FFFFFF"/>
              <w:lang w:val="en-US"/>
            </w:rPr>
          </w:rPrChange>
        </w:rPr>
        <w:t>,</w:t>
      </w:r>
      <w:r w:rsidR="00C00E9B" w:rsidRPr="0028377B">
        <w:rPr>
          <w:rFonts w:cs="Arial"/>
          <w:shd w:val="clear" w:color="auto" w:fill="FFFFFF"/>
          <w:lang w:val="en-GB"/>
          <w:rPrChange w:id="366" w:author="ref" w:date="2016-09-08T11:27:00Z">
            <w:rPr>
              <w:rFonts w:cs="Arial"/>
              <w:shd w:val="clear" w:color="auto" w:fill="FFFFFF"/>
              <w:lang w:val="en-US"/>
            </w:rPr>
          </w:rPrChange>
        </w:rPr>
        <w:t>Larigauderie</w:t>
      </w:r>
      <w:proofErr w:type="spellEnd"/>
      <w:proofErr w:type="gramEnd"/>
      <w:r w:rsidR="00C00E9B" w:rsidRPr="0028377B">
        <w:rPr>
          <w:rFonts w:cs="Arial"/>
          <w:shd w:val="clear" w:color="auto" w:fill="FFFFFF"/>
          <w:lang w:val="en-GB"/>
          <w:rPrChange w:id="367" w:author="ref" w:date="2016-09-08T11:27:00Z">
            <w:rPr>
              <w:rFonts w:cs="Arial"/>
              <w:shd w:val="clear" w:color="auto" w:fill="FFFFFF"/>
              <w:lang w:val="en-US"/>
            </w:rPr>
          </w:rPrChange>
        </w:rPr>
        <w:t xml:space="preserve"> A</w:t>
      </w:r>
      <w:r w:rsidR="00C00E9B" w:rsidRPr="0028377B">
        <w:rPr>
          <w:rFonts w:cs="Arial"/>
          <w:color w:val="000000"/>
          <w:shd w:val="clear" w:color="auto" w:fill="FFFFFF"/>
          <w:lang w:val="en-GB"/>
          <w:rPrChange w:id="368" w:author="ref" w:date="2016-09-08T11:27:00Z">
            <w:rPr>
              <w:rFonts w:cs="Arial"/>
              <w:color w:val="000000"/>
              <w:shd w:val="clear" w:color="auto" w:fill="FFFFFF"/>
              <w:lang w:val="en-US"/>
            </w:rPr>
          </w:rPrChange>
        </w:rPr>
        <w:t>,</w:t>
      </w:r>
      <w:r w:rsidR="00C00E9B" w:rsidRPr="0028377B">
        <w:rPr>
          <w:rStyle w:val="apple-converted-space"/>
          <w:rFonts w:cs="Arial"/>
          <w:color w:val="000000"/>
          <w:shd w:val="clear" w:color="auto" w:fill="FFFFFF"/>
          <w:lang w:val="en-GB"/>
          <w:rPrChange w:id="369" w:author="ref" w:date="2016-09-08T11:27:00Z">
            <w:rPr>
              <w:rStyle w:val="apple-converted-space"/>
              <w:rFonts w:cs="Arial"/>
              <w:color w:val="000000"/>
              <w:shd w:val="clear" w:color="auto" w:fill="FFFFFF"/>
              <w:lang w:val="en-US"/>
            </w:rPr>
          </w:rPrChange>
        </w:rPr>
        <w:t> </w:t>
      </w:r>
      <w:proofErr w:type="spellStart"/>
      <w:r w:rsidR="00C00E9B" w:rsidRPr="0028377B">
        <w:rPr>
          <w:rFonts w:cs="Arial"/>
          <w:shd w:val="clear" w:color="auto" w:fill="FFFFFF"/>
          <w:lang w:val="en-GB"/>
          <w:rPrChange w:id="370" w:author="ref" w:date="2016-09-08T11:27:00Z">
            <w:rPr>
              <w:rFonts w:cs="Arial"/>
              <w:shd w:val="clear" w:color="auto" w:fill="FFFFFF"/>
              <w:lang w:val="en-US"/>
            </w:rPr>
          </w:rPrChange>
        </w:rPr>
        <w:t>Srivastava</w:t>
      </w:r>
      <w:proofErr w:type="spellEnd"/>
      <w:r w:rsidR="00C00E9B" w:rsidRPr="0028377B">
        <w:rPr>
          <w:rFonts w:cs="Arial"/>
          <w:shd w:val="clear" w:color="auto" w:fill="FFFFFF"/>
          <w:lang w:val="en-GB"/>
          <w:rPrChange w:id="371" w:author="ref" w:date="2016-09-08T11:27:00Z">
            <w:rPr>
              <w:rFonts w:cs="Arial"/>
              <w:shd w:val="clear" w:color="auto" w:fill="FFFFFF"/>
              <w:lang w:val="en-US"/>
            </w:rPr>
          </w:rPrChange>
        </w:rPr>
        <w:t xml:space="preserve"> DS</w:t>
      </w:r>
      <w:r w:rsidR="00C00E9B" w:rsidRPr="0028377B">
        <w:rPr>
          <w:rFonts w:cs="Arial"/>
          <w:color w:val="000000"/>
          <w:shd w:val="clear" w:color="auto" w:fill="FFFFFF"/>
          <w:lang w:val="en-GB"/>
          <w:rPrChange w:id="372" w:author="ref" w:date="2016-09-08T11:27:00Z">
            <w:rPr>
              <w:rFonts w:cs="Arial"/>
              <w:color w:val="000000"/>
              <w:shd w:val="clear" w:color="auto" w:fill="FFFFFF"/>
              <w:lang w:val="en-US"/>
            </w:rPr>
          </w:rPrChange>
        </w:rPr>
        <w:t>,</w:t>
      </w:r>
      <w:r w:rsidR="00C00E9B" w:rsidRPr="0028377B">
        <w:rPr>
          <w:rStyle w:val="apple-converted-space"/>
          <w:rFonts w:cs="Arial"/>
          <w:color w:val="000000"/>
          <w:shd w:val="clear" w:color="auto" w:fill="FFFFFF"/>
          <w:lang w:val="en-GB"/>
          <w:rPrChange w:id="373" w:author="ref" w:date="2016-09-08T11:27:00Z">
            <w:rPr>
              <w:rStyle w:val="apple-converted-space"/>
              <w:rFonts w:cs="Arial"/>
              <w:color w:val="000000"/>
              <w:shd w:val="clear" w:color="auto" w:fill="FFFFFF"/>
              <w:lang w:val="en-US"/>
            </w:rPr>
          </w:rPrChange>
        </w:rPr>
        <w:t> </w:t>
      </w:r>
      <w:proofErr w:type="spellStart"/>
      <w:r w:rsidR="00C00E9B" w:rsidRPr="0028377B">
        <w:rPr>
          <w:rFonts w:cs="Arial"/>
          <w:shd w:val="clear" w:color="auto" w:fill="FFFFFF"/>
          <w:lang w:val="en-GB"/>
          <w:rPrChange w:id="374" w:author="ref" w:date="2016-09-08T11:27:00Z">
            <w:rPr>
              <w:rFonts w:cs="Arial"/>
              <w:shd w:val="clear" w:color="auto" w:fill="FFFFFF"/>
              <w:lang w:val="en-US"/>
            </w:rPr>
          </w:rPrChange>
        </w:rPr>
        <w:t>Naeem</w:t>
      </w:r>
      <w:proofErr w:type="spellEnd"/>
      <w:r w:rsidR="00C00E9B" w:rsidRPr="0028377B">
        <w:rPr>
          <w:rFonts w:cs="Arial"/>
          <w:shd w:val="clear" w:color="auto" w:fill="FFFFFF"/>
          <w:lang w:val="en-GB"/>
          <w:rPrChange w:id="375" w:author="ref" w:date="2016-09-08T11:27:00Z">
            <w:rPr>
              <w:rFonts w:cs="Arial"/>
              <w:shd w:val="clear" w:color="auto" w:fill="FFFFFF"/>
              <w:lang w:val="en-US"/>
            </w:rPr>
          </w:rPrChange>
        </w:rPr>
        <w:t xml:space="preserve"> S</w:t>
      </w:r>
      <w:r w:rsidR="00C00E9B" w:rsidRPr="0028377B">
        <w:rPr>
          <w:rFonts w:cs="Arial"/>
          <w:color w:val="000000"/>
          <w:shd w:val="clear" w:color="auto" w:fill="FFFFFF"/>
          <w:lang w:val="en-GB"/>
          <w:rPrChange w:id="376" w:author="ref" w:date="2016-09-08T11:27:00Z">
            <w:rPr>
              <w:rFonts w:cs="Arial"/>
              <w:color w:val="000000"/>
              <w:shd w:val="clear" w:color="auto" w:fill="FFFFFF"/>
              <w:lang w:val="en-US"/>
            </w:rPr>
          </w:rPrChange>
        </w:rPr>
        <w:t xml:space="preserve">. </w:t>
      </w:r>
      <w:r w:rsidRPr="0028377B">
        <w:rPr>
          <w:rFonts w:cs="Arial"/>
          <w:shd w:val="clear" w:color="auto" w:fill="FFFFFF"/>
          <w:lang w:val="en-GB"/>
        </w:rPr>
        <w:t>(</w:t>
      </w:r>
      <w:r w:rsidRPr="0028377B">
        <w:rPr>
          <w:rStyle w:val="pubyear"/>
          <w:rFonts w:cs="Arial"/>
          <w:bdr w:val="none" w:sz="0" w:space="0" w:color="auto" w:frame="1"/>
          <w:shd w:val="clear" w:color="auto" w:fill="FFFFFF"/>
          <w:lang w:val="en-GB"/>
        </w:rPr>
        <w:t>2012</w:t>
      </w:r>
      <w:r w:rsidRPr="008A08DD">
        <w:rPr>
          <w:rFonts w:cs="Arial"/>
          <w:shd w:val="clear" w:color="auto" w:fill="FFFFFF"/>
          <w:lang w:val="en-GB"/>
        </w:rPr>
        <w:t>)</w:t>
      </w:r>
      <w:r w:rsidRPr="008A08DD">
        <w:rPr>
          <w:rStyle w:val="apple-converted-space"/>
          <w:rFonts w:cs="Arial"/>
          <w:shd w:val="clear" w:color="auto" w:fill="FFFFFF"/>
          <w:lang w:val="en-GB"/>
        </w:rPr>
        <w:t> </w:t>
      </w:r>
      <w:r w:rsidRPr="008A08DD">
        <w:rPr>
          <w:rStyle w:val="articletitle"/>
          <w:rFonts w:cs="Arial"/>
          <w:bdr w:val="none" w:sz="0" w:space="0" w:color="auto" w:frame="1"/>
          <w:shd w:val="clear" w:color="auto" w:fill="FFFFFF"/>
          <w:lang w:val="en-GB"/>
        </w:rPr>
        <w:t>Biodiversity loss and its impact on humanity</w:t>
      </w:r>
      <w:r w:rsidRPr="008F0C84">
        <w:rPr>
          <w:rFonts w:cs="Arial"/>
          <w:shd w:val="clear" w:color="auto" w:fill="FFFFFF"/>
          <w:lang w:val="en-GB"/>
        </w:rPr>
        <w:t>.</w:t>
      </w:r>
      <w:r w:rsidRPr="008F0C84">
        <w:rPr>
          <w:rStyle w:val="apple-converted-space"/>
          <w:rFonts w:cs="Arial"/>
          <w:shd w:val="clear" w:color="auto" w:fill="FFFFFF"/>
          <w:lang w:val="en-GB"/>
        </w:rPr>
        <w:t> </w:t>
      </w:r>
      <w:r w:rsidRPr="008F0C84">
        <w:rPr>
          <w:rStyle w:val="journaltitle"/>
          <w:rFonts w:cs="Arial"/>
          <w:iCs/>
          <w:bdr w:val="none" w:sz="0" w:space="0" w:color="auto" w:frame="1"/>
          <w:shd w:val="clear" w:color="auto" w:fill="FFFFFF"/>
          <w:lang w:val="en-GB"/>
        </w:rPr>
        <w:t>Nature</w:t>
      </w:r>
      <w:r w:rsidRPr="008F0C84">
        <w:rPr>
          <w:rStyle w:val="apple-converted-space"/>
          <w:rFonts w:cs="Arial"/>
          <w:shd w:val="clear" w:color="auto" w:fill="FFFFFF"/>
          <w:lang w:val="en-GB"/>
        </w:rPr>
        <w:t> </w:t>
      </w:r>
      <w:r w:rsidRPr="008F0C84">
        <w:rPr>
          <w:rStyle w:val="vol"/>
          <w:rFonts w:cs="Arial"/>
          <w:bCs/>
          <w:bdr w:val="none" w:sz="0" w:space="0" w:color="auto" w:frame="1"/>
          <w:shd w:val="clear" w:color="auto" w:fill="FFFFFF"/>
          <w:lang w:val="en-GB"/>
        </w:rPr>
        <w:t>486</w:t>
      </w:r>
      <w:r w:rsidRPr="008F0C84">
        <w:rPr>
          <w:rFonts w:cs="Arial"/>
          <w:shd w:val="clear" w:color="auto" w:fill="FFFFFF"/>
          <w:lang w:val="en-GB"/>
        </w:rPr>
        <w:t>:</w:t>
      </w:r>
      <w:r w:rsidRPr="008F0C84">
        <w:rPr>
          <w:rStyle w:val="pagefirst"/>
          <w:rFonts w:cs="Arial"/>
          <w:bdr w:val="none" w:sz="0" w:space="0" w:color="auto" w:frame="1"/>
          <w:shd w:val="clear" w:color="auto" w:fill="FFFFFF"/>
          <w:lang w:val="en-GB"/>
        </w:rPr>
        <w:t>59</w:t>
      </w:r>
      <w:r w:rsidRPr="008F0C84">
        <w:rPr>
          <w:rFonts w:cs="Arial"/>
          <w:shd w:val="clear" w:color="auto" w:fill="FFFFFF"/>
          <w:lang w:val="en-GB"/>
        </w:rPr>
        <w:t>–</w:t>
      </w:r>
      <w:r w:rsidRPr="00596507">
        <w:rPr>
          <w:rStyle w:val="pagelast"/>
          <w:rFonts w:cs="Arial"/>
          <w:bdr w:val="none" w:sz="0" w:space="0" w:color="auto" w:frame="1"/>
          <w:shd w:val="clear" w:color="auto" w:fill="FFFFFF"/>
          <w:lang w:val="en-GB"/>
        </w:rPr>
        <w:t>67</w:t>
      </w:r>
    </w:p>
    <w:p w14:paraId="6E9E98C7" w14:textId="77777777" w:rsidR="00A90039" w:rsidRPr="0028377B" w:rsidRDefault="00A90039" w:rsidP="00597CC2">
      <w:pPr>
        <w:autoSpaceDE w:val="0"/>
        <w:autoSpaceDN w:val="0"/>
        <w:adjustRightInd w:val="0"/>
        <w:spacing w:after="80" w:line="360" w:lineRule="auto"/>
        <w:ind w:left="709" w:hanging="709"/>
        <w:rPr>
          <w:rFonts w:cs="Times New Roman"/>
          <w:lang w:val="en-GB"/>
        </w:rPr>
      </w:pPr>
      <w:proofErr w:type="spellStart"/>
      <w:r w:rsidRPr="0028377B">
        <w:rPr>
          <w:rFonts w:cs="Times New Roman"/>
          <w:lang w:val="en-GB"/>
        </w:rPr>
        <w:t>Carnicer</w:t>
      </w:r>
      <w:proofErr w:type="spellEnd"/>
      <w:r w:rsidRPr="0028377B">
        <w:rPr>
          <w:rFonts w:cs="Times New Roman"/>
          <w:lang w:val="en-GB"/>
        </w:rPr>
        <w:t xml:space="preserve"> J, </w:t>
      </w:r>
      <w:proofErr w:type="spellStart"/>
      <w:r w:rsidRPr="0028377B">
        <w:rPr>
          <w:rFonts w:cs="Times New Roman"/>
          <w:lang w:val="en-GB"/>
        </w:rPr>
        <w:t>Stefanescu</w:t>
      </w:r>
      <w:proofErr w:type="spellEnd"/>
      <w:r w:rsidRPr="0028377B">
        <w:rPr>
          <w:rFonts w:cs="Times New Roman"/>
          <w:lang w:val="en-GB"/>
        </w:rPr>
        <w:t xml:space="preserve"> C, Vila R, </w:t>
      </w:r>
      <w:proofErr w:type="spellStart"/>
      <w:r w:rsidRPr="0028377B">
        <w:rPr>
          <w:rFonts w:cs="Times New Roman"/>
          <w:lang w:val="en-GB"/>
        </w:rPr>
        <w:t>Dinca</w:t>
      </w:r>
      <w:proofErr w:type="spellEnd"/>
      <w:r w:rsidRPr="0028377B">
        <w:rPr>
          <w:rFonts w:cs="Times New Roman"/>
          <w:lang w:val="en-GB"/>
        </w:rPr>
        <w:t xml:space="preserve"> V, Font X, </w:t>
      </w:r>
      <w:proofErr w:type="spellStart"/>
      <w:r w:rsidRPr="0028377B">
        <w:rPr>
          <w:rFonts w:cs="Times New Roman"/>
          <w:lang w:val="en-GB"/>
        </w:rPr>
        <w:t>Peñuelas</w:t>
      </w:r>
      <w:proofErr w:type="spellEnd"/>
      <w:r w:rsidRPr="0028377B">
        <w:rPr>
          <w:rFonts w:cs="Times New Roman"/>
          <w:lang w:val="en-GB"/>
        </w:rPr>
        <w:t xml:space="preserve"> J (2013) A unified framework for diversity gradients: the adaptive trait continuum. Glob </w:t>
      </w:r>
      <w:proofErr w:type="spellStart"/>
      <w:r w:rsidRPr="0028377B">
        <w:rPr>
          <w:rFonts w:cs="Times New Roman"/>
          <w:lang w:val="en-GB"/>
        </w:rPr>
        <w:t>Ecol</w:t>
      </w:r>
      <w:proofErr w:type="spellEnd"/>
      <w:r w:rsidRPr="0028377B">
        <w:rPr>
          <w:rFonts w:cs="Times New Roman"/>
          <w:lang w:val="en-GB"/>
        </w:rPr>
        <w:t xml:space="preserve"> </w:t>
      </w:r>
      <w:proofErr w:type="spellStart"/>
      <w:r w:rsidRPr="0028377B">
        <w:rPr>
          <w:rFonts w:cs="Times New Roman"/>
          <w:lang w:val="en-GB"/>
        </w:rPr>
        <w:t>Biogeogr</w:t>
      </w:r>
      <w:proofErr w:type="spellEnd"/>
      <w:r w:rsidRPr="0028377B">
        <w:rPr>
          <w:rFonts w:cs="Times New Roman"/>
          <w:lang w:val="en-GB"/>
        </w:rPr>
        <w:t xml:space="preserve"> 22:6–18</w:t>
      </w:r>
    </w:p>
    <w:p w14:paraId="29C0681D" w14:textId="074DD958" w:rsidR="00A90039" w:rsidRPr="0028377B" w:rsidRDefault="00A90039" w:rsidP="00597CC2">
      <w:pPr>
        <w:autoSpaceDE w:val="0"/>
        <w:autoSpaceDN w:val="0"/>
        <w:adjustRightInd w:val="0"/>
        <w:spacing w:after="80" w:line="360" w:lineRule="auto"/>
        <w:ind w:left="709" w:hanging="709"/>
        <w:rPr>
          <w:rFonts w:cs="Times New Roman"/>
          <w:lang w:val="en-GB"/>
        </w:rPr>
      </w:pPr>
      <w:proofErr w:type="spellStart"/>
      <w:r w:rsidRPr="0028377B">
        <w:rPr>
          <w:rFonts w:cs="Times New Roman"/>
          <w:lang w:val="en-GB"/>
        </w:rPr>
        <w:t>Ceppi</w:t>
      </w:r>
      <w:proofErr w:type="spellEnd"/>
      <w:r w:rsidRPr="0028377B">
        <w:rPr>
          <w:rFonts w:cs="Times New Roman"/>
          <w:lang w:val="en-GB"/>
        </w:rPr>
        <w:t xml:space="preserve"> P, </w:t>
      </w:r>
      <w:proofErr w:type="spellStart"/>
      <w:r w:rsidRPr="0028377B">
        <w:rPr>
          <w:rFonts w:cs="Times New Roman"/>
          <w:lang w:val="en-GB"/>
        </w:rPr>
        <w:t>Scherrer</w:t>
      </w:r>
      <w:proofErr w:type="spellEnd"/>
      <w:r w:rsidRPr="0028377B">
        <w:rPr>
          <w:rFonts w:cs="Times New Roman"/>
          <w:lang w:val="en-GB"/>
        </w:rPr>
        <w:t xml:space="preserve"> SC, Fischer AM, </w:t>
      </w:r>
      <w:proofErr w:type="spellStart"/>
      <w:r w:rsidRPr="0028377B">
        <w:rPr>
          <w:rFonts w:cs="Times New Roman"/>
          <w:lang w:val="en-GB"/>
        </w:rPr>
        <w:t>Appenzeller</w:t>
      </w:r>
      <w:proofErr w:type="spellEnd"/>
      <w:r w:rsidR="00B16923" w:rsidRPr="0028377B">
        <w:rPr>
          <w:rFonts w:cs="Times New Roman"/>
          <w:lang w:val="en-GB"/>
        </w:rPr>
        <w:t xml:space="preserve"> </w:t>
      </w:r>
      <w:r w:rsidRPr="0028377B">
        <w:rPr>
          <w:rFonts w:cs="Times New Roman"/>
          <w:lang w:val="en-GB"/>
        </w:rPr>
        <w:t xml:space="preserve">C (2012) Revisiting Swiss temperature trends 1959–2008. </w:t>
      </w:r>
      <w:proofErr w:type="spellStart"/>
      <w:r w:rsidRPr="0028377B">
        <w:rPr>
          <w:rFonts w:cs="Times New Roman"/>
          <w:lang w:val="en-GB"/>
        </w:rPr>
        <w:t>Int</w:t>
      </w:r>
      <w:proofErr w:type="spellEnd"/>
      <w:r w:rsidRPr="0028377B">
        <w:rPr>
          <w:rFonts w:cs="Times New Roman"/>
          <w:lang w:val="en-GB"/>
        </w:rPr>
        <w:t xml:space="preserve"> J </w:t>
      </w:r>
      <w:proofErr w:type="spellStart"/>
      <w:r w:rsidRPr="0028377B">
        <w:rPr>
          <w:rFonts w:cs="Times New Roman"/>
          <w:lang w:val="en-GB"/>
        </w:rPr>
        <w:t>Climat</w:t>
      </w:r>
      <w:proofErr w:type="spellEnd"/>
      <w:r w:rsidRPr="0028377B">
        <w:rPr>
          <w:rFonts w:cs="Times New Roman"/>
          <w:lang w:val="en-GB"/>
        </w:rPr>
        <w:t xml:space="preserve"> 32:203–213</w:t>
      </w:r>
    </w:p>
    <w:p w14:paraId="5566F6DA" w14:textId="77777777" w:rsidR="00A90039" w:rsidRPr="0028377B" w:rsidRDefault="00A90039" w:rsidP="00597CC2">
      <w:pPr>
        <w:autoSpaceDE w:val="0"/>
        <w:autoSpaceDN w:val="0"/>
        <w:adjustRightInd w:val="0"/>
        <w:spacing w:after="80" w:line="360" w:lineRule="auto"/>
        <w:ind w:left="709" w:hanging="709"/>
        <w:rPr>
          <w:rFonts w:cs="Times New Roman"/>
          <w:lang w:val="en-GB"/>
        </w:rPr>
      </w:pPr>
      <w:proofErr w:type="spellStart"/>
      <w:r w:rsidRPr="0028377B">
        <w:rPr>
          <w:rFonts w:cs="Times New Roman"/>
          <w:lang w:val="en-GB"/>
        </w:rPr>
        <w:t>Cizek</w:t>
      </w:r>
      <w:proofErr w:type="spellEnd"/>
      <w:r w:rsidRPr="0028377B">
        <w:rPr>
          <w:rFonts w:cs="Times New Roman"/>
          <w:lang w:val="en-GB"/>
        </w:rPr>
        <w:t xml:space="preserve"> L, </w:t>
      </w:r>
      <w:proofErr w:type="spellStart"/>
      <w:r w:rsidRPr="0028377B">
        <w:rPr>
          <w:rFonts w:cs="Times New Roman"/>
          <w:lang w:val="en-GB"/>
        </w:rPr>
        <w:t>Fric</w:t>
      </w:r>
      <w:proofErr w:type="spellEnd"/>
      <w:r w:rsidRPr="0028377B">
        <w:rPr>
          <w:rFonts w:cs="Times New Roman"/>
          <w:lang w:val="en-GB"/>
        </w:rPr>
        <w:t xml:space="preserve"> Z, </w:t>
      </w:r>
      <w:proofErr w:type="spellStart"/>
      <w:r w:rsidRPr="0028377B">
        <w:rPr>
          <w:rFonts w:cs="Times New Roman"/>
          <w:lang w:val="en-GB"/>
        </w:rPr>
        <w:t>Konvicka</w:t>
      </w:r>
      <w:proofErr w:type="spellEnd"/>
      <w:r w:rsidRPr="0028377B">
        <w:rPr>
          <w:rFonts w:cs="Times New Roman"/>
          <w:lang w:val="en-GB"/>
        </w:rPr>
        <w:t xml:space="preserve"> M (2006) Host plant defences and </w:t>
      </w:r>
      <w:proofErr w:type="spellStart"/>
      <w:r w:rsidRPr="0028377B">
        <w:rPr>
          <w:rFonts w:cs="Times New Roman"/>
          <w:lang w:val="en-GB"/>
        </w:rPr>
        <w:t>voltinism</w:t>
      </w:r>
      <w:proofErr w:type="spellEnd"/>
      <w:r w:rsidRPr="0028377B">
        <w:rPr>
          <w:rFonts w:cs="Times New Roman"/>
          <w:lang w:val="en-GB"/>
        </w:rPr>
        <w:t xml:space="preserve"> in European butterflies. </w:t>
      </w:r>
      <w:proofErr w:type="spellStart"/>
      <w:r w:rsidRPr="0028377B">
        <w:rPr>
          <w:rFonts w:cs="Times New Roman"/>
          <w:lang w:val="en-GB"/>
        </w:rPr>
        <w:t>Ecol</w:t>
      </w:r>
      <w:proofErr w:type="spellEnd"/>
      <w:r w:rsidRPr="0028377B">
        <w:rPr>
          <w:rFonts w:cs="Times New Roman"/>
          <w:lang w:val="en-GB"/>
        </w:rPr>
        <w:t xml:space="preserve"> </w:t>
      </w:r>
      <w:proofErr w:type="spellStart"/>
      <w:r w:rsidRPr="0028377B">
        <w:rPr>
          <w:rFonts w:cs="Times New Roman"/>
          <w:lang w:val="en-GB"/>
        </w:rPr>
        <w:t>Entomol</w:t>
      </w:r>
      <w:proofErr w:type="spellEnd"/>
      <w:r w:rsidRPr="0028377B">
        <w:rPr>
          <w:rFonts w:cs="Times New Roman"/>
          <w:lang w:val="en-GB"/>
        </w:rPr>
        <w:t xml:space="preserve"> 31:337–344</w:t>
      </w:r>
    </w:p>
    <w:p w14:paraId="318BB49B" w14:textId="44E365E9" w:rsidR="00B26847" w:rsidRPr="00B669DD" w:rsidRDefault="00B26847" w:rsidP="00597CC2">
      <w:pPr>
        <w:autoSpaceDE w:val="0"/>
        <w:autoSpaceDN w:val="0"/>
        <w:adjustRightInd w:val="0"/>
        <w:spacing w:after="80" w:line="360" w:lineRule="auto"/>
        <w:ind w:left="709" w:hanging="709"/>
        <w:rPr>
          <w:rFonts w:cs="Times New Roman"/>
          <w:lang w:val="en-GB"/>
        </w:rPr>
      </w:pPr>
      <w:r w:rsidRPr="00B669DD">
        <w:rPr>
          <w:lang w:val="en-GB"/>
          <w:rPrChange w:id="377" w:author="ref" w:date="2016-09-09T10:47:00Z">
            <w:rPr>
              <w:lang w:val="en-US"/>
            </w:rPr>
          </w:rPrChange>
        </w:rPr>
        <w:t xml:space="preserve">Chen I-C, Hill JK, </w:t>
      </w:r>
      <w:proofErr w:type="spellStart"/>
      <w:r w:rsidRPr="00B669DD">
        <w:rPr>
          <w:lang w:val="en-GB"/>
          <w:rPrChange w:id="378" w:author="ref" w:date="2016-09-09T10:47:00Z">
            <w:rPr>
              <w:lang w:val="en-US"/>
            </w:rPr>
          </w:rPrChange>
        </w:rPr>
        <w:t>Ohlemüller</w:t>
      </w:r>
      <w:proofErr w:type="spellEnd"/>
      <w:r w:rsidRPr="00B669DD">
        <w:rPr>
          <w:lang w:val="en-GB"/>
          <w:rPrChange w:id="379" w:author="ref" w:date="2016-09-09T10:47:00Z">
            <w:rPr>
              <w:lang w:val="en-US"/>
            </w:rPr>
          </w:rPrChange>
        </w:rPr>
        <w:t xml:space="preserve"> R, Roy DB, Thomas CD (2011) Rapid range shifts of species associated with high levels of climate warming. Science 333:1024–1026</w:t>
      </w:r>
    </w:p>
    <w:p w14:paraId="6A18EC9F" w14:textId="77777777" w:rsidR="00A90039" w:rsidRPr="008F0C84" w:rsidRDefault="00A90039" w:rsidP="00597CC2">
      <w:pPr>
        <w:autoSpaceDE w:val="0"/>
        <w:autoSpaceDN w:val="0"/>
        <w:adjustRightInd w:val="0"/>
        <w:spacing w:after="80" w:line="360" w:lineRule="auto"/>
        <w:ind w:left="709" w:hanging="709"/>
        <w:rPr>
          <w:rFonts w:cs="Times New Roman"/>
          <w:lang w:val="en-GB"/>
        </w:rPr>
      </w:pPr>
      <w:proofErr w:type="spellStart"/>
      <w:r w:rsidRPr="008F0C84">
        <w:rPr>
          <w:rFonts w:cs="Times New Roman"/>
          <w:lang w:val="en-GB"/>
        </w:rPr>
        <w:t>Dapporto</w:t>
      </w:r>
      <w:proofErr w:type="spellEnd"/>
      <w:r w:rsidRPr="008F0C84">
        <w:rPr>
          <w:rFonts w:cs="Times New Roman"/>
          <w:lang w:val="en-GB"/>
        </w:rPr>
        <w:t xml:space="preserve"> L, Dennis RLH (2013) The generalist–specialist continuum: Testing predictions for distribution and trends in British butterflies. </w:t>
      </w:r>
      <w:proofErr w:type="spellStart"/>
      <w:r w:rsidRPr="008F0C84">
        <w:rPr>
          <w:rFonts w:cs="Times New Roman"/>
          <w:lang w:val="en-GB"/>
        </w:rPr>
        <w:t>Biol</w:t>
      </w:r>
      <w:proofErr w:type="spellEnd"/>
      <w:r w:rsidRPr="008F0C84">
        <w:rPr>
          <w:rFonts w:cs="Times New Roman"/>
          <w:lang w:val="en-GB"/>
        </w:rPr>
        <w:t xml:space="preserve"> </w:t>
      </w:r>
      <w:proofErr w:type="spellStart"/>
      <w:r w:rsidRPr="008F0C84">
        <w:rPr>
          <w:rFonts w:cs="Times New Roman"/>
          <w:lang w:val="en-GB"/>
        </w:rPr>
        <w:t>Conserv</w:t>
      </w:r>
      <w:proofErr w:type="spellEnd"/>
      <w:r w:rsidRPr="008F0C84">
        <w:rPr>
          <w:rFonts w:cs="Times New Roman"/>
          <w:lang w:val="en-GB"/>
        </w:rPr>
        <w:t xml:space="preserve"> 157:229–236</w:t>
      </w:r>
    </w:p>
    <w:p w14:paraId="593A9163" w14:textId="05C00A61" w:rsidR="00A90039" w:rsidRPr="0028377B" w:rsidRDefault="00A90039" w:rsidP="00597CC2">
      <w:pPr>
        <w:autoSpaceDE w:val="0"/>
        <w:autoSpaceDN w:val="0"/>
        <w:adjustRightInd w:val="0"/>
        <w:spacing w:after="80" w:line="360" w:lineRule="auto"/>
        <w:ind w:left="709" w:hanging="709"/>
        <w:rPr>
          <w:rFonts w:cs="Times New Roman"/>
          <w:lang w:val="en-GB"/>
        </w:rPr>
      </w:pPr>
      <w:r w:rsidRPr="008F0C84">
        <w:rPr>
          <w:rFonts w:cs="Times New Roman"/>
          <w:shd w:val="clear" w:color="auto" w:fill="FFFFFF"/>
          <w:lang w:val="en-GB"/>
        </w:rPr>
        <w:t xml:space="preserve">De Palma A, </w:t>
      </w:r>
      <w:proofErr w:type="spellStart"/>
      <w:r w:rsidRPr="008F0C84">
        <w:rPr>
          <w:rFonts w:cs="Times New Roman"/>
          <w:shd w:val="clear" w:color="auto" w:fill="FFFFFF"/>
          <w:lang w:val="en-GB"/>
        </w:rPr>
        <w:t>Kuhlmann</w:t>
      </w:r>
      <w:proofErr w:type="spellEnd"/>
      <w:r w:rsidRPr="008F0C84">
        <w:rPr>
          <w:rFonts w:cs="Times New Roman"/>
          <w:shd w:val="clear" w:color="auto" w:fill="FFFFFF"/>
          <w:lang w:val="en-GB"/>
        </w:rPr>
        <w:t xml:space="preserve"> M, Roberts SP, Potts SG, </w:t>
      </w:r>
      <w:proofErr w:type="spellStart"/>
      <w:r w:rsidRPr="008F0C84">
        <w:rPr>
          <w:rFonts w:cs="Times New Roman"/>
          <w:shd w:val="clear" w:color="auto" w:fill="FFFFFF"/>
          <w:lang w:val="en-GB"/>
        </w:rPr>
        <w:t>Börger</w:t>
      </w:r>
      <w:proofErr w:type="spellEnd"/>
      <w:r w:rsidRPr="008F0C84">
        <w:rPr>
          <w:rFonts w:cs="Times New Roman"/>
          <w:shd w:val="clear" w:color="auto" w:fill="FFFFFF"/>
          <w:lang w:val="en-GB"/>
        </w:rPr>
        <w:t xml:space="preserve"> L, Hudson LN,</w:t>
      </w:r>
      <w:r w:rsidR="00C00E9B" w:rsidRPr="008F0C84">
        <w:rPr>
          <w:rFonts w:cs="Times New Roman"/>
          <w:shd w:val="clear" w:color="auto" w:fill="FFFFFF"/>
          <w:lang w:val="en-GB"/>
        </w:rPr>
        <w:t xml:space="preserve"> Lysenko I, </w:t>
      </w:r>
      <w:proofErr w:type="spellStart"/>
      <w:r w:rsidR="00C00E9B" w:rsidRPr="008F0C84">
        <w:rPr>
          <w:rFonts w:cs="Times New Roman"/>
          <w:shd w:val="clear" w:color="auto" w:fill="FFFFFF"/>
          <w:lang w:val="en-GB"/>
        </w:rPr>
        <w:t>Newbold</w:t>
      </w:r>
      <w:proofErr w:type="spellEnd"/>
      <w:r w:rsidR="00C00E9B" w:rsidRPr="008F0C84">
        <w:rPr>
          <w:rFonts w:cs="Times New Roman"/>
          <w:shd w:val="clear" w:color="auto" w:fill="FFFFFF"/>
          <w:lang w:val="en-GB"/>
        </w:rPr>
        <w:t xml:space="preserve"> T, Purvis A</w:t>
      </w:r>
      <w:r w:rsidRPr="00596507">
        <w:rPr>
          <w:rFonts w:cs="Times New Roman"/>
          <w:shd w:val="clear" w:color="auto" w:fill="FFFFFF"/>
          <w:lang w:val="en-GB"/>
        </w:rPr>
        <w:t xml:space="preserve"> (2015) Ecological traits affect the sensitivit</w:t>
      </w:r>
      <w:r w:rsidRPr="0028377B">
        <w:rPr>
          <w:rFonts w:cs="Times New Roman"/>
          <w:shd w:val="clear" w:color="auto" w:fill="FFFFFF"/>
          <w:lang w:val="en-GB"/>
        </w:rPr>
        <w:t>y of bees to land</w:t>
      </w:r>
      <w:r w:rsidRPr="0028377B">
        <w:rPr>
          <w:rFonts w:cs="Cambria Math"/>
          <w:shd w:val="clear" w:color="auto" w:fill="FFFFFF"/>
          <w:lang w:val="en-GB"/>
        </w:rPr>
        <w:t>‐</w:t>
      </w:r>
      <w:r w:rsidRPr="0028377B">
        <w:rPr>
          <w:rFonts w:cs="Times New Roman"/>
          <w:shd w:val="clear" w:color="auto" w:fill="FFFFFF"/>
          <w:lang w:val="en-GB"/>
        </w:rPr>
        <w:t xml:space="preserve">use pressures in European agricultural landscapes. J </w:t>
      </w:r>
      <w:proofErr w:type="spellStart"/>
      <w:r w:rsidRPr="0028377B">
        <w:rPr>
          <w:rFonts w:cs="Times New Roman"/>
          <w:shd w:val="clear" w:color="auto" w:fill="FFFFFF"/>
          <w:lang w:val="en-GB"/>
        </w:rPr>
        <w:t>Appl</w:t>
      </w:r>
      <w:proofErr w:type="spellEnd"/>
      <w:r w:rsidRPr="0028377B">
        <w:rPr>
          <w:rFonts w:cs="Times New Roman"/>
          <w:shd w:val="clear" w:color="auto" w:fill="FFFFFF"/>
          <w:lang w:val="en-GB"/>
        </w:rPr>
        <w:t xml:space="preserve"> </w:t>
      </w:r>
      <w:proofErr w:type="spellStart"/>
      <w:r w:rsidRPr="0028377B">
        <w:rPr>
          <w:rFonts w:cs="Times New Roman"/>
          <w:shd w:val="clear" w:color="auto" w:fill="FFFFFF"/>
          <w:lang w:val="en-GB"/>
        </w:rPr>
        <w:t>Ecol</w:t>
      </w:r>
      <w:proofErr w:type="spellEnd"/>
      <w:r w:rsidRPr="0028377B">
        <w:rPr>
          <w:rFonts w:cs="Times New Roman"/>
          <w:shd w:val="clear" w:color="auto" w:fill="FFFFFF"/>
          <w:lang w:val="en-GB"/>
        </w:rPr>
        <w:t xml:space="preserve"> 52</w:t>
      </w:r>
      <w:r w:rsidR="00805005" w:rsidRPr="0028377B">
        <w:rPr>
          <w:rFonts w:cs="Times New Roman"/>
          <w:shd w:val="clear" w:color="auto" w:fill="FFFFFF"/>
          <w:lang w:val="en-GB"/>
        </w:rPr>
        <w:t>:</w:t>
      </w:r>
      <w:r w:rsidRPr="0028377B">
        <w:rPr>
          <w:rFonts w:cs="Times New Roman"/>
          <w:shd w:val="clear" w:color="auto" w:fill="FFFFFF"/>
          <w:lang w:val="en-GB"/>
        </w:rPr>
        <w:t>1567-</w:t>
      </w:r>
      <w:r w:rsidR="00805005" w:rsidRPr="0028377B">
        <w:rPr>
          <w:rFonts w:cs="Times New Roman"/>
          <w:shd w:val="clear" w:color="auto" w:fill="FFFFFF"/>
          <w:lang w:val="en-GB"/>
        </w:rPr>
        <w:t>15</w:t>
      </w:r>
      <w:r w:rsidRPr="0028377B">
        <w:rPr>
          <w:rFonts w:cs="Times New Roman"/>
          <w:shd w:val="clear" w:color="auto" w:fill="FFFFFF"/>
          <w:lang w:val="en-GB"/>
        </w:rPr>
        <w:t>77</w:t>
      </w:r>
    </w:p>
    <w:p w14:paraId="36E865F2" w14:textId="77777777" w:rsidR="00A90039" w:rsidRPr="0028377B" w:rsidRDefault="00A90039" w:rsidP="00597CC2">
      <w:pPr>
        <w:autoSpaceDE w:val="0"/>
        <w:autoSpaceDN w:val="0"/>
        <w:adjustRightInd w:val="0"/>
        <w:spacing w:after="80" w:line="360" w:lineRule="auto"/>
        <w:ind w:left="709" w:hanging="709"/>
        <w:rPr>
          <w:rFonts w:cs="Times New Roman"/>
          <w:lang w:val="en-GB"/>
        </w:rPr>
      </w:pPr>
      <w:r w:rsidRPr="0028377B">
        <w:rPr>
          <w:rFonts w:cs="Times New Roman"/>
          <w:lang w:val="en-GB"/>
        </w:rPr>
        <w:t xml:space="preserve">Dennis RLH, Hodgson JG, </w:t>
      </w:r>
      <w:proofErr w:type="spellStart"/>
      <w:r w:rsidRPr="0028377B">
        <w:rPr>
          <w:rFonts w:cs="Times New Roman"/>
          <w:lang w:val="en-GB"/>
        </w:rPr>
        <w:t>Grenyer</w:t>
      </w:r>
      <w:proofErr w:type="spellEnd"/>
      <w:r w:rsidRPr="0028377B">
        <w:rPr>
          <w:rFonts w:cs="Times New Roman"/>
          <w:lang w:val="en-GB"/>
        </w:rPr>
        <w:t xml:space="preserve"> R, </w:t>
      </w:r>
      <w:proofErr w:type="spellStart"/>
      <w:r w:rsidRPr="0028377B">
        <w:rPr>
          <w:rFonts w:cs="Times New Roman"/>
          <w:lang w:val="en-GB"/>
        </w:rPr>
        <w:t>Shreeve</w:t>
      </w:r>
      <w:proofErr w:type="spellEnd"/>
      <w:r w:rsidRPr="0028377B">
        <w:rPr>
          <w:rFonts w:cs="Times New Roman"/>
          <w:lang w:val="en-GB"/>
        </w:rPr>
        <w:t xml:space="preserve"> TG, Roy DB (2004) Host plants and butterfly biology. Do host-plant strategies drive butterfly status? </w:t>
      </w:r>
      <w:proofErr w:type="spellStart"/>
      <w:r w:rsidRPr="0028377B">
        <w:rPr>
          <w:rFonts w:cs="Times New Roman"/>
          <w:lang w:val="en-GB"/>
        </w:rPr>
        <w:t>Ecol</w:t>
      </w:r>
      <w:proofErr w:type="spellEnd"/>
      <w:r w:rsidRPr="0028377B">
        <w:rPr>
          <w:rFonts w:cs="Times New Roman"/>
          <w:lang w:val="en-GB"/>
        </w:rPr>
        <w:t xml:space="preserve"> </w:t>
      </w:r>
      <w:proofErr w:type="spellStart"/>
      <w:r w:rsidRPr="0028377B">
        <w:rPr>
          <w:rFonts w:cs="Times New Roman"/>
          <w:lang w:val="en-GB"/>
        </w:rPr>
        <w:t>Entomol</w:t>
      </w:r>
      <w:proofErr w:type="spellEnd"/>
      <w:r w:rsidRPr="0028377B">
        <w:rPr>
          <w:rFonts w:cs="Times New Roman"/>
          <w:lang w:val="en-GB"/>
        </w:rPr>
        <w:t xml:space="preserve"> 29:12–26</w:t>
      </w:r>
    </w:p>
    <w:p w14:paraId="0C9BCCBC" w14:textId="77777777" w:rsidR="00A90039" w:rsidRPr="0028377B" w:rsidRDefault="00A90039" w:rsidP="00597CC2">
      <w:pPr>
        <w:autoSpaceDE w:val="0"/>
        <w:autoSpaceDN w:val="0"/>
        <w:adjustRightInd w:val="0"/>
        <w:spacing w:after="80" w:line="360" w:lineRule="auto"/>
        <w:ind w:left="709" w:hanging="709"/>
        <w:rPr>
          <w:rFonts w:cs="Times New Roman"/>
          <w:lang w:val="en-GB"/>
        </w:rPr>
      </w:pPr>
      <w:proofErr w:type="spellStart"/>
      <w:r w:rsidRPr="0028377B">
        <w:rPr>
          <w:rFonts w:cs="Times New Roman"/>
          <w:lang w:val="en-GB"/>
        </w:rPr>
        <w:t>Devictor</w:t>
      </w:r>
      <w:proofErr w:type="spellEnd"/>
      <w:r w:rsidRPr="0028377B">
        <w:rPr>
          <w:rFonts w:cs="Times New Roman"/>
          <w:lang w:val="en-GB"/>
        </w:rPr>
        <w:t xml:space="preserve"> V, Julliard R, </w:t>
      </w:r>
      <w:proofErr w:type="spellStart"/>
      <w:r w:rsidRPr="0028377B">
        <w:rPr>
          <w:rFonts w:cs="Times New Roman"/>
          <w:lang w:val="en-GB"/>
        </w:rPr>
        <w:t>Jiguet</w:t>
      </w:r>
      <w:proofErr w:type="spellEnd"/>
      <w:r w:rsidRPr="0028377B">
        <w:rPr>
          <w:rFonts w:cs="Times New Roman"/>
          <w:lang w:val="en-GB"/>
        </w:rPr>
        <w:t xml:space="preserve"> F (2008) </w:t>
      </w:r>
      <w:r w:rsidRPr="0028377B">
        <w:rPr>
          <w:rFonts w:cs="Times New Roman"/>
          <w:highlight w:val="white"/>
          <w:lang w:val="en-GB"/>
        </w:rPr>
        <w:t>Distribution of specialist and generalist species along spatial gradients of habitat disturbance and fragmentation</w:t>
      </w:r>
      <w:r w:rsidRPr="0028377B">
        <w:rPr>
          <w:rFonts w:cs="Times New Roman"/>
          <w:lang w:val="en-GB"/>
        </w:rPr>
        <w:t xml:space="preserve">. </w:t>
      </w:r>
      <w:proofErr w:type="spellStart"/>
      <w:r w:rsidRPr="0028377B">
        <w:rPr>
          <w:rFonts w:cs="Times New Roman"/>
          <w:lang w:val="en-GB"/>
        </w:rPr>
        <w:t>Oikos</w:t>
      </w:r>
      <w:proofErr w:type="spellEnd"/>
      <w:r w:rsidRPr="0028377B">
        <w:rPr>
          <w:rFonts w:cs="Times New Roman"/>
          <w:lang w:val="en-GB"/>
        </w:rPr>
        <w:t xml:space="preserve"> 117(4)</w:t>
      </w:r>
      <w:proofErr w:type="gramStart"/>
      <w:r w:rsidRPr="0028377B">
        <w:rPr>
          <w:rFonts w:cs="Times New Roman"/>
          <w:lang w:val="en-GB"/>
        </w:rPr>
        <w:t>:507</w:t>
      </w:r>
      <w:proofErr w:type="gramEnd"/>
      <w:r w:rsidRPr="0028377B">
        <w:rPr>
          <w:rFonts w:cs="Times New Roman"/>
          <w:lang w:val="en-GB"/>
        </w:rPr>
        <w:t>–514</w:t>
      </w:r>
    </w:p>
    <w:p w14:paraId="5009F747" w14:textId="77777777" w:rsidR="00A90039" w:rsidRPr="0028377B" w:rsidRDefault="00A90039" w:rsidP="00597CC2">
      <w:pPr>
        <w:autoSpaceDE w:val="0"/>
        <w:autoSpaceDN w:val="0"/>
        <w:adjustRightInd w:val="0"/>
        <w:spacing w:after="80" w:line="360" w:lineRule="auto"/>
        <w:ind w:left="709" w:hanging="709"/>
        <w:rPr>
          <w:rFonts w:cs="Times New Roman"/>
          <w:lang w:val="en-GB"/>
        </w:rPr>
      </w:pPr>
      <w:r w:rsidRPr="0028377B">
        <w:rPr>
          <w:rFonts w:cs="Times New Roman"/>
          <w:highlight w:val="white"/>
          <w:lang w:val="en-GB"/>
        </w:rPr>
        <w:t xml:space="preserve">Diamond S, Frame A, Martin </w:t>
      </w:r>
      <w:proofErr w:type="gramStart"/>
      <w:r w:rsidRPr="0028377B">
        <w:rPr>
          <w:rFonts w:cs="Times New Roman"/>
          <w:highlight w:val="white"/>
          <w:lang w:val="en-GB"/>
        </w:rPr>
        <w:t>R,</w:t>
      </w:r>
      <w:proofErr w:type="gramEnd"/>
      <w:r w:rsidRPr="0028377B">
        <w:rPr>
          <w:rFonts w:cs="Times New Roman"/>
          <w:highlight w:val="white"/>
          <w:lang w:val="en-GB"/>
        </w:rPr>
        <w:t xml:space="preserve"> Buckley L (2011) Species’ traits predict </w:t>
      </w:r>
      <w:proofErr w:type="spellStart"/>
      <w:r w:rsidRPr="0028377B">
        <w:rPr>
          <w:rFonts w:cs="Times New Roman"/>
          <w:highlight w:val="white"/>
          <w:lang w:val="en-GB"/>
        </w:rPr>
        <w:t>phenological</w:t>
      </w:r>
      <w:proofErr w:type="spellEnd"/>
      <w:r w:rsidRPr="0028377B">
        <w:rPr>
          <w:rFonts w:cs="Times New Roman"/>
          <w:highlight w:val="white"/>
          <w:lang w:val="en-GB"/>
        </w:rPr>
        <w:t xml:space="preserve"> responses to climate change in butterflies. Ecology 92:1005</w:t>
      </w:r>
      <w:r w:rsidRPr="0028377B">
        <w:rPr>
          <w:rFonts w:cs="Times New Roman"/>
          <w:lang w:val="en-GB"/>
        </w:rPr>
        <w:t>–</w:t>
      </w:r>
      <w:r w:rsidRPr="0028377B">
        <w:rPr>
          <w:rFonts w:cs="Times New Roman"/>
          <w:highlight w:val="white"/>
          <w:lang w:val="en-GB"/>
        </w:rPr>
        <w:t>1012</w:t>
      </w:r>
    </w:p>
    <w:p w14:paraId="2960345D" w14:textId="7991E0DF" w:rsidR="00A90039" w:rsidRPr="0028377B" w:rsidRDefault="00A90039" w:rsidP="00597CC2">
      <w:pPr>
        <w:autoSpaceDE w:val="0"/>
        <w:autoSpaceDN w:val="0"/>
        <w:adjustRightInd w:val="0"/>
        <w:spacing w:after="80" w:line="360" w:lineRule="auto"/>
        <w:ind w:left="709" w:hanging="709"/>
        <w:rPr>
          <w:rFonts w:cs="Times New Roman"/>
          <w:lang w:val="en-GB"/>
        </w:rPr>
      </w:pPr>
      <w:proofErr w:type="gramStart"/>
      <w:r w:rsidRPr="0028377B">
        <w:rPr>
          <w:rFonts w:cs="Times New Roman"/>
          <w:lang w:val="en-GB"/>
        </w:rPr>
        <w:t>EEA</w:t>
      </w:r>
      <w:r w:rsidR="0059797D" w:rsidRPr="0028377B">
        <w:rPr>
          <w:rFonts w:cs="Times New Roman"/>
          <w:lang w:val="en-GB"/>
        </w:rPr>
        <w:t xml:space="preserve"> (2009)</w:t>
      </w:r>
      <w:r w:rsidRPr="0028377B">
        <w:rPr>
          <w:rFonts w:cs="Times New Roman"/>
          <w:lang w:val="en-GB"/>
        </w:rPr>
        <w:t xml:space="preserve"> Regional climate change and adaptation.</w:t>
      </w:r>
      <w:proofErr w:type="gramEnd"/>
      <w:r w:rsidRPr="0028377B">
        <w:rPr>
          <w:rFonts w:cs="Times New Roman"/>
          <w:lang w:val="en-GB"/>
        </w:rPr>
        <w:t xml:space="preserve"> The Alps facing the challenge of changing water resources. Copenhagen, Denmark, 143 p. http://www.riob.org/IMG/pdf/EEA_Report_8-2009_Alps.pdf. Accessed 20 May 2016</w:t>
      </w:r>
    </w:p>
    <w:p w14:paraId="39610A4D" w14:textId="77777777" w:rsidR="00A90039" w:rsidRPr="0028377B" w:rsidRDefault="00A90039" w:rsidP="00597CC2">
      <w:pPr>
        <w:autoSpaceDE w:val="0"/>
        <w:autoSpaceDN w:val="0"/>
        <w:adjustRightInd w:val="0"/>
        <w:spacing w:after="80" w:line="360" w:lineRule="auto"/>
        <w:ind w:left="709" w:hanging="709"/>
        <w:rPr>
          <w:rFonts w:cs="Times New Roman"/>
          <w:lang w:val="en-GB"/>
        </w:rPr>
      </w:pPr>
      <w:proofErr w:type="spellStart"/>
      <w:r w:rsidRPr="0028377B">
        <w:rPr>
          <w:rFonts w:cs="Times New Roman"/>
          <w:lang w:val="en-GB"/>
        </w:rPr>
        <w:lastRenderedPageBreak/>
        <w:t>Eskildsen</w:t>
      </w:r>
      <w:proofErr w:type="spellEnd"/>
      <w:r w:rsidRPr="0028377B">
        <w:rPr>
          <w:rFonts w:cs="Times New Roman"/>
          <w:lang w:val="en-GB"/>
        </w:rPr>
        <w:t xml:space="preserve"> A, </w:t>
      </w:r>
      <w:proofErr w:type="spellStart"/>
      <w:r w:rsidRPr="0028377B">
        <w:rPr>
          <w:rFonts w:cs="Times New Roman"/>
          <w:lang w:val="en-GB"/>
        </w:rPr>
        <w:t>Carvalheiro</w:t>
      </w:r>
      <w:proofErr w:type="spellEnd"/>
      <w:r w:rsidRPr="0028377B">
        <w:rPr>
          <w:rFonts w:cs="Times New Roman"/>
          <w:lang w:val="en-GB"/>
        </w:rPr>
        <w:t xml:space="preserve"> LG, </w:t>
      </w:r>
      <w:proofErr w:type="spellStart"/>
      <w:r w:rsidRPr="0028377B">
        <w:rPr>
          <w:rFonts w:cs="Times New Roman"/>
          <w:lang w:val="en-GB"/>
        </w:rPr>
        <w:t>Kissling</w:t>
      </w:r>
      <w:proofErr w:type="spellEnd"/>
      <w:r w:rsidRPr="0028377B">
        <w:rPr>
          <w:rFonts w:cs="Times New Roman"/>
          <w:lang w:val="en-GB"/>
        </w:rPr>
        <w:t xml:space="preserve"> WD, </w:t>
      </w:r>
      <w:proofErr w:type="spellStart"/>
      <w:r w:rsidRPr="0028377B">
        <w:rPr>
          <w:rFonts w:cs="Times New Roman"/>
          <w:lang w:val="en-GB"/>
        </w:rPr>
        <w:t>Biesmeijer</w:t>
      </w:r>
      <w:proofErr w:type="spellEnd"/>
      <w:r w:rsidRPr="0028377B">
        <w:rPr>
          <w:rFonts w:cs="Times New Roman"/>
          <w:lang w:val="en-GB"/>
        </w:rPr>
        <w:t xml:space="preserve"> JC, </w:t>
      </w:r>
      <w:proofErr w:type="spellStart"/>
      <w:r w:rsidRPr="0028377B">
        <w:rPr>
          <w:rFonts w:cs="Times New Roman"/>
          <w:lang w:val="en-GB"/>
        </w:rPr>
        <w:t>Schweiger</w:t>
      </w:r>
      <w:proofErr w:type="spellEnd"/>
      <w:r w:rsidRPr="0028377B">
        <w:rPr>
          <w:rFonts w:cs="Times New Roman"/>
          <w:lang w:val="en-GB"/>
        </w:rPr>
        <w:t xml:space="preserve"> O, </w:t>
      </w:r>
      <w:proofErr w:type="spellStart"/>
      <w:r w:rsidRPr="0028377B">
        <w:rPr>
          <w:rFonts w:cs="Times New Roman"/>
          <w:lang w:val="en-GB"/>
        </w:rPr>
        <w:t>Høye</w:t>
      </w:r>
      <w:proofErr w:type="spellEnd"/>
      <w:r w:rsidRPr="0028377B">
        <w:rPr>
          <w:rFonts w:cs="Times New Roman"/>
          <w:lang w:val="en-GB"/>
        </w:rPr>
        <w:t xml:space="preserve"> TT (2015) Ecological specialization matters: </w:t>
      </w:r>
      <w:proofErr w:type="spellStart"/>
      <w:r w:rsidRPr="0028377B">
        <w:rPr>
          <w:rFonts w:cs="Times New Roman"/>
          <w:lang w:val="en-GB"/>
        </w:rPr>
        <w:t>longterm</w:t>
      </w:r>
      <w:proofErr w:type="spellEnd"/>
      <w:r w:rsidRPr="0028377B">
        <w:rPr>
          <w:rFonts w:cs="Times New Roman"/>
          <w:lang w:val="en-GB"/>
        </w:rPr>
        <w:t xml:space="preserve"> trends in butterfly species richness and assemblage composition depend on multiple functional traits. Divers </w:t>
      </w:r>
      <w:proofErr w:type="spellStart"/>
      <w:r w:rsidRPr="0028377B">
        <w:rPr>
          <w:rFonts w:cs="Times New Roman"/>
          <w:lang w:val="en-GB"/>
        </w:rPr>
        <w:t>Distrib</w:t>
      </w:r>
      <w:proofErr w:type="spellEnd"/>
      <w:r w:rsidRPr="0028377B">
        <w:rPr>
          <w:rFonts w:cs="Times New Roman"/>
          <w:lang w:val="en-GB"/>
        </w:rPr>
        <w:t xml:space="preserve"> 21:792–802</w:t>
      </w:r>
    </w:p>
    <w:p w14:paraId="6E3591D9" w14:textId="3B2CC4C3" w:rsidR="00311642" w:rsidRPr="0028377B" w:rsidRDefault="00311642" w:rsidP="00597CC2">
      <w:pPr>
        <w:autoSpaceDE w:val="0"/>
        <w:autoSpaceDN w:val="0"/>
        <w:adjustRightInd w:val="0"/>
        <w:spacing w:after="80" w:line="360" w:lineRule="auto"/>
        <w:ind w:left="709" w:hanging="709"/>
        <w:rPr>
          <w:rFonts w:cs="Times New Roman"/>
          <w:lang w:val="en-GB"/>
        </w:rPr>
      </w:pPr>
      <w:r w:rsidRPr="0028377B">
        <w:rPr>
          <w:rFonts w:cs="Times New Roman"/>
          <w:lang w:val="en-GB"/>
        </w:rPr>
        <w:t xml:space="preserve">European Commission (2011) Our life insurance, our natural capital: </w:t>
      </w:r>
      <w:proofErr w:type="gramStart"/>
      <w:r w:rsidRPr="0028377B">
        <w:rPr>
          <w:rFonts w:cs="Times New Roman"/>
          <w:lang w:val="en-GB"/>
        </w:rPr>
        <w:t>an</w:t>
      </w:r>
      <w:proofErr w:type="gramEnd"/>
      <w:r w:rsidRPr="0028377B">
        <w:rPr>
          <w:rFonts w:cs="Times New Roman"/>
          <w:lang w:val="en-GB"/>
        </w:rPr>
        <w:t xml:space="preserve"> EU biodiversity strategy to 2020. </w:t>
      </w:r>
      <w:proofErr w:type="gramStart"/>
      <w:r w:rsidRPr="0028377B">
        <w:rPr>
          <w:rFonts w:cs="Times New Roman"/>
          <w:lang w:val="en-GB"/>
        </w:rPr>
        <w:t>COM</w:t>
      </w:r>
      <w:r w:rsidR="00F72D19" w:rsidRPr="0028377B">
        <w:rPr>
          <w:rFonts w:cs="Times New Roman"/>
          <w:lang w:val="en-GB"/>
        </w:rPr>
        <w:t xml:space="preserve"> </w:t>
      </w:r>
      <w:r w:rsidRPr="0028377B">
        <w:rPr>
          <w:rFonts w:cs="Times New Roman"/>
          <w:lang w:val="en-GB"/>
        </w:rPr>
        <w:t>(2011) 244.</w:t>
      </w:r>
      <w:proofErr w:type="gramEnd"/>
      <w:r w:rsidRPr="0028377B">
        <w:rPr>
          <w:rFonts w:cs="Times New Roman"/>
          <w:lang w:val="en-GB"/>
        </w:rPr>
        <w:t xml:space="preserve"> Brussels.</w:t>
      </w:r>
    </w:p>
    <w:p w14:paraId="3A1BC4EC" w14:textId="77777777" w:rsidR="00A90039" w:rsidRPr="0028377B" w:rsidRDefault="00A90039" w:rsidP="00597CC2">
      <w:pPr>
        <w:autoSpaceDE w:val="0"/>
        <w:autoSpaceDN w:val="0"/>
        <w:adjustRightInd w:val="0"/>
        <w:spacing w:after="80" w:line="360" w:lineRule="auto"/>
        <w:ind w:left="709" w:hanging="709"/>
        <w:rPr>
          <w:rFonts w:cs="Times New Roman"/>
          <w:lang w:val="en-GB"/>
        </w:rPr>
      </w:pPr>
      <w:r w:rsidRPr="0028377B">
        <w:rPr>
          <w:rFonts w:cs="Times New Roman"/>
          <w:lang w:val="en-GB"/>
        </w:rPr>
        <w:t xml:space="preserve">Fox R, Brereton TM, Asher J, August TA, </w:t>
      </w:r>
      <w:proofErr w:type="spellStart"/>
      <w:r w:rsidRPr="0028377B">
        <w:rPr>
          <w:rFonts w:cs="Times New Roman"/>
          <w:lang w:val="en-GB"/>
        </w:rPr>
        <w:t>Botham</w:t>
      </w:r>
      <w:proofErr w:type="spellEnd"/>
      <w:r w:rsidRPr="0028377B">
        <w:rPr>
          <w:rFonts w:cs="Times New Roman"/>
          <w:lang w:val="en-GB"/>
        </w:rPr>
        <w:t xml:space="preserve"> MS, Bourn NAD, </w:t>
      </w:r>
      <w:proofErr w:type="spellStart"/>
      <w:r w:rsidRPr="0028377B">
        <w:rPr>
          <w:rFonts w:cs="Times New Roman"/>
          <w:lang w:val="en-GB"/>
        </w:rPr>
        <w:t>Cruickshanks</w:t>
      </w:r>
      <w:proofErr w:type="spellEnd"/>
      <w:r w:rsidRPr="0028377B">
        <w:rPr>
          <w:rFonts w:cs="Times New Roman"/>
          <w:lang w:val="en-GB"/>
        </w:rPr>
        <w:t xml:space="preserve"> KL, </w:t>
      </w:r>
      <w:proofErr w:type="spellStart"/>
      <w:r w:rsidRPr="0028377B">
        <w:rPr>
          <w:rFonts w:cs="Times New Roman"/>
          <w:lang w:val="en-GB"/>
        </w:rPr>
        <w:t>Bulman</w:t>
      </w:r>
      <w:proofErr w:type="spellEnd"/>
      <w:r w:rsidRPr="0028377B">
        <w:rPr>
          <w:rFonts w:cs="Times New Roman"/>
          <w:lang w:val="en-GB"/>
        </w:rPr>
        <w:t xml:space="preserve"> CR, Ellis S, Harrower CA, </w:t>
      </w:r>
      <w:proofErr w:type="spellStart"/>
      <w:r w:rsidRPr="0028377B">
        <w:rPr>
          <w:rFonts w:cs="Times New Roman"/>
          <w:lang w:val="en-GB"/>
        </w:rPr>
        <w:t>Middlebrook</w:t>
      </w:r>
      <w:proofErr w:type="spellEnd"/>
      <w:r w:rsidRPr="0028377B">
        <w:rPr>
          <w:rFonts w:cs="Times New Roman"/>
          <w:lang w:val="en-GB"/>
        </w:rPr>
        <w:t xml:space="preserve"> I, Noble DG, </w:t>
      </w:r>
      <w:proofErr w:type="spellStart"/>
      <w:r w:rsidRPr="0028377B">
        <w:rPr>
          <w:rFonts w:cs="Times New Roman"/>
          <w:lang w:val="en-GB"/>
        </w:rPr>
        <w:t>Powney</w:t>
      </w:r>
      <w:proofErr w:type="spellEnd"/>
      <w:r w:rsidRPr="0028377B">
        <w:rPr>
          <w:rFonts w:cs="Times New Roman"/>
          <w:lang w:val="en-GB"/>
        </w:rPr>
        <w:t xml:space="preserve"> GD, Randle Z, Warren MS, Roy DB (2015). </w:t>
      </w:r>
      <w:proofErr w:type="gramStart"/>
      <w:r w:rsidRPr="0028377B">
        <w:rPr>
          <w:rFonts w:cs="Times New Roman"/>
          <w:lang w:val="en-GB"/>
        </w:rPr>
        <w:t>The State of the UK’s Butterflies 2015.</w:t>
      </w:r>
      <w:proofErr w:type="gramEnd"/>
      <w:r w:rsidRPr="0028377B">
        <w:rPr>
          <w:rFonts w:cs="Times New Roman"/>
          <w:lang w:val="en-GB"/>
        </w:rPr>
        <w:t xml:space="preserve"> Butterfly Conservation and the Centre for Ecology &amp; Hydrology, Wareham, Dorset.</w:t>
      </w:r>
    </w:p>
    <w:p w14:paraId="00C76744" w14:textId="77777777" w:rsidR="00A90039" w:rsidRPr="0028377B" w:rsidRDefault="00A90039" w:rsidP="00597CC2">
      <w:pPr>
        <w:autoSpaceDE w:val="0"/>
        <w:autoSpaceDN w:val="0"/>
        <w:adjustRightInd w:val="0"/>
        <w:spacing w:after="80" w:line="360" w:lineRule="auto"/>
        <w:ind w:left="709" w:hanging="709"/>
        <w:rPr>
          <w:rFonts w:cs="Times New Roman"/>
          <w:lang w:val="en-GB"/>
        </w:rPr>
      </w:pPr>
      <w:proofErr w:type="gramStart"/>
      <w:r w:rsidRPr="0028377B">
        <w:rPr>
          <w:rFonts w:cs="Times New Roman"/>
          <w:lang w:val="en-GB"/>
        </w:rPr>
        <w:t xml:space="preserve">Garcia-Barros E (2002) </w:t>
      </w:r>
      <w:r w:rsidRPr="0028377B">
        <w:rPr>
          <w:rFonts w:cs="Times New Roman"/>
          <w:highlight w:val="white"/>
          <w:lang w:val="en-GB"/>
        </w:rPr>
        <w:t xml:space="preserve">Taxonomic patterns in the egg to body size </w:t>
      </w:r>
      <w:proofErr w:type="spellStart"/>
      <w:r w:rsidRPr="0028377B">
        <w:rPr>
          <w:rFonts w:cs="Times New Roman"/>
          <w:highlight w:val="white"/>
          <w:lang w:val="en-GB"/>
        </w:rPr>
        <w:t>allometry</w:t>
      </w:r>
      <w:proofErr w:type="spellEnd"/>
      <w:r w:rsidRPr="0028377B">
        <w:rPr>
          <w:rFonts w:cs="Times New Roman"/>
          <w:highlight w:val="white"/>
          <w:lang w:val="en-GB"/>
        </w:rPr>
        <w:t xml:space="preserve"> of butterflies and skippers (</w:t>
      </w:r>
      <w:proofErr w:type="spellStart"/>
      <w:r w:rsidRPr="0028377B">
        <w:rPr>
          <w:rFonts w:cs="Times New Roman"/>
          <w:highlight w:val="white"/>
          <w:lang w:val="en-GB"/>
        </w:rPr>
        <w:t>Papilionoidea</w:t>
      </w:r>
      <w:proofErr w:type="spellEnd"/>
      <w:r w:rsidRPr="0028377B">
        <w:rPr>
          <w:rFonts w:cs="Times New Roman"/>
          <w:highlight w:val="white"/>
          <w:lang w:val="en-GB"/>
        </w:rPr>
        <w:t xml:space="preserve"> &amp; </w:t>
      </w:r>
      <w:proofErr w:type="spellStart"/>
      <w:r w:rsidRPr="0028377B">
        <w:rPr>
          <w:rFonts w:cs="Times New Roman"/>
          <w:highlight w:val="white"/>
          <w:lang w:val="en-GB"/>
        </w:rPr>
        <w:t>Hesperiidae</w:t>
      </w:r>
      <w:proofErr w:type="spellEnd"/>
      <w:r w:rsidRPr="0028377B">
        <w:rPr>
          <w:rFonts w:cs="Times New Roman"/>
          <w:highlight w:val="white"/>
          <w:lang w:val="en-GB"/>
        </w:rPr>
        <w:t>)</w:t>
      </w:r>
      <w:r w:rsidRPr="0028377B">
        <w:rPr>
          <w:rFonts w:cs="Times New Roman"/>
          <w:lang w:val="en-GB"/>
        </w:rPr>
        <w:t>.</w:t>
      </w:r>
      <w:proofErr w:type="gramEnd"/>
      <w:r w:rsidRPr="0028377B">
        <w:rPr>
          <w:rFonts w:cs="Times New Roman"/>
          <w:lang w:val="en-GB"/>
        </w:rPr>
        <w:t xml:space="preserve"> Nota </w:t>
      </w:r>
      <w:proofErr w:type="spellStart"/>
      <w:r w:rsidRPr="0028377B">
        <w:rPr>
          <w:rFonts w:cs="Times New Roman"/>
          <w:lang w:val="en-GB"/>
        </w:rPr>
        <w:t>lepidopterologica</w:t>
      </w:r>
      <w:proofErr w:type="spellEnd"/>
      <w:r w:rsidRPr="0028377B">
        <w:rPr>
          <w:rFonts w:cs="Times New Roman"/>
          <w:lang w:val="en-GB"/>
        </w:rPr>
        <w:t xml:space="preserve"> 25:161–176</w:t>
      </w:r>
    </w:p>
    <w:p w14:paraId="7CD15013" w14:textId="77777777" w:rsidR="00A90039" w:rsidRPr="0028377B" w:rsidRDefault="00A90039" w:rsidP="00597CC2">
      <w:pPr>
        <w:autoSpaceDE w:val="0"/>
        <w:autoSpaceDN w:val="0"/>
        <w:adjustRightInd w:val="0"/>
        <w:spacing w:after="80" w:line="360" w:lineRule="auto"/>
        <w:ind w:left="709" w:hanging="709"/>
        <w:rPr>
          <w:rFonts w:cs="Times New Roman"/>
          <w:lang w:val="en-GB"/>
        </w:rPr>
      </w:pPr>
      <w:r w:rsidRPr="0028377B">
        <w:rPr>
          <w:rFonts w:cs="Times New Roman"/>
          <w:lang w:val="en-GB"/>
        </w:rPr>
        <w:t>Garcia</w:t>
      </w:r>
      <w:r w:rsidRPr="0028377B">
        <w:rPr>
          <w:rFonts w:cs="Cambria Math"/>
          <w:lang w:val="en-GB"/>
        </w:rPr>
        <w:t>‐</w:t>
      </w:r>
      <w:r w:rsidRPr="0028377B">
        <w:rPr>
          <w:rFonts w:cs="Times New Roman"/>
          <w:lang w:val="en-GB"/>
        </w:rPr>
        <w:t xml:space="preserve">Barros E, </w:t>
      </w:r>
      <w:proofErr w:type="spellStart"/>
      <w:r w:rsidRPr="0028377B">
        <w:rPr>
          <w:rFonts w:cs="Times New Roman"/>
          <w:lang w:val="en-GB"/>
        </w:rPr>
        <w:t>Romo</w:t>
      </w:r>
      <w:proofErr w:type="spellEnd"/>
      <w:r w:rsidRPr="0028377B">
        <w:rPr>
          <w:rFonts w:cs="Times New Roman"/>
          <w:lang w:val="en-GB"/>
        </w:rPr>
        <w:t xml:space="preserve"> Benito H (2010) </w:t>
      </w:r>
      <w:r w:rsidRPr="0028377B">
        <w:rPr>
          <w:rFonts w:cs="Times New Roman"/>
          <w:highlight w:val="white"/>
          <w:lang w:val="en-GB"/>
        </w:rPr>
        <w:t xml:space="preserve">The relationship between geographic range size and life history traits: is biogeographic history uncovered? </w:t>
      </w:r>
      <w:proofErr w:type="gramStart"/>
      <w:r w:rsidRPr="0028377B">
        <w:rPr>
          <w:rFonts w:cs="Times New Roman"/>
          <w:highlight w:val="white"/>
          <w:lang w:val="en-GB"/>
        </w:rPr>
        <w:t>A test using the Iberian butterflies</w:t>
      </w:r>
      <w:r w:rsidRPr="0028377B">
        <w:rPr>
          <w:rFonts w:cs="Times New Roman"/>
          <w:lang w:val="en-GB"/>
        </w:rPr>
        <w:t>.</w:t>
      </w:r>
      <w:proofErr w:type="gramEnd"/>
      <w:r w:rsidRPr="0028377B">
        <w:rPr>
          <w:rFonts w:cs="Times New Roman"/>
          <w:lang w:val="en-GB"/>
        </w:rPr>
        <w:t xml:space="preserve"> </w:t>
      </w:r>
      <w:proofErr w:type="spellStart"/>
      <w:r w:rsidRPr="0028377B">
        <w:rPr>
          <w:rFonts w:cs="Times New Roman"/>
          <w:lang w:val="en-GB"/>
        </w:rPr>
        <w:t>Ecography</w:t>
      </w:r>
      <w:proofErr w:type="spellEnd"/>
      <w:r w:rsidRPr="0028377B">
        <w:rPr>
          <w:rFonts w:cs="Times New Roman"/>
          <w:lang w:val="en-GB"/>
        </w:rPr>
        <w:t xml:space="preserve"> 33:392–401</w:t>
      </w:r>
    </w:p>
    <w:p w14:paraId="04F9E7D6" w14:textId="191E2E50" w:rsidR="00A90039" w:rsidRPr="0028377B" w:rsidRDefault="00A90039" w:rsidP="00597CC2">
      <w:pPr>
        <w:autoSpaceDE w:val="0"/>
        <w:autoSpaceDN w:val="0"/>
        <w:adjustRightInd w:val="0"/>
        <w:spacing w:after="80" w:line="360" w:lineRule="auto"/>
        <w:ind w:left="709" w:hanging="709"/>
        <w:rPr>
          <w:rFonts w:cs="Times New Roman"/>
          <w:lang w:val="en-GB"/>
        </w:rPr>
      </w:pPr>
      <w:r w:rsidRPr="0028377B">
        <w:rPr>
          <w:rFonts w:cs="Times New Roman"/>
          <w:shd w:val="clear" w:color="auto" w:fill="FFFFFF"/>
          <w:lang w:val="en-GB"/>
        </w:rPr>
        <w:t xml:space="preserve">Garibaldi LA, </w:t>
      </w:r>
      <w:proofErr w:type="spellStart"/>
      <w:r w:rsidRPr="0028377B">
        <w:rPr>
          <w:rFonts w:cs="Times New Roman"/>
          <w:shd w:val="clear" w:color="auto" w:fill="FFFFFF"/>
          <w:lang w:val="en-GB"/>
        </w:rPr>
        <w:t>Steffan-Dewenter</w:t>
      </w:r>
      <w:proofErr w:type="spellEnd"/>
      <w:r w:rsidRPr="0028377B">
        <w:rPr>
          <w:rFonts w:cs="Times New Roman"/>
          <w:shd w:val="clear" w:color="auto" w:fill="FFFFFF"/>
          <w:lang w:val="en-GB"/>
        </w:rPr>
        <w:t xml:space="preserve"> I, </w:t>
      </w:r>
      <w:proofErr w:type="spellStart"/>
      <w:r w:rsidRPr="0028377B">
        <w:rPr>
          <w:rFonts w:cs="Times New Roman"/>
          <w:shd w:val="clear" w:color="auto" w:fill="FFFFFF"/>
          <w:lang w:val="en-GB"/>
        </w:rPr>
        <w:t>Winfree</w:t>
      </w:r>
      <w:proofErr w:type="spellEnd"/>
      <w:r w:rsidRPr="0028377B">
        <w:rPr>
          <w:rFonts w:cs="Times New Roman"/>
          <w:shd w:val="clear" w:color="auto" w:fill="FFFFFF"/>
          <w:lang w:val="en-GB"/>
        </w:rPr>
        <w:t xml:space="preserve"> R, </w:t>
      </w:r>
      <w:proofErr w:type="spellStart"/>
      <w:r w:rsidRPr="0028377B">
        <w:rPr>
          <w:rFonts w:cs="Times New Roman"/>
          <w:shd w:val="clear" w:color="auto" w:fill="FFFFFF"/>
          <w:lang w:val="en-GB"/>
        </w:rPr>
        <w:t>Aizen</w:t>
      </w:r>
      <w:proofErr w:type="spellEnd"/>
      <w:r w:rsidRPr="0028377B">
        <w:rPr>
          <w:rFonts w:cs="Times New Roman"/>
          <w:shd w:val="clear" w:color="auto" w:fill="FFFFFF"/>
          <w:lang w:val="en-GB"/>
        </w:rPr>
        <w:t xml:space="preserve"> MA, </w:t>
      </w:r>
      <w:proofErr w:type="spellStart"/>
      <w:r w:rsidRPr="0028377B">
        <w:rPr>
          <w:rFonts w:cs="Times New Roman"/>
          <w:shd w:val="clear" w:color="auto" w:fill="FFFFFF"/>
          <w:lang w:val="en-GB"/>
        </w:rPr>
        <w:t>Bommarco</w:t>
      </w:r>
      <w:proofErr w:type="spellEnd"/>
      <w:r w:rsidRPr="0028377B">
        <w:rPr>
          <w:rFonts w:cs="Times New Roman"/>
          <w:shd w:val="clear" w:color="auto" w:fill="FFFFFF"/>
          <w:lang w:val="en-GB"/>
        </w:rPr>
        <w:t xml:space="preserve"> R, </w:t>
      </w:r>
      <w:r w:rsidR="00A6485B" w:rsidRPr="0028377B">
        <w:rPr>
          <w:rFonts w:cs="Times New Roman"/>
          <w:shd w:val="clear" w:color="auto" w:fill="FFFFFF"/>
          <w:lang w:val="en-GB"/>
        </w:rPr>
        <w:t>et al.</w:t>
      </w:r>
      <w:r w:rsidRPr="0028377B">
        <w:rPr>
          <w:rFonts w:cs="Times New Roman"/>
          <w:shd w:val="clear" w:color="auto" w:fill="FFFFFF"/>
          <w:lang w:val="en-GB"/>
        </w:rPr>
        <w:t xml:space="preserve"> (2013) Wild pollinators enhance fruit set of crops regardless of honey bee abundance. Science 339:1608–1611</w:t>
      </w:r>
    </w:p>
    <w:p w14:paraId="023FB039" w14:textId="77777777" w:rsidR="00A90039" w:rsidRPr="0028377B" w:rsidRDefault="00A90039" w:rsidP="00597CC2">
      <w:pPr>
        <w:autoSpaceDE w:val="0"/>
        <w:autoSpaceDN w:val="0"/>
        <w:adjustRightInd w:val="0"/>
        <w:spacing w:after="80" w:line="360" w:lineRule="auto"/>
        <w:ind w:left="709" w:hanging="709"/>
        <w:rPr>
          <w:rFonts w:cs="Times New Roman"/>
          <w:lang w:val="en-GB"/>
        </w:rPr>
      </w:pPr>
      <w:r w:rsidRPr="0028377B">
        <w:rPr>
          <w:rFonts w:cs="Times New Roman"/>
          <w:lang w:val="en-GB"/>
        </w:rPr>
        <w:t xml:space="preserve">Gilbert A, Vincent C (2013) Atmospheric temperature changes over the 20th century at very high elevations in the European Alps from </w:t>
      </w:r>
      <w:proofErr w:type="spellStart"/>
      <w:r w:rsidRPr="0028377B">
        <w:rPr>
          <w:rFonts w:cs="Times New Roman"/>
          <w:lang w:val="en-GB"/>
        </w:rPr>
        <w:t>englacial</w:t>
      </w:r>
      <w:proofErr w:type="spellEnd"/>
      <w:r w:rsidRPr="0028377B">
        <w:rPr>
          <w:rFonts w:cs="Times New Roman"/>
          <w:lang w:val="en-GB"/>
        </w:rPr>
        <w:t xml:space="preserve"> temperatures. </w:t>
      </w:r>
      <w:proofErr w:type="spellStart"/>
      <w:r w:rsidRPr="0028377B">
        <w:rPr>
          <w:rFonts w:cs="Times New Roman"/>
          <w:lang w:val="en-GB"/>
        </w:rPr>
        <w:t>Geophys</w:t>
      </w:r>
      <w:proofErr w:type="spellEnd"/>
      <w:r w:rsidRPr="0028377B">
        <w:rPr>
          <w:rFonts w:cs="Times New Roman"/>
          <w:lang w:val="en-GB"/>
        </w:rPr>
        <w:t xml:space="preserve"> Res </w:t>
      </w:r>
      <w:proofErr w:type="spellStart"/>
      <w:r w:rsidRPr="0028377B">
        <w:rPr>
          <w:rFonts w:cs="Times New Roman"/>
          <w:lang w:val="en-GB"/>
        </w:rPr>
        <w:t>Lett</w:t>
      </w:r>
      <w:proofErr w:type="spellEnd"/>
      <w:r w:rsidRPr="0028377B">
        <w:rPr>
          <w:rFonts w:cs="Times New Roman"/>
          <w:lang w:val="en-GB"/>
        </w:rPr>
        <w:t xml:space="preserve"> 40:2102–2108</w:t>
      </w:r>
    </w:p>
    <w:p w14:paraId="30B740D9" w14:textId="6C1A891F" w:rsidR="00A90039" w:rsidRPr="0028377B" w:rsidRDefault="00A90039" w:rsidP="00597CC2">
      <w:pPr>
        <w:autoSpaceDE w:val="0"/>
        <w:autoSpaceDN w:val="0"/>
        <w:adjustRightInd w:val="0"/>
        <w:spacing w:after="80" w:line="360" w:lineRule="auto"/>
        <w:ind w:left="709" w:hanging="709"/>
        <w:rPr>
          <w:rFonts w:cs="Times New Roman"/>
          <w:lang w:val="en-GB"/>
        </w:rPr>
      </w:pPr>
      <w:proofErr w:type="gramStart"/>
      <w:r w:rsidRPr="0028377B">
        <w:rPr>
          <w:rFonts w:cs="Times New Roman"/>
          <w:lang w:val="en-GB"/>
        </w:rPr>
        <w:t xml:space="preserve">IUCN (2005) Guidelines for Using the IUCN Red List Categories and Criteria, IUCN-SSC </w:t>
      </w:r>
      <w:proofErr w:type="gramEnd"/>
      <w:r w:rsidRPr="0028377B">
        <w:rPr>
          <w:rFonts w:cs="Times New Roman"/>
          <w:lang w:val="en-GB"/>
        </w:rPr>
        <w:t>http://www.iucn.org/webfiles/doc/</w:t>
      </w:r>
      <w:proofErr w:type="gramStart"/>
      <w:r w:rsidRPr="0028377B">
        <w:rPr>
          <w:rFonts w:cs="Times New Roman"/>
          <w:lang w:val="en-GB"/>
        </w:rPr>
        <w:t xml:space="preserve"> SSC/</w:t>
      </w:r>
      <w:proofErr w:type="spellStart"/>
      <w:r w:rsidRPr="0028377B">
        <w:rPr>
          <w:rFonts w:cs="Times New Roman"/>
          <w:lang w:val="en-GB"/>
        </w:rPr>
        <w:t>RedList</w:t>
      </w:r>
      <w:proofErr w:type="spellEnd"/>
      <w:r w:rsidRPr="0028377B">
        <w:rPr>
          <w:rFonts w:cs="Times New Roman"/>
          <w:lang w:val="en-GB"/>
        </w:rPr>
        <w:t>/RedListGuidelines.pdf.</w:t>
      </w:r>
      <w:proofErr w:type="gramEnd"/>
      <w:r w:rsidRPr="0028377B">
        <w:rPr>
          <w:rFonts w:cs="Times New Roman"/>
          <w:lang w:val="en-GB"/>
        </w:rPr>
        <w:t xml:space="preserve"> Accessed December 2015</w:t>
      </w:r>
    </w:p>
    <w:p w14:paraId="013F83B3" w14:textId="77777777" w:rsidR="00A90039" w:rsidRPr="0028377B" w:rsidRDefault="00A90039" w:rsidP="00597CC2">
      <w:pPr>
        <w:autoSpaceDE w:val="0"/>
        <w:autoSpaceDN w:val="0"/>
        <w:adjustRightInd w:val="0"/>
        <w:spacing w:after="80" w:line="360" w:lineRule="auto"/>
        <w:ind w:left="709" w:hanging="709"/>
        <w:rPr>
          <w:rFonts w:cs="Times New Roman"/>
          <w:lang w:val="en-GB"/>
        </w:rPr>
      </w:pPr>
      <w:proofErr w:type="spellStart"/>
      <w:r w:rsidRPr="0028377B">
        <w:rPr>
          <w:rFonts w:cs="Times New Roman"/>
          <w:lang w:val="en-GB"/>
        </w:rPr>
        <w:t>Janz</w:t>
      </w:r>
      <w:proofErr w:type="spellEnd"/>
      <w:r w:rsidRPr="0028377B">
        <w:rPr>
          <w:rFonts w:cs="Times New Roman"/>
          <w:lang w:val="en-GB"/>
        </w:rPr>
        <w:t xml:space="preserve"> N, </w:t>
      </w:r>
      <w:proofErr w:type="spellStart"/>
      <w:r w:rsidRPr="0028377B">
        <w:rPr>
          <w:rFonts w:cs="Times New Roman"/>
          <w:lang w:val="en-GB"/>
        </w:rPr>
        <w:t>Nylin</w:t>
      </w:r>
      <w:proofErr w:type="spellEnd"/>
      <w:r w:rsidRPr="0028377B">
        <w:rPr>
          <w:rFonts w:cs="Times New Roman"/>
          <w:lang w:val="en-GB"/>
        </w:rPr>
        <w:t xml:space="preserve"> S (2008) The oscillation hypothesis of host plant range and speciation. Specialization, speciation, and radiation: the evolutionary biology of herbivorous insects (ed. by K.J. </w:t>
      </w:r>
      <w:proofErr w:type="spellStart"/>
      <w:r w:rsidRPr="0028377B">
        <w:rPr>
          <w:rFonts w:cs="Times New Roman"/>
          <w:lang w:val="en-GB"/>
        </w:rPr>
        <w:t>Tilmon</w:t>
      </w:r>
      <w:proofErr w:type="spellEnd"/>
      <w:r w:rsidRPr="0028377B">
        <w:rPr>
          <w:rFonts w:cs="Times New Roman"/>
          <w:lang w:val="en-GB"/>
        </w:rPr>
        <w:t>), University of California Press, Berkeley, CA, pp. 203–215</w:t>
      </w:r>
    </w:p>
    <w:p w14:paraId="743C3548" w14:textId="77777777" w:rsidR="00A90039" w:rsidRPr="0028377B" w:rsidRDefault="00A90039" w:rsidP="00597CC2">
      <w:pPr>
        <w:autoSpaceDE w:val="0"/>
        <w:autoSpaceDN w:val="0"/>
        <w:adjustRightInd w:val="0"/>
        <w:spacing w:after="80" w:line="360" w:lineRule="auto"/>
        <w:ind w:left="709" w:hanging="709"/>
        <w:rPr>
          <w:rFonts w:cs="Times New Roman"/>
          <w:lang w:val="en-GB"/>
        </w:rPr>
      </w:pPr>
      <w:r w:rsidRPr="0028377B">
        <w:rPr>
          <w:rFonts w:cs="Times New Roman"/>
          <w:highlight w:val="white"/>
          <w:lang w:val="en-GB"/>
        </w:rPr>
        <w:t xml:space="preserve">Julliard R, </w:t>
      </w:r>
      <w:proofErr w:type="spellStart"/>
      <w:r w:rsidRPr="0028377B">
        <w:rPr>
          <w:rFonts w:cs="Times New Roman"/>
          <w:highlight w:val="white"/>
          <w:lang w:val="en-GB"/>
        </w:rPr>
        <w:t>Clavel</w:t>
      </w:r>
      <w:proofErr w:type="spellEnd"/>
      <w:r w:rsidRPr="0028377B">
        <w:rPr>
          <w:rFonts w:cs="Times New Roman"/>
          <w:highlight w:val="white"/>
          <w:lang w:val="en-GB"/>
        </w:rPr>
        <w:t xml:space="preserve"> J, </w:t>
      </w:r>
      <w:proofErr w:type="spellStart"/>
      <w:r w:rsidRPr="0028377B">
        <w:rPr>
          <w:rFonts w:cs="Times New Roman"/>
          <w:highlight w:val="white"/>
          <w:lang w:val="en-GB"/>
        </w:rPr>
        <w:t>Devictor</w:t>
      </w:r>
      <w:proofErr w:type="spellEnd"/>
      <w:r w:rsidRPr="0028377B">
        <w:rPr>
          <w:rFonts w:cs="Times New Roman"/>
          <w:highlight w:val="white"/>
          <w:lang w:val="en-GB"/>
        </w:rPr>
        <w:t xml:space="preserve"> V, </w:t>
      </w:r>
      <w:proofErr w:type="spellStart"/>
      <w:r w:rsidRPr="0028377B">
        <w:rPr>
          <w:rFonts w:cs="Times New Roman"/>
          <w:highlight w:val="white"/>
          <w:lang w:val="en-GB"/>
        </w:rPr>
        <w:t>Jiguet</w:t>
      </w:r>
      <w:proofErr w:type="spellEnd"/>
      <w:r w:rsidRPr="0028377B">
        <w:rPr>
          <w:rFonts w:cs="Times New Roman"/>
          <w:highlight w:val="white"/>
          <w:lang w:val="en-GB"/>
        </w:rPr>
        <w:t xml:space="preserve"> F, </w:t>
      </w:r>
      <w:proofErr w:type="spellStart"/>
      <w:r w:rsidRPr="0028377B">
        <w:rPr>
          <w:rFonts w:cs="Times New Roman"/>
          <w:highlight w:val="white"/>
          <w:lang w:val="en-GB"/>
        </w:rPr>
        <w:t>Couvet</w:t>
      </w:r>
      <w:proofErr w:type="spellEnd"/>
      <w:r w:rsidRPr="0028377B">
        <w:rPr>
          <w:rFonts w:cs="Times New Roman"/>
          <w:highlight w:val="white"/>
          <w:lang w:val="en-GB"/>
        </w:rPr>
        <w:t xml:space="preserve"> D (2006) Spatial segregation of specialists and generalists in bird communities. </w:t>
      </w:r>
      <w:proofErr w:type="spellStart"/>
      <w:r w:rsidRPr="0028377B">
        <w:rPr>
          <w:rFonts w:cs="Times New Roman"/>
          <w:highlight w:val="white"/>
          <w:lang w:val="en-GB"/>
        </w:rPr>
        <w:t>Ecol</w:t>
      </w:r>
      <w:proofErr w:type="spellEnd"/>
      <w:r w:rsidRPr="0028377B">
        <w:rPr>
          <w:rFonts w:cs="Times New Roman"/>
          <w:highlight w:val="white"/>
          <w:lang w:val="en-GB"/>
        </w:rPr>
        <w:t xml:space="preserve"> </w:t>
      </w:r>
      <w:proofErr w:type="spellStart"/>
      <w:proofErr w:type="gramStart"/>
      <w:r w:rsidRPr="0028377B">
        <w:rPr>
          <w:rFonts w:cs="Times New Roman"/>
          <w:highlight w:val="white"/>
          <w:lang w:val="en-GB"/>
        </w:rPr>
        <w:t>lett</w:t>
      </w:r>
      <w:proofErr w:type="spellEnd"/>
      <w:proofErr w:type="gramEnd"/>
      <w:r w:rsidRPr="0028377B">
        <w:rPr>
          <w:rFonts w:cs="Times New Roman"/>
          <w:highlight w:val="white"/>
          <w:lang w:val="en-GB"/>
        </w:rPr>
        <w:t xml:space="preserve"> 9:1237</w:t>
      </w:r>
      <w:r w:rsidRPr="0028377B">
        <w:rPr>
          <w:rFonts w:cs="Times New Roman"/>
          <w:lang w:val="en-GB"/>
        </w:rPr>
        <w:t>–</w:t>
      </w:r>
      <w:r w:rsidRPr="0028377B">
        <w:rPr>
          <w:rFonts w:cs="Times New Roman"/>
          <w:highlight w:val="white"/>
          <w:lang w:val="en-GB"/>
        </w:rPr>
        <w:t>44</w:t>
      </w:r>
    </w:p>
    <w:p w14:paraId="44D4F794" w14:textId="77777777" w:rsidR="00A90039" w:rsidRPr="0028377B" w:rsidRDefault="00A90039" w:rsidP="00597CC2">
      <w:pPr>
        <w:autoSpaceDE w:val="0"/>
        <w:autoSpaceDN w:val="0"/>
        <w:adjustRightInd w:val="0"/>
        <w:spacing w:after="80" w:line="360" w:lineRule="auto"/>
        <w:ind w:left="709" w:hanging="709"/>
        <w:rPr>
          <w:rFonts w:cs="Times New Roman"/>
          <w:lang w:val="en-GB"/>
        </w:rPr>
      </w:pPr>
      <w:proofErr w:type="spellStart"/>
      <w:r w:rsidRPr="0028377B">
        <w:rPr>
          <w:rFonts w:cs="Times New Roman"/>
          <w:lang w:val="en-GB"/>
        </w:rPr>
        <w:t>Karolewski</w:t>
      </w:r>
      <w:proofErr w:type="spellEnd"/>
      <w:r w:rsidRPr="0028377B">
        <w:rPr>
          <w:rFonts w:cs="Times New Roman"/>
          <w:lang w:val="en-GB"/>
        </w:rPr>
        <w:t xml:space="preserve"> P, </w:t>
      </w:r>
      <w:proofErr w:type="spellStart"/>
      <w:r w:rsidRPr="0028377B">
        <w:rPr>
          <w:rFonts w:cs="Times New Roman"/>
          <w:lang w:val="en-GB"/>
        </w:rPr>
        <w:t>Grzebyta</w:t>
      </w:r>
      <w:proofErr w:type="spellEnd"/>
      <w:r w:rsidRPr="0028377B">
        <w:rPr>
          <w:rFonts w:cs="Times New Roman"/>
          <w:lang w:val="en-GB"/>
        </w:rPr>
        <w:t xml:space="preserve"> J, </w:t>
      </w:r>
      <w:proofErr w:type="spellStart"/>
      <w:r w:rsidRPr="0028377B">
        <w:rPr>
          <w:rFonts w:cs="Times New Roman"/>
          <w:lang w:val="en-GB"/>
        </w:rPr>
        <w:t>Oleksyn</w:t>
      </w:r>
      <w:proofErr w:type="spellEnd"/>
      <w:r w:rsidRPr="0028377B">
        <w:rPr>
          <w:rFonts w:cs="Times New Roman"/>
          <w:lang w:val="en-GB"/>
        </w:rPr>
        <w:t xml:space="preserve"> J, </w:t>
      </w:r>
      <w:proofErr w:type="spellStart"/>
      <w:r w:rsidRPr="0028377B">
        <w:rPr>
          <w:rFonts w:cs="Times New Roman"/>
          <w:lang w:val="en-GB"/>
        </w:rPr>
        <w:t>Giertych</w:t>
      </w:r>
      <w:proofErr w:type="spellEnd"/>
      <w:r w:rsidRPr="0028377B">
        <w:rPr>
          <w:rFonts w:cs="Times New Roman"/>
          <w:lang w:val="en-GB"/>
        </w:rPr>
        <w:t xml:space="preserve"> MJ (2007) Effects of temperature on larval survival rate and duration of development of </w:t>
      </w:r>
      <w:proofErr w:type="spellStart"/>
      <w:r w:rsidRPr="0028377B">
        <w:rPr>
          <w:rFonts w:cs="Times New Roman"/>
          <w:i/>
          <w:lang w:val="en-GB"/>
        </w:rPr>
        <w:t>Lymantria</w:t>
      </w:r>
      <w:proofErr w:type="spellEnd"/>
      <w:r w:rsidRPr="0028377B">
        <w:rPr>
          <w:rFonts w:cs="Times New Roman"/>
          <w:i/>
          <w:lang w:val="en-GB"/>
        </w:rPr>
        <w:t xml:space="preserve"> </w:t>
      </w:r>
      <w:proofErr w:type="spellStart"/>
      <w:r w:rsidRPr="0028377B">
        <w:rPr>
          <w:rFonts w:cs="Times New Roman"/>
          <w:i/>
          <w:lang w:val="en-GB"/>
        </w:rPr>
        <w:t>monacha</w:t>
      </w:r>
      <w:proofErr w:type="spellEnd"/>
      <w:r w:rsidRPr="0028377B">
        <w:rPr>
          <w:rFonts w:cs="Times New Roman"/>
          <w:lang w:val="en-GB"/>
        </w:rPr>
        <w:t xml:space="preserve"> (L.) on needles of </w:t>
      </w:r>
      <w:proofErr w:type="spellStart"/>
      <w:r w:rsidRPr="0028377B">
        <w:rPr>
          <w:rFonts w:cs="Times New Roman"/>
          <w:i/>
          <w:lang w:val="en-GB"/>
        </w:rPr>
        <w:t>Pinus</w:t>
      </w:r>
      <w:proofErr w:type="spellEnd"/>
      <w:r w:rsidRPr="0028377B">
        <w:rPr>
          <w:rFonts w:cs="Times New Roman"/>
          <w:i/>
          <w:lang w:val="en-GB"/>
        </w:rPr>
        <w:t xml:space="preserve"> </w:t>
      </w:r>
      <w:proofErr w:type="spellStart"/>
      <w:r w:rsidRPr="0028377B">
        <w:rPr>
          <w:rFonts w:cs="Times New Roman"/>
          <w:i/>
          <w:lang w:val="en-GB"/>
        </w:rPr>
        <w:t>silvestris</w:t>
      </w:r>
      <w:proofErr w:type="spellEnd"/>
      <w:r w:rsidRPr="0028377B">
        <w:rPr>
          <w:rFonts w:cs="Times New Roman"/>
          <w:lang w:val="en-GB"/>
        </w:rPr>
        <w:t xml:space="preserve"> (L.) and of L. </w:t>
      </w:r>
      <w:proofErr w:type="spellStart"/>
      <w:r w:rsidRPr="0028377B">
        <w:rPr>
          <w:rFonts w:cs="Times New Roman"/>
          <w:lang w:val="en-GB"/>
        </w:rPr>
        <w:t>dispar</w:t>
      </w:r>
      <w:proofErr w:type="spellEnd"/>
      <w:r w:rsidRPr="0028377B">
        <w:rPr>
          <w:rFonts w:cs="Times New Roman"/>
          <w:lang w:val="en-GB"/>
        </w:rPr>
        <w:t xml:space="preserve"> (L.) on leaves of </w:t>
      </w:r>
      <w:proofErr w:type="spellStart"/>
      <w:r w:rsidRPr="0028377B">
        <w:rPr>
          <w:rFonts w:cs="Times New Roman"/>
          <w:i/>
          <w:lang w:val="en-GB"/>
        </w:rPr>
        <w:t>Quercus</w:t>
      </w:r>
      <w:proofErr w:type="spellEnd"/>
      <w:r w:rsidRPr="0028377B">
        <w:rPr>
          <w:rFonts w:cs="Times New Roman"/>
          <w:i/>
          <w:lang w:val="en-GB"/>
        </w:rPr>
        <w:t xml:space="preserve"> </w:t>
      </w:r>
      <w:proofErr w:type="spellStart"/>
      <w:r w:rsidRPr="0028377B">
        <w:rPr>
          <w:rFonts w:cs="Times New Roman"/>
          <w:i/>
          <w:lang w:val="en-GB"/>
        </w:rPr>
        <w:t>robur</w:t>
      </w:r>
      <w:proofErr w:type="spellEnd"/>
      <w:r w:rsidRPr="0028377B">
        <w:rPr>
          <w:rFonts w:cs="Times New Roman"/>
          <w:lang w:val="en-GB"/>
        </w:rPr>
        <w:t xml:space="preserve"> (L.). Pol J </w:t>
      </w:r>
      <w:proofErr w:type="spellStart"/>
      <w:r w:rsidRPr="0028377B">
        <w:rPr>
          <w:rFonts w:cs="Times New Roman"/>
          <w:lang w:val="en-GB"/>
        </w:rPr>
        <w:t>Ecol</w:t>
      </w:r>
      <w:proofErr w:type="spellEnd"/>
      <w:r w:rsidRPr="0028377B">
        <w:rPr>
          <w:rFonts w:cs="Times New Roman"/>
          <w:lang w:val="en-GB"/>
        </w:rPr>
        <w:t xml:space="preserve"> 55:595–600</w:t>
      </w:r>
    </w:p>
    <w:p w14:paraId="392ABC50" w14:textId="72AE802B" w:rsidR="00A90039" w:rsidRPr="0028377B" w:rsidRDefault="00A90039" w:rsidP="00597CC2">
      <w:pPr>
        <w:autoSpaceDE w:val="0"/>
        <w:autoSpaceDN w:val="0"/>
        <w:adjustRightInd w:val="0"/>
        <w:spacing w:after="80" w:line="360" w:lineRule="auto"/>
        <w:ind w:left="709" w:hanging="709"/>
        <w:rPr>
          <w:rFonts w:cs="Times New Roman"/>
          <w:lang w:val="en-GB"/>
        </w:rPr>
      </w:pPr>
      <w:r w:rsidRPr="0028377B">
        <w:rPr>
          <w:rFonts w:cs="Times New Roman"/>
          <w:shd w:val="clear" w:color="auto" w:fill="FFFFFF"/>
          <w:lang w:val="en-GB"/>
        </w:rPr>
        <w:t xml:space="preserve">Keith DA, Rodríguez </w:t>
      </w:r>
      <w:proofErr w:type="gramStart"/>
      <w:r w:rsidRPr="0028377B">
        <w:rPr>
          <w:rFonts w:cs="Times New Roman"/>
          <w:shd w:val="clear" w:color="auto" w:fill="FFFFFF"/>
          <w:lang w:val="en-GB"/>
        </w:rPr>
        <w:t>JP</w:t>
      </w:r>
      <w:r w:rsidRPr="0028377B" w:rsidDel="00405356">
        <w:rPr>
          <w:rFonts w:cs="Times New Roman"/>
          <w:shd w:val="clear" w:color="auto" w:fill="FFFFFF"/>
          <w:lang w:val="en-GB"/>
        </w:rPr>
        <w:t xml:space="preserve"> </w:t>
      </w:r>
      <w:r w:rsidRPr="0028377B">
        <w:rPr>
          <w:rFonts w:cs="Times New Roman"/>
          <w:shd w:val="clear" w:color="auto" w:fill="FFFFFF"/>
          <w:lang w:val="en-GB"/>
        </w:rPr>
        <w:t>,</w:t>
      </w:r>
      <w:proofErr w:type="gramEnd"/>
      <w:r w:rsidRPr="0028377B">
        <w:rPr>
          <w:rStyle w:val="apple-converted-space"/>
          <w:rFonts w:cs="Times New Roman"/>
          <w:shd w:val="clear" w:color="auto" w:fill="FFFFFF"/>
          <w:lang w:val="en-GB"/>
        </w:rPr>
        <w:t> </w:t>
      </w:r>
      <w:r w:rsidRPr="0028377B">
        <w:rPr>
          <w:rFonts w:cs="Times New Roman"/>
          <w:shd w:val="clear" w:color="auto" w:fill="FFFFFF"/>
          <w:lang w:val="en-GB"/>
        </w:rPr>
        <w:t xml:space="preserve">Brooks TM, </w:t>
      </w:r>
      <w:proofErr w:type="spellStart"/>
      <w:r w:rsidRPr="0028377B">
        <w:rPr>
          <w:rFonts w:cs="Times New Roman"/>
          <w:shd w:val="clear" w:color="auto" w:fill="FFFFFF"/>
          <w:lang w:val="en-GB"/>
        </w:rPr>
        <w:t>Burgman</w:t>
      </w:r>
      <w:proofErr w:type="spellEnd"/>
      <w:r w:rsidRPr="0028377B">
        <w:rPr>
          <w:rFonts w:cs="Times New Roman"/>
          <w:shd w:val="clear" w:color="auto" w:fill="FFFFFF"/>
          <w:lang w:val="en-GB"/>
        </w:rPr>
        <w:t xml:space="preserve"> MA, Barrow EG,</w:t>
      </w:r>
      <w:r w:rsidRPr="0028377B">
        <w:rPr>
          <w:rStyle w:val="apple-converted-space"/>
          <w:rFonts w:cs="Times New Roman"/>
          <w:shd w:val="clear" w:color="auto" w:fill="FFFFFF"/>
          <w:lang w:val="en-GB"/>
        </w:rPr>
        <w:t> </w:t>
      </w:r>
      <w:r w:rsidRPr="0028377B">
        <w:rPr>
          <w:rFonts w:cs="Times New Roman"/>
          <w:shd w:val="clear" w:color="auto" w:fill="FFFFFF"/>
          <w:lang w:val="en-GB"/>
        </w:rPr>
        <w:t>Bland L, Comer PJ,</w:t>
      </w:r>
      <w:r w:rsidRPr="0028377B">
        <w:rPr>
          <w:rStyle w:val="apple-converted-space"/>
          <w:rFonts w:cs="Times New Roman"/>
          <w:shd w:val="clear" w:color="auto" w:fill="FFFFFF"/>
          <w:lang w:val="en-GB"/>
        </w:rPr>
        <w:t> </w:t>
      </w:r>
      <w:r w:rsidRPr="0028377B">
        <w:rPr>
          <w:rFonts w:cs="Times New Roman"/>
          <w:shd w:val="clear" w:color="auto" w:fill="FFFFFF"/>
          <w:lang w:val="en-GB"/>
        </w:rPr>
        <w:t>Franklin J,</w:t>
      </w:r>
      <w:r w:rsidRPr="0028377B">
        <w:rPr>
          <w:rStyle w:val="apple-converted-space"/>
          <w:rFonts w:cs="Times New Roman"/>
          <w:shd w:val="clear" w:color="auto" w:fill="FFFFFF"/>
          <w:lang w:val="en-GB"/>
        </w:rPr>
        <w:t> </w:t>
      </w:r>
      <w:r w:rsidRPr="0028377B">
        <w:rPr>
          <w:rFonts w:cs="Times New Roman"/>
          <w:shd w:val="clear" w:color="auto" w:fill="FFFFFF"/>
          <w:lang w:val="en-GB"/>
        </w:rPr>
        <w:t>Link J,</w:t>
      </w:r>
      <w:r w:rsidRPr="0028377B">
        <w:rPr>
          <w:rFonts w:cs="Times New Roman"/>
          <w:lang w:val="en-GB"/>
        </w:rPr>
        <w:t xml:space="preserve"> </w:t>
      </w:r>
      <w:r w:rsidRPr="0028377B">
        <w:rPr>
          <w:rFonts w:cs="Times New Roman"/>
          <w:shd w:val="clear" w:color="auto" w:fill="FFFFFF"/>
          <w:lang w:val="en-GB"/>
        </w:rPr>
        <w:t>McCarthy MA,</w:t>
      </w:r>
      <w:r w:rsidRPr="0028377B">
        <w:rPr>
          <w:rStyle w:val="apple-converted-space"/>
          <w:rFonts w:cs="Times New Roman"/>
          <w:shd w:val="clear" w:color="auto" w:fill="FFFFFF"/>
          <w:lang w:val="en-GB"/>
        </w:rPr>
        <w:t> </w:t>
      </w:r>
      <w:r w:rsidRPr="0028377B">
        <w:rPr>
          <w:rFonts w:cs="Times New Roman"/>
          <w:shd w:val="clear" w:color="auto" w:fill="FFFFFF"/>
          <w:lang w:val="en-GB"/>
        </w:rPr>
        <w:t>Miller RM,</w:t>
      </w:r>
      <w:r w:rsidRPr="0028377B">
        <w:rPr>
          <w:rStyle w:val="apple-converted-space"/>
          <w:rFonts w:cs="Times New Roman"/>
          <w:shd w:val="clear" w:color="auto" w:fill="FFFFFF"/>
          <w:lang w:val="en-GB"/>
        </w:rPr>
        <w:t> </w:t>
      </w:r>
      <w:r w:rsidRPr="0028377B">
        <w:rPr>
          <w:rFonts w:cs="Times New Roman"/>
          <w:shd w:val="clear" w:color="auto" w:fill="FFFFFF"/>
          <w:lang w:val="en-GB"/>
        </w:rPr>
        <w:t>Murray NJ,</w:t>
      </w:r>
      <w:r w:rsidRPr="0028377B">
        <w:rPr>
          <w:rStyle w:val="apple-converted-space"/>
          <w:rFonts w:cs="Times New Roman"/>
          <w:shd w:val="clear" w:color="auto" w:fill="FFFFFF"/>
          <w:lang w:val="en-GB"/>
        </w:rPr>
        <w:t> </w:t>
      </w:r>
      <w:proofErr w:type="spellStart"/>
      <w:r w:rsidRPr="0028377B">
        <w:rPr>
          <w:rFonts w:cs="Times New Roman"/>
          <w:shd w:val="clear" w:color="auto" w:fill="FFFFFF"/>
          <w:lang w:val="en-GB"/>
        </w:rPr>
        <w:t>Nel</w:t>
      </w:r>
      <w:proofErr w:type="spellEnd"/>
      <w:r w:rsidRPr="0028377B">
        <w:rPr>
          <w:rFonts w:cs="Times New Roman"/>
          <w:shd w:val="clear" w:color="auto" w:fill="FFFFFF"/>
          <w:lang w:val="en-GB"/>
        </w:rPr>
        <w:t xml:space="preserve"> J, </w:t>
      </w:r>
      <w:r w:rsidRPr="0028377B">
        <w:rPr>
          <w:rFonts w:cs="Times New Roman"/>
          <w:bCs/>
          <w:shd w:val="clear" w:color="auto" w:fill="FFFFFF"/>
          <w:lang w:val="en-GB"/>
        </w:rPr>
        <w:t>Nicholson</w:t>
      </w:r>
      <w:r w:rsidR="00B16923" w:rsidRPr="0028377B">
        <w:rPr>
          <w:rFonts w:cs="Times New Roman"/>
          <w:bCs/>
          <w:shd w:val="clear" w:color="auto" w:fill="FFFFFF"/>
          <w:lang w:val="en-GB"/>
        </w:rPr>
        <w:t xml:space="preserve"> E</w:t>
      </w:r>
      <w:r w:rsidRPr="0028377B">
        <w:rPr>
          <w:rFonts w:cs="Times New Roman"/>
          <w:shd w:val="clear" w:color="auto" w:fill="FFFFFF"/>
          <w:lang w:val="en-GB"/>
        </w:rPr>
        <w:t>,</w:t>
      </w:r>
      <w:r w:rsidRPr="0028377B">
        <w:rPr>
          <w:rStyle w:val="apple-converted-space"/>
          <w:rFonts w:cs="Times New Roman"/>
          <w:shd w:val="clear" w:color="auto" w:fill="FFFFFF"/>
          <w:lang w:val="en-GB"/>
        </w:rPr>
        <w:t> </w:t>
      </w:r>
      <w:r w:rsidRPr="0028377B">
        <w:rPr>
          <w:rFonts w:cs="Times New Roman"/>
          <w:shd w:val="clear" w:color="auto" w:fill="FFFFFF"/>
          <w:lang w:val="en-GB"/>
        </w:rPr>
        <w:t>Oliveira-Miranda</w:t>
      </w:r>
      <w:r w:rsidR="00B16923" w:rsidRPr="0028377B">
        <w:rPr>
          <w:rFonts w:cs="Times New Roman"/>
          <w:shd w:val="clear" w:color="auto" w:fill="FFFFFF"/>
          <w:lang w:val="en-GB"/>
        </w:rPr>
        <w:t xml:space="preserve"> MA</w:t>
      </w:r>
      <w:r w:rsidRPr="0028377B">
        <w:rPr>
          <w:rFonts w:cs="Times New Roman"/>
          <w:shd w:val="clear" w:color="auto" w:fill="FFFFFF"/>
          <w:lang w:val="en-GB"/>
        </w:rPr>
        <w:t>,</w:t>
      </w:r>
      <w:r w:rsidRPr="0028377B">
        <w:rPr>
          <w:rStyle w:val="apple-converted-space"/>
          <w:rFonts w:cs="Times New Roman"/>
          <w:shd w:val="clear" w:color="auto" w:fill="FFFFFF"/>
          <w:lang w:val="en-GB"/>
        </w:rPr>
        <w:t> </w:t>
      </w:r>
      <w:r w:rsidRPr="0028377B">
        <w:rPr>
          <w:rFonts w:cs="Times New Roman"/>
          <w:shd w:val="clear" w:color="auto" w:fill="FFFFFF"/>
          <w:lang w:val="en-GB"/>
        </w:rPr>
        <w:t>Regan T</w:t>
      </w:r>
      <w:r w:rsidRPr="0028377B" w:rsidDel="008A353B">
        <w:rPr>
          <w:rFonts w:cs="Times New Roman"/>
          <w:shd w:val="clear" w:color="auto" w:fill="FFFFFF"/>
          <w:lang w:val="en-GB"/>
        </w:rPr>
        <w:t>J</w:t>
      </w:r>
      <w:r w:rsidRPr="0028377B">
        <w:rPr>
          <w:rFonts w:cs="Times New Roman"/>
          <w:shd w:val="clear" w:color="auto" w:fill="FFFFFF"/>
          <w:lang w:val="en-GB"/>
        </w:rPr>
        <w:t>,</w:t>
      </w:r>
      <w:r w:rsidRPr="0028377B">
        <w:rPr>
          <w:rStyle w:val="apple-converted-space"/>
          <w:rFonts w:cs="Times New Roman"/>
          <w:shd w:val="clear" w:color="auto" w:fill="FFFFFF"/>
          <w:lang w:val="en-GB"/>
        </w:rPr>
        <w:t> </w:t>
      </w:r>
      <w:r w:rsidRPr="0028377B">
        <w:rPr>
          <w:rFonts w:cs="Times New Roman"/>
          <w:shd w:val="clear" w:color="auto" w:fill="FFFFFF"/>
          <w:lang w:val="en-GB"/>
        </w:rPr>
        <w:t>Rodríguez-Clark</w:t>
      </w:r>
      <w:r w:rsidR="00B16923" w:rsidRPr="0028377B">
        <w:rPr>
          <w:rFonts w:cs="Times New Roman"/>
          <w:shd w:val="clear" w:color="auto" w:fill="FFFFFF"/>
          <w:lang w:val="en-GB"/>
        </w:rPr>
        <w:t xml:space="preserve"> KM</w:t>
      </w:r>
      <w:r w:rsidRPr="0028377B" w:rsidDel="008A353B">
        <w:rPr>
          <w:rFonts w:cs="Times New Roman"/>
          <w:shd w:val="clear" w:color="auto" w:fill="FFFFFF"/>
          <w:lang w:val="en-GB"/>
        </w:rPr>
        <w:t>,</w:t>
      </w:r>
      <w:r w:rsidRPr="0028377B">
        <w:rPr>
          <w:rFonts w:cs="Times New Roman"/>
          <w:shd w:val="clear" w:color="auto" w:fill="FFFFFF"/>
          <w:lang w:val="en-GB"/>
        </w:rPr>
        <w:t xml:space="preserve"> </w:t>
      </w:r>
      <w:proofErr w:type="spellStart"/>
      <w:r w:rsidRPr="0028377B">
        <w:rPr>
          <w:rFonts w:cs="Times New Roman"/>
          <w:shd w:val="clear" w:color="auto" w:fill="FFFFFF"/>
          <w:lang w:val="en-GB"/>
        </w:rPr>
        <w:t>Rouget</w:t>
      </w:r>
      <w:proofErr w:type="spellEnd"/>
      <w:r w:rsidRPr="0028377B" w:rsidDel="008A353B">
        <w:rPr>
          <w:rFonts w:cs="Times New Roman"/>
          <w:shd w:val="clear" w:color="auto" w:fill="FFFFFF"/>
          <w:lang w:val="en-GB"/>
        </w:rPr>
        <w:t>,</w:t>
      </w:r>
      <w:r w:rsidRPr="0028377B">
        <w:rPr>
          <w:rFonts w:cs="Times New Roman"/>
          <w:shd w:val="clear" w:color="auto" w:fill="FFFFFF"/>
          <w:lang w:val="en-GB"/>
        </w:rPr>
        <w:t xml:space="preserve"> M</w:t>
      </w:r>
      <w:r w:rsidR="00B16923" w:rsidRPr="0028377B">
        <w:rPr>
          <w:rFonts w:cs="Times New Roman"/>
          <w:shd w:val="clear" w:color="auto" w:fill="FFFFFF"/>
          <w:lang w:val="en-GB"/>
        </w:rPr>
        <w:t>,</w:t>
      </w:r>
      <w:r w:rsidRPr="0028377B" w:rsidDel="008A353B">
        <w:rPr>
          <w:rStyle w:val="apple-converted-space"/>
          <w:rFonts w:cs="Times New Roman"/>
          <w:shd w:val="clear" w:color="auto" w:fill="FFFFFF"/>
          <w:lang w:val="en-GB"/>
        </w:rPr>
        <w:t> </w:t>
      </w:r>
      <w:r w:rsidRPr="0028377B">
        <w:rPr>
          <w:rFonts w:cs="Times New Roman"/>
          <w:shd w:val="clear" w:color="auto" w:fill="FFFFFF"/>
          <w:lang w:val="en-GB"/>
        </w:rPr>
        <w:t>Spalding</w:t>
      </w:r>
      <w:r w:rsidR="00B16923" w:rsidRPr="0028377B">
        <w:rPr>
          <w:rFonts w:cs="Times New Roman"/>
          <w:shd w:val="clear" w:color="auto" w:fill="FFFFFF"/>
          <w:lang w:val="en-GB"/>
        </w:rPr>
        <w:t xml:space="preserve"> MD</w:t>
      </w:r>
      <w:r w:rsidRPr="0028377B">
        <w:rPr>
          <w:rStyle w:val="apple-converted-space"/>
          <w:rFonts w:cs="Times New Roman"/>
          <w:shd w:val="clear" w:color="auto" w:fill="FFFFFF"/>
          <w:lang w:val="en-GB"/>
        </w:rPr>
        <w:t xml:space="preserve"> (</w:t>
      </w:r>
      <w:r w:rsidRPr="0028377B" w:rsidDel="008A353B">
        <w:rPr>
          <w:rStyle w:val="apple-converted-space"/>
          <w:rFonts w:cs="Times New Roman"/>
          <w:shd w:val="clear" w:color="auto" w:fill="FFFFFF"/>
          <w:lang w:val="en-GB"/>
        </w:rPr>
        <w:t> </w:t>
      </w:r>
      <w:r w:rsidRPr="0028377B">
        <w:rPr>
          <w:rFonts w:cs="Times New Roman"/>
          <w:shd w:val="clear" w:color="auto" w:fill="FFFFFF"/>
          <w:lang w:val="en-GB"/>
        </w:rPr>
        <w:t>2015)</w:t>
      </w:r>
      <w:r w:rsidRPr="0028377B">
        <w:rPr>
          <w:rStyle w:val="apple-converted-space"/>
          <w:rFonts w:cs="Times New Roman"/>
          <w:shd w:val="clear" w:color="auto" w:fill="FFFFFF"/>
          <w:lang w:val="en-GB"/>
        </w:rPr>
        <w:t> </w:t>
      </w:r>
      <w:r w:rsidRPr="0028377B">
        <w:rPr>
          <w:rFonts w:cs="Times New Roman"/>
          <w:shd w:val="clear" w:color="auto" w:fill="FFFFFF"/>
          <w:lang w:val="en-GB"/>
        </w:rPr>
        <w:t>The IUCN red list of ecosystems: motivations, challenges, and applications</w:t>
      </w:r>
      <w:r w:rsidRPr="0028377B">
        <w:rPr>
          <w:rFonts w:cs="Times New Roman"/>
          <w:i/>
          <w:iCs/>
          <w:shd w:val="clear" w:color="auto" w:fill="FFFFFF"/>
          <w:lang w:val="en-GB"/>
        </w:rPr>
        <w:t>.</w:t>
      </w:r>
      <w:r w:rsidRPr="0028377B">
        <w:rPr>
          <w:rFonts w:cs="Times New Roman"/>
          <w:iCs/>
          <w:shd w:val="clear" w:color="auto" w:fill="FFFFFF"/>
          <w:lang w:val="en-GB"/>
        </w:rPr>
        <w:t xml:space="preserve"> Cons letters</w:t>
      </w:r>
      <w:r w:rsidRPr="0028377B">
        <w:rPr>
          <w:rFonts w:cs="Times New Roman"/>
          <w:shd w:val="clear" w:color="auto" w:fill="FFFFFF"/>
          <w:lang w:val="en-GB"/>
        </w:rPr>
        <w:t xml:space="preserve"> 8: 214-226</w:t>
      </w:r>
    </w:p>
    <w:p w14:paraId="378710D8" w14:textId="77777777" w:rsidR="00A90039" w:rsidRPr="0028377B" w:rsidRDefault="00A90039" w:rsidP="00597CC2">
      <w:pPr>
        <w:autoSpaceDE w:val="0"/>
        <w:autoSpaceDN w:val="0"/>
        <w:adjustRightInd w:val="0"/>
        <w:spacing w:after="80" w:line="360" w:lineRule="auto"/>
        <w:ind w:left="709" w:hanging="709"/>
        <w:rPr>
          <w:rFonts w:cs="Times New Roman"/>
          <w:highlight w:val="white"/>
          <w:lang w:val="en-GB"/>
        </w:rPr>
      </w:pPr>
      <w:proofErr w:type="spellStart"/>
      <w:r w:rsidRPr="0028377B">
        <w:rPr>
          <w:rFonts w:cs="Times New Roman"/>
          <w:lang w:val="en-GB"/>
        </w:rPr>
        <w:t>Kotiaho</w:t>
      </w:r>
      <w:proofErr w:type="spellEnd"/>
      <w:r w:rsidRPr="0028377B">
        <w:rPr>
          <w:rFonts w:cs="Times New Roman"/>
          <w:lang w:val="en-GB"/>
        </w:rPr>
        <w:t xml:space="preserve"> JS, </w:t>
      </w:r>
      <w:proofErr w:type="spellStart"/>
      <w:r w:rsidRPr="0028377B">
        <w:rPr>
          <w:rFonts w:cs="Times New Roman"/>
          <w:lang w:val="en-GB"/>
        </w:rPr>
        <w:t>Kaitala</w:t>
      </w:r>
      <w:proofErr w:type="spellEnd"/>
      <w:r w:rsidRPr="0028377B">
        <w:rPr>
          <w:rFonts w:cs="Times New Roman"/>
          <w:lang w:val="en-GB"/>
        </w:rPr>
        <w:t xml:space="preserve"> V, </w:t>
      </w:r>
      <w:proofErr w:type="spellStart"/>
      <w:r w:rsidRPr="0028377B">
        <w:rPr>
          <w:rFonts w:cs="Times New Roman"/>
          <w:lang w:val="en-GB"/>
        </w:rPr>
        <w:t>Komonen</w:t>
      </w:r>
      <w:proofErr w:type="spellEnd"/>
      <w:r w:rsidRPr="0028377B">
        <w:rPr>
          <w:rFonts w:cs="Times New Roman"/>
          <w:lang w:val="en-GB"/>
        </w:rPr>
        <w:t xml:space="preserve"> A, </w:t>
      </w:r>
      <w:proofErr w:type="spellStart"/>
      <w:r w:rsidRPr="0028377B">
        <w:rPr>
          <w:rFonts w:cs="Times New Roman"/>
          <w:lang w:val="en-GB"/>
        </w:rPr>
        <w:t>Päivinen</w:t>
      </w:r>
      <w:proofErr w:type="spellEnd"/>
      <w:r w:rsidRPr="0028377B">
        <w:rPr>
          <w:rFonts w:cs="Times New Roman"/>
          <w:lang w:val="en-GB"/>
        </w:rPr>
        <w:t xml:space="preserve"> J (2005) </w:t>
      </w:r>
      <w:proofErr w:type="gramStart"/>
      <w:r w:rsidRPr="0028377B">
        <w:rPr>
          <w:rFonts w:cs="Times New Roman"/>
          <w:lang w:val="en-GB"/>
        </w:rPr>
        <w:t>Predicting</w:t>
      </w:r>
      <w:proofErr w:type="gramEnd"/>
      <w:r w:rsidRPr="0028377B">
        <w:rPr>
          <w:rFonts w:cs="Times New Roman"/>
          <w:lang w:val="en-GB"/>
        </w:rPr>
        <w:t xml:space="preserve"> the risk of extinction from shared ecological characteristics. PNAS 8:1963–1967</w:t>
      </w:r>
    </w:p>
    <w:p w14:paraId="539E08C2" w14:textId="77777777" w:rsidR="00A90039" w:rsidRPr="0028377B" w:rsidRDefault="00A90039" w:rsidP="00597CC2">
      <w:pPr>
        <w:autoSpaceDE w:val="0"/>
        <w:autoSpaceDN w:val="0"/>
        <w:adjustRightInd w:val="0"/>
        <w:spacing w:after="80" w:line="360" w:lineRule="auto"/>
        <w:ind w:left="709" w:hanging="709"/>
        <w:rPr>
          <w:rFonts w:cs="Times New Roman"/>
          <w:lang w:val="en-GB"/>
        </w:rPr>
      </w:pPr>
      <w:proofErr w:type="spellStart"/>
      <w:r w:rsidRPr="0028377B">
        <w:rPr>
          <w:rFonts w:cs="Times New Roman"/>
          <w:lang w:val="en-GB"/>
        </w:rPr>
        <w:t>Leingärtner</w:t>
      </w:r>
      <w:proofErr w:type="spellEnd"/>
      <w:r w:rsidRPr="0028377B">
        <w:rPr>
          <w:rFonts w:cs="Times New Roman"/>
          <w:lang w:val="en-GB"/>
        </w:rPr>
        <w:t xml:space="preserve"> A, Krauss J, </w:t>
      </w:r>
      <w:proofErr w:type="spellStart"/>
      <w:r w:rsidRPr="0028377B">
        <w:rPr>
          <w:rFonts w:cs="Times New Roman"/>
          <w:lang w:val="en-GB"/>
        </w:rPr>
        <w:t>Steffan</w:t>
      </w:r>
      <w:r w:rsidRPr="0028377B">
        <w:rPr>
          <w:rFonts w:cs="Times New Roman"/>
          <w:lang w:val="en-GB"/>
        </w:rPr>
        <w:noBreakHyphen/>
        <w:t>Dewenter</w:t>
      </w:r>
      <w:proofErr w:type="spellEnd"/>
      <w:r w:rsidRPr="0028377B">
        <w:rPr>
          <w:rFonts w:cs="Times New Roman"/>
          <w:lang w:val="en-GB"/>
        </w:rPr>
        <w:t xml:space="preserve"> I (2014) Species richness and trait composition of butterfly assemblages change along an altitudinal gradient. </w:t>
      </w:r>
      <w:proofErr w:type="spellStart"/>
      <w:r w:rsidRPr="0028377B">
        <w:rPr>
          <w:rFonts w:cs="Times New Roman"/>
          <w:lang w:val="en-GB"/>
        </w:rPr>
        <w:t>Oecologia</w:t>
      </w:r>
      <w:proofErr w:type="spellEnd"/>
      <w:r w:rsidRPr="0028377B">
        <w:rPr>
          <w:rFonts w:cs="Times New Roman"/>
          <w:lang w:val="en-GB"/>
        </w:rPr>
        <w:t xml:space="preserve"> 175:613–623</w:t>
      </w:r>
    </w:p>
    <w:p w14:paraId="70C2CF98" w14:textId="77777777" w:rsidR="00A90039" w:rsidRPr="0028377B" w:rsidRDefault="00A90039" w:rsidP="00597CC2">
      <w:pPr>
        <w:autoSpaceDE w:val="0"/>
        <w:autoSpaceDN w:val="0"/>
        <w:adjustRightInd w:val="0"/>
        <w:spacing w:after="80" w:line="360" w:lineRule="auto"/>
        <w:ind w:left="709" w:hanging="709"/>
        <w:rPr>
          <w:rFonts w:cs="Times New Roman"/>
          <w:lang w:val="en-GB"/>
        </w:rPr>
      </w:pPr>
      <w:r w:rsidRPr="0028377B">
        <w:rPr>
          <w:rFonts w:cs="Times New Roman"/>
          <w:lang w:val="en-GB"/>
        </w:rPr>
        <w:lastRenderedPageBreak/>
        <w:t xml:space="preserve">Lenoir J, </w:t>
      </w:r>
      <w:proofErr w:type="spellStart"/>
      <w:r w:rsidRPr="0028377B">
        <w:rPr>
          <w:rFonts w:cs="Times New Roman"/>
          <w:lang w:val="en-GB"/>
        </w:rPr>
        <w:t>Gégout</w:t>
      </w:r>
      <w:proofErr w:type="spellEnd"/>
      <w:r w:rsidRPr="0028377B">
        <w:rPr>
          <w:rFonts w:cs="Times New Roman"/>
          <w:lang w:val="en-GB"/>
        </w:rPr>
        <w:t xml:space="preserve"> JC, </w:t>
      </w:r>
      <w:proofErr w:type="spellStart"/>
      <w:r w:rsidRPr="0028377B">
        <w:rPr>
          <w:rFonts w:cs="Times New Roman"/>
          <w:lang w:val="en-GB"/>
        </w:rPr>
        <w:t>Guisan</w:t>
      </w:r>
      <w:proofErr w:type="spellEnd"/>
      <w:r w:rsidRPr="0028377B">
        <w:rPr>
          <w:rFonts w:cs="Times New Roman"/>
          <w:lang w:val="en-GB"/>
        </w:rPr>
        <w:t xml:space="preserve"> A, </w:t>
      </w:r>
      <w:proofErr w:type="spellStart"/>
      <w:r w:rsidRPr="0028377B">
        <w:rPr>
          <w:rFonts w:cs="Times New Roman"/>
          <w:lang w:val="en-GB"/>
        </w:rPr>
        <w:t>Vittoz</w:t>
      </w:r>
      <w:proofErr w:type="spellEnd"/>
      <w:r w:rsidRPr="0028377B">
        <w:rPr>
          <w:rFonts w:cs="Times New Roman"/>
          <w:lang w:val="en-GB"/>
        </w:rPr>
        <w:t xml:space="preserve"> P, </w:t>
      </w:r>
      <w:proofErr w:type="spellStart"/>
      <w:r w:rsidRPr="0028377B">
        <w:rPr>
          <w:rFonts w:cs="Times New Roman"/>
          <w:lang w:val="en-GB"/>
        </w:rPr>
        <w:t>Wohlgemuth</w:t>
      </w:r>
      <w:proofErr w:type="spellEnd"/>
      <w:r w:rsidRPr="0028377B">
        <w:rPr>
          <w:rFonts w:cs="Times New Roman"/>
          <w:lang w:val="en-GB"/>
        </w:rPr>
        <w:t xml:space="preserve"> T, Zimmermann NE, </w:t>
      </w:r>
      <w:proofErr w:type="spellStart"/>
      <w:r w:rsidRPr="0028377B">
        <w:rPr>
          <w:rFonts w:cs="Times New Roman"/>
          <w:lang w:val="en-GB"/>
        </w:rPr>
        <w:t>Dullinger</w:t>
      </w:r>
      <w:proofErr w:type="spellEnd"/>
      <w:r w:rsidRPr="0028377B">
        <w:rPr>
          <w:rFonts w:cs="Times New Roman"/>
          <w:lang w:val="en-GB"/>
        </w:rPr>
        <w:t xml:space="preserve"> S, Pauli H, </w:t>
      </w:r>
      <w:proofErr w:type="spellStart"/>
      <w:r w:rsidRPr="0028377B">
        <w:rPr>
          <w:rFonts w:cs="Times New Roman"/>
          <w:lang w:val="en-GB"/>
        </w:rPr>
        <w:t>Willner</w:t>
      </w:r>
      <w:proofErr w:type="spellEnd"/>
      <w:r w:rsidRPr="0028377B">
        <w:rPr>
          <w:rFonts w:cs="Times New Roman"/>
          <w:lang w:val="en-GB"/>
        </w:rPr>
        <w:t xml:space="preserve"> W, </w:t>
      </w:r>
      <w:proofErr w:type="spellStart"/>
      <w:r w:rsidRPr="0028377B">
        <w:rPr>
          <w:rFonts w:cs="Times New Roman"/>
          <w:lang w:val="en-GB"/>
        </w:rPr>
        <w:t>Grytnes</w:t>
      </w:r>
      <w:proofErr w:type="spellEnd"/>
      <w:r w:rsidRPr="0028377B">
        <w:rPr>
          <w:rFonts w:cs="Times New Roman"/>
          <w:lang w:val="en-GB"/>
        </w:rPr>
        <w:t xml:space="preserve"> JA, Virtanen R, </w:t>
      </w:r>
      <w:proofErr w:type="spellStart"/>
      <w:r w:rsidRPr="0028377B">
        <w:rPr>
          <w:rFonts w:cs="Times New Roman"/>
          <w:lang w:val="en-GB"/>
        </w:rPr>
        <w:t>Svenning</w:t>
      </w:r>
      <w:proofErr w:type="spellEnd"/>
      <w:r w:rsidRPr="0028377B">
        <w:rPr>
          <w:rFonts w:cs="Times New Roman"/>
          <w:lang w:val="en-GB"/>
        </w:rPr>
        <w:t xml:space="preserve"> JC (2010) Cross-scale analysis of the region effect on vascular plant species diversity in southern and northern European mountain ranges. </w:t>
      </w:r>
      <w:proofErr w:type="spellStart"/>
      <w:r w:rsidRPr="0028377B">
        <w:rPr>
          <w:rFonts w:cs="Times New Roman"/>
          <w:lang w:val="en-GB"/>
        </w:rPr>
        <w:t>PLoS</w:t>
      </w:r>
      <w:proofErr w:type="spellEnd"/>
      <w:r w:rsidRPr="0028377B">
        <w:rPr>
          <w:rFonts w:cs="Times New Roman"/>
          <w:lang w:val="en-GB"/>
        </w:rPr>
        <w:t xml:space="preserve"> ONE 5:1–13</w:t>
      </w:r>
    </w:p>
    <w:p w14:paraId="7CA2E13E" w14:textId="0C812E77" w:rsidR="00A90039" w:rsidRPr="0028377B" w:rsidRDefault="00A90039" w:rsidP="00597CC2">
      <w:pPr>
        <w:autoSpaceDE w:val="0"/>
        <w:autoSpaceDN w:val="0"/>
        <w:adjustRightInd w:val="0"/>
        <w:spacing w:after="80" w:line="360" w:lineRule="auto"/>
        <w:ind w:left="709" w:hanging="709"/>
        <w:rPr>
          <w:rFonts w:cs="Times New Roman"/>
          <w:lang w:val="en-GB"/>
        </w:rPr>
      </w:pPr>
      <w:r w:rsidRPr="0028377B">
        <w:rPr>
          <w:rFonts w:cs="Times New Roman"/>
          <w:lang w:val="en-GB"/>
        </w:rPr>
        <w:t xml:space="preserve">Lindner M, Garcia-Gonzalo J, </w:t>
      </w:r>
      <w:proofErr w:type="spellStart"/>
      <w:r w:rsidRPr="0028377B">
        <w:rPr>
          <w:rFonts w:cs="Times New Roman"/>
          <w:lang w:val="en-GB"/>
        </w:rPr>
        <w:t>Kolström</w:t>
      </w:r>
      <w:proofErr w:type="spellEnd"/>
      <w:r w:rsidRPr="0028377B">
        <w:rPr>
          <w:rFonts w:cs="Times New Roman"/>
          <w:lang w:val="en-GB"/>
        </w:rPr>
        <w:t xml:space="preserve"> M, Green T, </w:t>
      </w:r>
      <w:proofErr w:type="spellStart"/>
      <w:r w:rsidRPr="0028377B">
        <w:rPr>
          <w:rFonts w:cs="Times New Roman"/>
          <w:lang w:val="en-GB"/>
        </w:rPr>
        <w:t>Reguera</w:t>
      </w:r>
      <w:proofErr w:type="spellEnd"/>
      <w:r w:rsidRPr="0028377B">
        <w:rPr>
          <w:rFonts w:cs="Times New Roman"/>
          <w:lang w:val="en-GB"/>
        </w:rPr>
        <w:t xml:space="preserve"> R, </w:t>
      </w:r>
      <w:proofErr w:type="spellStart"/>
      <w:r w:rsidRPr="0028377B">
        <w:rPr>
          <w:rFonts w:cs="Times New Roman"/>
          <w:lang w:val="en-GB"/>
        </w:rPr>
        <w:t>Maroschek</w:t>
      </w:r>
      <w:proofErr w:type="spellEnd"/>
      <w:r w:rsidRPr="0028377B">
        <w:rPr>
          <w:rFonts w:cs="Times New Roman"/>
          <w:lang w:val="en-GB"/>
        </w:rPr>
        <w:t xml:space="preserve"> M, </w:t>
      </w:r>
      <w:proofErr w:type="spellStart"/>
      <w:r w:rsidRPr="0028377B">
        <w:rPr>
          <w:rFonts w:cs="Times New Roman"/>
          <w:lang w:val="en-GB"/>
        </w:rPr>
        <w:t>Seidl</w:t>
      </w:r>
      <w:proofErr w:type="spellEnd"/>
      <w:r w:rsidRPr="0028377B">
        <w:rPr>
          <w:rFonts w:cs="Times New Roman"/>
          <w:lang w:val="en-GB"/>
        </w:rPr>
        <w:t xml:space="preserve"> R, </w:t>
      </w:r>
      <w:proofErr w:type="spellStart"/>
      <w:r w:rsidRPr="0028377B">
        <w:rPr>
          <w:rFonts w:cs="Times New Roman"/>
          <w:lang w:val="en-GB"/>
        </w:rPr>
        <w:t>Lexer</w:t>
      </w:r>
      <w:proofErr w:type="spellEnd"/>
      <w:r w:rsidRPr="0028377B">
        <w:rPr>
          <w:rFonts w:cs="Times New Roman"/>
          <w:lang w:val="en-GB"/>
        </w:rPr>
        <w:t xml:space="preserve"> MJ, </w:t>
      </w:r>
      <w:proofErr w:type="spellStart"/>
      <w:r w:rsidRPr="0028377B">
        <w:rPr>
          <w:rFonts w:cs="Times New Roman"/>
          <w:lang w:val="en-GB"/>
        </w:rPr>
        <w:t>Netherer</w:t>
      </w:r>
      <w:proofErr w:type="spellEnd"/>
      <w:r w:rsidRPr="0028377B">
        <w:rPr>
          <w:rFonts w:cs="Times New Roman"/>
          <w:lang w:val="en-GB"/>
        </w:rPr>
        <w:t xml:space="preserve"> S, </w:t>
      </w:r>
      <w:proofErr w:type="spellStart"/>
      <w:r w:rsidRPr="0028377B">
        <w:rPr>
          <w:rFonts w:cs="Times New Roman"/>
          <w:lang w:val="en-GB"/>
        </w:rPr>
        <w:t>Schopf</w:t>
      </w:r>
      <w:proofErr w:type="spellEnd"/>
      <w:r w:rsidRPr="0028377B">
        <w:rPr>
          <w:rFonts w:cs="Times New Roman"/>
          <w:lang w:val="en-GB"/>
        </w:rPr>
        <w:t xml:space="preserve"> A, Kremer A, </w:t>
      </w:r>
      <w:proofErr w:type="spellStart"/>
      <w:r w:rsidRPr="0028377B">
        <w:rPr>
          <w:rFonts w:cs="Times New Roman"/>
          <w:lang w:val="en-GB"/>
        </w:rPr>
        <w:t>Delzon</w:t>
      </w:r>
      <w:proofErr w:type="spellEnd"/>
      <w:r w:rsidRPr="0028377B">
        <w:rPr>
          <w:rFonts w:cs="Times New Roman"/>
          <w:lang w:val="en-GB"/>
        </w:rPr>
        <w:t xml:space="preserve"> S, </w:t>
      </w:r>
      <w:proofErr w:type="spellStart"/>
      <w:r w:rsidRPr="0028377B">
        <w:rPr>
          <w:rFonts w:cs="Times New Roman"/>
          <w:lang w:val="en-GB"/>
        </w:rPr>
        <w:t>Barbati</w:t>
      </w:r>
      <w:proofErr w:type="spellEnd"/>
      <w:r w:rsidRPr="0028377B">
        <w:rPr>
          <w:rFonts w:cs="Times New Roman"/>
          <w:lang w:val="en-GB"/>
        </w:rPr>
        <w:t xml:space="preserve"> A, </w:t>
      </w:r>
      <w:proofErr w:type="spellStart"/>
      <w:r w:rsidRPr="0028377B">
        <w:rPr>
          <w:rFonts w:cs="Times New Roman"/>
          <w:lang w:val="en-GB"/>
        </w:rPr>
        <w:t>Marchetti</w:t>
      </w:r>
      <w:proofErr w:type="spellEnd"/>
      <w:r w:rsidRPr="0028377B">
        <w:rPr>
          <w:rFonts w:cs="Times New Roman"/>
          <w:lang w:val="en-GB"/>
        </w:rPr>
        <w:t xml:space="preserve"> M, Corona P (2008) Impacts of climate change on European forests and options for adaptation. Report to the European Commission Directorate</w:t>
      </w:r>
      <w:r w:rsidR="00B16923" w:rsidRPr="0028377B">
        <w:rPr>
          <w:rFonts w:cs="Times New Roman"/>
          <w:lang w:val="en-GB"/>
        </w:rPr>
        <w:t xml:space="preserve"> </w:t>
      </w:r>
      <w:r w:rsidRPr="0028377B">
        <w:rPr>
          <w:rFonts w:cs="Times New Roman"/>
          <w:lang w:val="en-GB"/>
        </w:rPr>
        <w:t>General for Agriculture and Rural Development 173 p. http://ec.europa.eu/agriculture/analysis/external/euro_forests/full_report_en.pdf. Accessed 22 May 2016</w:t>
      </w:r>
    </w:p>
    <w:p w14:paraId="3AD8CC5B" w14:textId="77777777" w:rsidR="00A90039" w:rsidRPr="0028377B" w:rsidRDefault="00A90039" w:rsidP="00597CC2">
      <w:pPr>
        <w:autoSpaceDE w:val="0"/>
        <w:autoSpaceDN w:val="0"/>
        <w:adjustRightInd w:val="0"/>
        <w:spacing w:after="80" w:line="360" w:lineRule="auto"/>
        <w:ind w:left="709" w:hanging="709"/>
        <w:rPr>
          <w:rFonts w:cs="Times New Roman"/>
          <w:lang w:val="en-GB"/>
        </w:rPr>
      </w:pPr>
      <w:proofErr w:type="spellStart"/>
      <w:r w:rsidRPr="0028377B">
        <w:rPr>
          <w:rFonts w:cs="Times New Roman"/>
          <w:lang w:val="en-GB"/>
        </w:rPr>
        <w:t>Mattila</w:t>
      </w:r>
      <w:proofErr w:type="spellEnd"/>
      <w:r w:rsidRPr="0028377B">
        <w:rPr>
          <w:rFonts w:cs="Times New Roman"/>
          <w:lang w:val="en-GB"/>
        </w:rPr>
        <w:t xml:space="preserve"> M, </w:t>
      </w:r>
      <w:proofErr w:type="spellStart"/>
      <w:r w:rsidRPr="0028377B">
        <w:rPr>
          <w:rFonts w:cs="Times New Roman"/>
          <w:lang w:val="en-GB"/>
        </w:rPr>
        <w:t>Kotiaho</w:t>
      </w:r>
      <w:proofErr w:type="spellEnd"/>
      <w:r w:rsidRPr="0028377B">
        <w:rPr>
          <w:rFonts w:cs="Times New Roman"/>
          <w:lang w:val="en-GB"/>
        </w:rPr>
        <w:t xml:space="preserve"> JS, </w:t>
      </w:r>
      <w:proofErr w:type="spellStart"/>
      <w:r w:rsidRPr="0028377B">
        <w:rPr>
          <w:rFonts w:cs="Times New Roman"/>
          <w:lang w:val="en-GB"/>
        </w:rPr>
        <w:t>Kaitala</w:t>
      </w:r>
      <w:proofErr w:type="spellEnd"/>
      <w:r w:rsidRPr="0028377B">
        <w:rPr>
          <w:rFonts w:cs="Times New Roman"/>
          <w:lang w:val="en-GB"/>
        </w:rPr>
        <w:t xml:space="preserve"> V, </w:t>
      </w:r>
      <w:proofErr w:type="spellStart"/>
      <w:r w:rsidRPr="0028377B">
        <w:rPr>
          <w:rFonts w:cs="Times New Roman"/>
          <w:lang w:val="en-GB"/>
        </w:rPr>
        <w:t>Komonen</w:t>
      </w:r>
      <w:proofErr w:type="spellEnd"/>
      <w:r w:rsidRPr="0028377B">
        <w:rPr>
          <w:rFonts w:cs="Times New Roman"/>
          <w:lang w:val="en-GB"/>
        </w:rPr>
        <w:t xml:space="preserve"> A (2008) </w:t>
      </w:r>
      <w:proofErr w:type="gramStart"/>
      <w:r w:rsidRPr="0028377B">
        <w:rPr>
          <w:rFonts w:cs="Times New Roman"/>
          <w:lang w:val="en-GB"/>
        </w:rPr>
        <w:t>The</w:t>
      </w:r>
      <w:proofErr w:type="gramEnd"/>
      <w:r w:rsidRPr="0028377B">
        <w:rPr>
          <w:rFonts w:cs="Times New Roman"/>
          <w:lang w:val="en-GB"/>
        </w:rPr>
        <w:t xml:space="preserve"> use of ecological traits in extinction risk assessments: A case study on geometrid moths. </w:t>
      </w:r>
      <w:proofErr w:type="spellStart"/>
      <w:r w:rsidRPr="0028377B">
        <w:rPr>
          <w:rFonts w:cs="Times New Roman"/>
          <w:lang w:val="en-GB"/>
        </w:rPr>
        <w:t>Biol</w:t>
      </w:r>
      <w:proofErr w:type="spellEnd"/>
      <w:r w:rsidRPr="0028377B">
        <w:rPr>
          <w:rFonts w:cs="Times New Roman"/>
          <w:lang w:val="en-GB"/>
        </w:rPr>
        <w:t xml:space="preserve"> </w:t>
      </w:r>
      <w:proofErr w:type="spellStart"/>
      <w:r w:rsidRPr="0028377B">
        <w:rPr>
          <w:rFonts w:cs="Times New Roman"/>
          <w:lang w:val="en-GB"/>
        </w:rPr>
        <w:t>Conserv</w:t>
      </w:r>
      <w:proofErr w:type="spellEnd"/>
      <w:r w:rsidRPr="0028377B">
        <w:rPr>
          <w:rFonts w:cs="Times New Roman"/>
          <w:lang w:val="en-GB"/>
        </w:rPr>
        <w:t xml:space="preserve"> 141:2322–2328</w:t>
      </w:r>
    </w:p>
    <w:p w14:paraId="2A248558" w14:textId="77777777" w:rsidR="00A90039" w:rsidRPr="0028377B" w:rsidRDefault="00A90039" w:rsidP="00597CC2">
      <w:pPr>
        <w:autoSpaceDE w:val="0"/>
        <w:autoSpaceDN w:val="0"/>
        <w:adjustRightInd w:val="0"/>
        <w:spacing w:after="80" w:line="360" w:lineRule="auto"/>
        <w:ind w:left="709" w:hanging="709"/>
        <w:rPr>
          <w:rFonts w:cs="Times New Roman"/>
          <w:lang w:val="en-GB"/>
        </w:rPr>
      </w:pPr>
      <w:proofErr w:type="spellStart"/>
      <w:r w:rsidRPr="0028377B">
        <w:rPr>
          <w:rFonts w:cs="Times New Roman"/>
          <w:lang w:val="en-GB"/>
        </w:rPr>
        <w:t>Mattila</w:t>
      </w:r>
      <w:proofErr w:type="spellEnd"/>
      <w:r w:rsidRPr="0028377B">
        <w:rPr>
          <w:rFonts w:cs="Times New Roman"/>
          <w:lang w:val="en-GB"/>
        </w:rPr>
        <w:t xml:space="preserve"> N, </w:t>
      </w:r>
      <w:proofErr w:type="spellStart"/>
      <w:r w:rsidRPr="0028377B">
        <w:rPr>
          <w:rFonts w:cs="Times New Roman"/>
          <w:lang w:val="en-GB"/>
        </w:rPr>
        <w:t>Kaitala</w:t>
      </w:r>
      <w:proofErr w:type="spellEnd"/>
      <w:r w:rsidRPr="0028377B">
        <w:rPr>
          <w:rFonts w:cs="Times New Roman"/>
          <w:lang w:val="en-GB"/>
        </w:rPr>
        <w:t xml:space="preserve"> V, </w:t>
      </w:r>
      <w:proofErr w:type="spellStart"/>
      <w:r w:rsidRPr="0028377B">
        <w:rPr>
          <w:rFonts w:cs="Times New Roman"/>
          <w:lang w:val="en-GB"/>
        </w:rPr>
        <w:t>Komonen</w:t>
      </w:r>
      <w:proofErr w:type="spellEnd"/>
      <w:r w:rsidRPr="0028377B">
        <w:rPr>
          <w:rFonts w:cs="Times New Roman"/>
          <w:lang w:val="en-GB"/>
        </w:rPr>
        <w:t xml:space="preserve"> A, </w:t>
      </w:r>
      <w:proofErr w:type="spellStart"/>
      <w:r w:rsidRPr="0028377B">
        <w:rPr>
          <w:rFonts w:cs="Times New Roman"/>
          <w:lang w:val="en-GB"/>
        </w:rPr>
        <w:t>Kotiaho</w:t>
      </w:r>
      <w:proofErr w:type="spellEnd"/>
      <w:r w:rsidRPr="0028377B">
        <w:rPr>
          <w:rFonts w:cs="Times New Roman"/>
          <w:lang w:val="en-GB"/>
        </w:rPr>
        <w:t xml:space="preserve"> </w:t>
      </w:r>
      <w:proofErr w:type="spellStart"/>
      <w:r w:rsidRPr="0028377B">
        <w:rPr>
          <w:rFonts w:cs="Times New Roman"/>
          <w:lang w:val="en-GB"/>
        </w:rPr>
        <w:t>JS</w:t>
      </w:r>
      <w:proofErr w:type="gramStart"/>
      <w:r w:rsidRPr="0028377B">
        <w:rPr>
          <w:rFonts w:cs="Times New Roman"/>
          <w:lang w:val="en-GB"/>
        </w:rPr>
        <w:t>,Paivinen</w:t>
      </w:r>
      <w:proofErr w:type="spellEnd"/>
      <w:proofErr w:type="gramEnd"/>
      <w:r w:rsidRPr="0028377B">
        <w:rPr>
          <w:rFonts w:cs="Times New Roman"/>
          <w:lang w:val="en-GB"/>
        </w:rPr>
        <w:t xml:space="preserve"> J (2006) Ecological determinants of distribution decline and risk of extinction in moths. </w:t>
      </w:r>
      <w:proofErr w:type="spellStart"/>
      <w:r w:rsidRPr="0028377B">
        <w:rPr>
          <w:rFonts w:cs="Times New Roman"/>
          <w:lang w:val="en-GB"/>
        </w:rPr>
        <w:t>Conserv</w:t>
      </w:r>
      <w:proofErr w:type="spellEnd"/>
      <w:r w:rsidRPr="0028377B">
        <w:rPr>
          <w:rFonts w:cs="Times New Roman"/>
          <w:lang w:val="en-GB"/>
        </w:rPr>
        <w:t xml:space="preserve"> </w:t>
      </w:r>
      <w:proofErr w:type="spellStart"/>
      <w:r w:rsidRPr="0028377B">
        <w:rPr>
          <w:rFonts w:cs="Times New Roman"/>
          <w:lang w:val="en-GB"/>
        </w:rPr>
        <w:t>Biol</w:t>
      </w:r>
      <w:proofErr w:type="spellEnd"/>
      <w:r w:rsidRPr="0028377B">
        <w:rPr>
          <w:rFonts w:cs="Times New Roman"/>
          <w:lang w:val="en-GB"/>
        </w:rPr>
        <w:t xml:space="preserve"> 20:1161–1168</w:t>
      </w:r>
    </w:p>
    <w:p w14:paraId="561C42FB" w14:textId="77777777" w:rsidR="00A90039" w:rsidRPr="0028377B" w:rsidRDefault="00A90039" w:rsidP="00597CC2">
      <w:pPr>
        <w:autoSpaceDE w:val="0"/>
        <w:autoSpaceDN w:val="0"/>
        <w:adjustRightInd w:val="0"/>
        <w:spacing w:after="80" w:line="360" w:lineRule="auto"/>
        <w:ind w:left="709" w:hanging="709"/>
        <w:rPr>
          <w:rFonts w:cs="Times New Roman"/>
          <w:lang w:val="en-GB"/>
        </w:rPr>
      </w:pPr>
      <w:proofErr w:type="spellStart"/>
      <w:r w:rsidRPr="0028377B">
        <w:rPr>
          <w:rFonts w:cs="Times New Roman"/>
          <w:lang w:val="en-GB"/>
        </w:rPr>
        <w:t>Mattila</w:t>
      </w:r>
      <w:proofErr w:type="spellEnd"/>
      <w:r w:rsidRPr="0028377B">
        <w:rPr>
          <w:rFonts w:cs="Times New Roman"/>
          <w:lang w:val="en-GB"/>
        </w:rPr>
        <w:t xml:space="preserve"> N, </w:t>
      </w:r>
      <w:proofErr w:type="spellStart"/>
      <w:r w:rsidRPr="0028377B">
        <w:rPr>
          <w:rFonts w:cs="Times New Roman"/>
          <w:lang w:val="en-GB"/>
        </w:rPr>
        <w:t>Kaitala</w:t>
      </w:r>
      <w:proofErr w:type="spellEnd"/>
      <w:r w:rsidRPr="0028377B">
        <w:rPr>
          <w:rFonts w:cs="Times New Roman"/>
          <w:lang w:val="en-GB"/>
        </w:rPr>
        <w:t xml:space="preserve"> V, </w:t>
      </w:r>
      <w:proofErr w:type="spellStart"/>
      <w:r w:rsidRPr="0028377B">
        <w:rPr>
          <w:rFonts w:cs="Times New Roman"/>
          <w:lang w:val="en-GB"/>
        </w:rPr>
        <w:t>Komonen</w:t>
      </w:r>
      <w:proofErr w:type="spellEnd"/>
      <w:r w:rsidRPr="0028377B">
        <w:rPr>
          <w:rFonts w:cs="Times New Roman"/>
          <w:lang w:val="en-GB"/>
        </w:rPr>
        <w:t xml:space="preserve"> A, </w:t>
      </w:r>
      <w:proofErr w:type="spellStart"/>
      <w:r w:rsidRPr="0028377B">
        <w:rPr>
          <w:rFonts w:cs="Times New Roman"/>
          <w:lang w:val="en-GB"/>
        </w:rPr>
        <w:t>Paivinen</w:t>
      </w:r>
      <w:proofErr w:type="spellEnd"/>
      <w:r w:rsidRPr="0028377B">
        <w:rPr>
          <w:rFonts w:cs="Times New Roman"/>
          <w:lang w:val="en-GB"/>
        </w:rPr>
        <w:t xml:space="preserve"> J, </w:t>
      </w:r>
      <w:proofErr w:type="spellStart"/>
      <w:r w:rsidRPr="0028377B">
        <w:rPr>
          <w:rFonts w:cs="Times New Roman"/>
          <w:lang w:val="en-GB"/>
        </w:rPr>
        <w:t>Kotiaho</w:t>
      </w:r>
      <w:proofErr w:type="spellEnd"/>
      <w:r w:rsidRPr="0028377B">
        <w:rPr>
          <w:rFonts w:cs="Times New Roman"/>
          <w:lang w:val="en-GB"/>
        </w:rPr>
        <w:t xml:space="preserve"> JS (2011) Ecological correlates of distribution change and range shift in butterflies. Insect </w:t>
      </w:r>
      <w:proofErr w:type="spellStart"/>
      <w:r w:rsidRPr="0028377B">
        <w:rPr>
          <w:rFonts w:cs="Times New Roman"/>
          <w:lang w:val="en-GB"/>
        </w:rPr>
        <w:t>Conserv</w:t>
      </w:r>
      <w:proofErr w:type="spellEnd"/>
      <w:r w:rsidRPr="0028377B">
        <w:rPr>
          <w:rFonts w:cs="Times New Roman"/>
          <w:lang w:val="en-GB"/>
        </w:rPr>
        <w:t xml:space="preserve"> Diver 4:239–246</w:t>
      </w:r>
    </w:p>
    <w:p w14:paraId="311C232C" w14:textId="77777777" w:rsidR="00A90039" w:rsidRPr="0028377B" w:rsidRDefault="00A90039" w:rsidP="00597CC2">
      <w:pPr>
        <w:autoSpaceDE w:val="0"/>
        <w:autoSpaceDN w:val="0"/>
        <w:adjustRightInd w:val="0"/>
        <w:spacing w:after="80" w:line="360" w:lineRule="auto"/>
        <w:ind w:left="709" w:hanging="709"/>
        <w:rPr>
          <w:rFonts w:cs="Times New Roman"/>
          <w:lang w:val="en-GB"/>
          <w:rPrChange w:id="380" w:author="ref" w:date="2016-09-08T11:27:00Z">
            <w:rPr>
              <w:rFonts w:cs="Times New Roman"/>
              <w:lang w:val="en-US"/>
            </w:rPr>
          </w:rPrChange>
        </w:rPr>
      </w:pPr>
      <w:r w:rsidRPr="0028377B">
        <w:rPr>
          <w:rFonts w:cs="Times New Roman"/>
          <w:lang w:val="en-GB"/>
        </w:rPr>
        <w:t xml:space="preserve">Moss D, Wyatt BK (1994) The CORINE biotopes project: a database for conservation of nature and wildlife in the European community. </w:t>
      </w:r>
      <w:proofErr w:type="spellStart"/>
      <w:r w:rsidRPr="0028377B">
        <w:rPr>
          <w:rFonts w:cs="Times New Roman"/>
          <w:lang w:val="en-GB"/>
          <w:rPrChange w:id="381" w:author="ref" w:date="2016-09-08T11:27:00Z">
            <w:rPr>
              <w:rFonts w:cs="Times New Roman"/>
              <w:lang w:val="en-US"/>
            </w:rPr>
          </w:rPrChange>
        </w:rPr>
        <w:t>Appl</w:t>
      </w:r>
      <w:proofErr w:type="spellEnd"/>
      <w:r w:rsidRPr="0028377B">
        <w:rPr>
          <w:rFonts w:cs="Times New Roman"/>
          <w:lang w:val="en-GB"/>
          <w:rPrChange w:id="382" w:author="ref" w:date="2016-09-08T11:27:00Z">
            <w:rPr>
              <w:rFonts w:cs="Times New Roman"/>
              <w:lang w:val="en-US"/>
            </w:rPr>
          </w:rPrChange>
        </w:rPr>
        <w:t xml:space="preserve"> </w:t>
      </w:r>
      <w:proofErr w:type="spellStart"/>
      <w:r w:rsidRPr="0028377B">
        <w:rPr>
          <w:rFonts w:cs="Times New Roman"/>
          <w:lang w:val="en-GB"/>
          <w:rPrChange w:id="383" w:author="ref" w:date="2016-09-08T11:27:00Z">
            <w:rPr>
              <w:rFonts w:cs="Times New Roman"/>
              <w:lang w:val="en-US"/>
            </w:rPr>
          </w:rPrChange>
        </w:rPr>
        <w:t>Geogr</w:t>
      </w:r>
      <w:proofErr w:type="spellEnd"/>
      <w:r w:rsidRPr="0028377B">
        <w:rPr>
          <w:rFonts w:cs="Times New Roman"/>
          <w:lang w:val="en-GB"/>
          <w:rPrChange w:id="384" w:author="ref" w:date="2016-09-08T11:27:00Z">
            <w:rPr>
              <w:rFonts w:cs="Times New Roman"/>
              <w:lang w:val="en-US"/>
            </w:rPr>
          </w:rPrChange>
        </w:rPr>
        <w:t xml:space="preserve"> 14(4)</w:t>
      </w:r>
      <w:proofErr w:type="gramStart"/>
      <w:r w:rsidRPr="0028377B">
        <w:rPr>
          <w:rFonts w:cs="Times New Roman"/>
          <w:lang w:val="en-GB"/>
          <w:rPrChange w:id="385" w:author="ref" w:date="2016-09-08T11:27:00Z">
            <w:rPr>
              <w:rFonts w:cs="Times New Roman"/>
              <w:lang w:val="en-US"/>
            </w:rPr>
          </w:rPrChange>
        </w:rPr>
        <w:t>:327</w:t>
      </w:r>
      <w:proofErr w:type="gramEnd"/>
      <w:r w:rsidRPr="0028377B">
        <w:rPr>
          <w:rFonts w:cs="Times New Roman"/>
          <w:lang w:val="en-GB"/>
          <w:rPrChange w:id="386" w:author="ref" w:date="2016-09-08T11:27:00Z">
            <w:rPr>
              <w:rFonts w:cs="Times New Roman"/>
              <w:lang w:val="en-US"/>
            </w:rPr>
          </w:rPrChange>
        </w:rPr>
        <w:t>–349</w:t>
      </w:r>
    </w:p>
    <w:p w14:paraId="45B31942" w14:textId="2E0CC793" w:rsidR="00587EC8" w:rsidRPr="0028377B" w:rsidRDefault="00587EC8" w:rsidP="00587EC8">
      <w:pPr>
        <w:autoSpaceDE w:val="0"/>
        <w:autoSpaceDN w:val="0"/>
        <w:adjustRightInd w:val="0"/>
        <w:spacing w:after="80" w:line="360" w:lineRule="auto"/>
        <w:ind w:left="709" w:hanging="709"/>
        <w:rPr>
          <w:rFonts w:cs="Times New Roman"/>
          <w:lang w:val="en-GB"/>
        </w:rPr>
      </w:pPr>
      <w:r w:rsidRPr="0028377B">
        <w:rPr>
          <w:rFonts w:cs="Times New Roman"/>
          <w:lang w:val="en-GB"/>
          <w:rPrChange w:id="387" w:author="ref" w:date="2016-09-08T11:27:00Z">
            <w:rPr>
              <w:rFonts w:cs="Times New Roman"/>
              <w:lang w:val="en-US"/>
            </w:rPr>
          </w:rPrChange>
        </w:rPr>
        <w:t xml:space="preserve">Nelson E, Mendoza G, </w:t>
      </w:r>
      <w:proofErr w:type="spellStart"/>
      <w:r w:rsidRPr="0028377B">
        <w:rPr>
          <w:rFonts w:cs="Times New Roman"/>
          <w:lang w:val="en-GB"/>
          <w:rPrChange w:id="388" w:author="ref" w:date="2016-09-08T11:27:00Z">
            <w:rPr>
              <w:rFonts w:cs="Times New Roman"/>
              <w:lang w:val="en-US"/>
            </w:rPr>
          </w:rPrChange>
        </w:rPr>
        <w:t>Regetz</w:t>
      </w:r>
      <w:proofErr w:type="spellEnd"/>
      <w:r w:rsidRPr="0028377B">
        <w:rPr>
          <w:rFonts w:cs="Times New Roman"/>
          <w:lang w:val="en-GB"/>
          <w:rPrChange w:id="389" w:author="ref" w:date="2016-09-08T11:27:00Z">
            <w:rPr>
              <w:rFonts w:cs="Times New Roman"/>
              <w:lang w:val="en-US"/>
            </w:rPr>
          </w:rPrChange>
        </w:rPr>
        <w:t xml:space="preserve"> J, </w:t>
      </w:r>
      <w:proofErr w:type="spellStart"/>
      <w:r w:rsidRPr="0028377B">
        <w:rPr>
          <w:lang w:val="en-GB"/>
        </w:rPr>
        <w:t>Polasky</w:t>
      </w:r>
      <w:proofErr w:type="spellEnd"/>
      <w:r w:rsidRPr="0028377B">
        <w:rPr>
          <w:lang w:val="en-GB"/>
        </w:rPr>
        <w:t xml:space="preserve"> S, </w:t>
      </w:r>
      <w:proofErr w:type="spellStart"/>
      <w:r w:rsidRPr="0028377B">
        <w:rPr>
          <w:lang w:val="en-GB"/>
        </w:rPr>
        <w:t>Tallis</w:t>
      </w:r>
      <w:proofErr w:type="spellEnd"/>
      <w:r w:rsidRPr="0028377B">
        <w:rPr>
          <w:lang w:val="en-GB"/>
        </w:rPr>
        <w:t xml:space="preserve"> J, Cameron DR, Chan KMA, Daily GC, Goldstein J, </w:t>
      </w:r>
      <w:proofErr w:type="spellStart"/>
      <w:r w:rsidRPr="0028377B">
        <w:rPr>
          <w:lang w:val="en-GB"/>
        </w:rPr>
        <w:t>Kareiva</w:t>
      </w:r>
      <w:proofErr w:type="spellEnd"/>
      <w:r w:rsidRPr="0028377B">
        <w:rPr>
          <w:lang w:val="en-GB"/>
        </w:rPr>
        <w:t xml:space="preserve"> PM, </w:t>
      </w:r>
      <w:proofErr w:type="spellStart"/>
      <w:r w:rsidRPr="0028377B">
        <w:rPr>
          <w:lang w:val="en-GB"/>
        </w:rPr>
        <w:t>Londsdorf</w:t>
      </w:r>
      <w:proofErr w:type="spellEnd"/>
      <w:r w:rsidRPr="0028377B">
        <w:rPr>
          <w:lang w:val="en-GB"/>
        </w:rPr>
        <w:t xml:space="preserve"> E, </w:t>
      </w:r>
      <w:proofErr w:type="spellStart"/>
      <w:r w:rsidRPr="0028377B">
        <w:rPr>
          <w:lang w:val="en-GB"/>
        </w:rPr>
        <w:t>Naidoo</w:t>
      </w:r>
      <w:proofErr w:type="spellEnd"/>
      <w:r w:rsidRPr="0028377B">
        <w:rPr>
          <w:lang w:val="en-GB"/>
        </w:rPr>
        <w:t xml:space="preserve"> R, Ricketts TH, Shaw M</w:t>
      </w:r>
      <w:r w:rsidRPr="008A08DD">
        <w:rPr>
          <w:lang w:val="en-GB"/>
        </w:rPr>
        <w:t>R</w:t>
      </w:r>
      <w:r w:rsidR="00A90039" w:rsidRPr="0028377B">
        <w:rPr>
          <w:rFonts w:cs="Times New Roman"/>
          <w:lang w:val="en-GB"/>
          <w:rPrChange w:id="390" w:author="ref" w:date="2016-09-08T11:27:00Z">
            <w:rPr>
              <w:rFonts w:cs="Times New Roman"/>
              <w:lang w:val="en-US"/>
            </w:rPr>
          </w:rPrChange>
        </w:rPr>
        <w:t xml:space="preserve"> </w:t>
      </w:r>
      <w:r w:rsidR="00A90039" w:rsidRPr="0028377B">
        <w:rPr>
          <w:rFonts w:cs="Times New Roman"/>
          <w:lang w:val="en-GB"/>
        </w:rPr>
        <w:t xml:space="preserve">(2009) </w:t>
      </w:r>
      <w:proofErr w:type="spellStart"/>
      <w:r w:rsidR="00A90039" w:rsidRPr="0028377B">
        <w:rPr>
          <w:rFonts w:cs="Times New Roman"/>
          <w:lang w:val="en-GB"/>
        </w:rPr>
        <w:t>Modeling</w:t>
      </w:r>
      <w:proofErr w:type="spellEnd"/>
      <w:r w:rsidR="00A90039" w:rsidRPr="0028377B">
        <w:rPr>
          <w:rFonts w:cs="Times New Roman"/>
          <w:lang w:val="en-GB"/>
        </w:rPr>
        <w:t xml:space="preserve"> multiple ecosystem services, biodiversity conservation, commodity production, and </w:t>
      </w:r>
      <w:proofErr w:type="spellStart"/>
      <w:r w:rsidR="00A90039" w:rsidRPr="0028377B">
        <w:rPr>
          <w:rFonts w:cs="Times New Roman"/>
          <w:lang w:val="en-GB"/>
        </w:rPr>
        <w:t>tradeoffs</w:t>
      </w:r>
      <w:proofErr w:type="spellEnd"/>
      <w:r w:rsidR="00A90039" w:rsidRPr="0028377B">
        <w:rPr>
          <w:rFonts w:cs="Times New Roman"/>
          <w:lang w:val="en-GB"/>
        </w:rPr>
        <w:t xml:space="preserve"> at landscape scales. Front </w:t>
      </w:r>
      <w:proofErr w:type="spellStart"/>
      <w:r w:rsidR="00A90039" w:rsidRPr="0028377B">
        <w:rPr>
          <w:rFonts w:cs="Times New Roman"/>
          <w:lang w:val="en-GB"/>
        </w:rPr>
        <w:t>Ecol</w:t>
      </w:r>
      <w:proofErr w:type="spellEnd"/>
      <w:r w:rsidR="00A90039" w:rsidRPr="0028377B">
        <w:rPr>
          <w:rFonts w:cs="Times New Roman"/>
          <w:lang w:val="en-GB"/>
        </w:rPr>
        <w:t xml:space="preserve"> Environ 7:4–11</w:t>
      </w:r>
    </w:p>
    <w:p w14:paraId="4398335A" w14:textId="6A66E759" w:rsidR="00A90039" w:rsidRPr="008F0C84" w:rsidRDefault="00A90039" w:rsidP="00597CC2">
      <w:pPr>
        <w:autoSpaceDE w:val="0"/>
        <w:autoSpaceDN w:val="0"/>
        <w:adjustRightInd w:val="0"/>
        <w:spacing w:after="80" w:line="360" w:lineRule="auto"/>
        <w:ind w:left="709" w:hanging="709"/>
        <w:rPr>
          <w:rFonts w:cs="Times New Roman"/>
          <w:lang w:val="en-GB"/>
        </w:rPr>
      </w:pPr>
      <w:proofErr w:type="spellStart"/>
      <w:r w:rsidRPr="008F0C84">
        <w:rPr>
          <w:rFonts w:cs="Times New Roman"/>
          <w:lang w:val="en-GB"/>
        </w:rPr>
        <w:t>Neme</w:t>
      </w:r>
      <w:r w:rsidR="00A97058" w:rsidRPr="008F0C84">
        <w:rPr>
          <w:rFonts w:cs="Times New Roman"/>
          <w:lang w:val="en-GB"/>
        </w:rPr>
        <w:t>c</w:t>
      </w:r>
      <w:proofErr w:type="spellEnd"/>
      <w:r w:rsidRPr="008F0C84">
        <w:rPr>
          <w:rFonts w:cs="Times New Roman"/>
          <w:lang w:val="en-GB"/>
        </w:rPr>
        <w:t xml:space="preserve"> J, </w:t>
      </w:r>
      <w:proofErr w:type="spellStart"/>
      <w:r w:rsidRPr="008F0C84">
        <w:rPr>
          <w:rFonts w:cs="Times New Roman"/>
          <w:lang w:val="en-GB"/>
        </w:rPr>
        <w:t>Grube</w:t>
      </w:r>
      <w:proofErr w:type="spellEnd"/>
      <w:r w:rsidRPr="008F0C84">
        <w:rPr>
          <w:rFonts w:cs="Times New Roman"/>
          <w:lang w:val="en-GB"/>
        </w:rPr>
        <w:t xml:space="preserve"> C, </w:t>
      </w:r>
      <w:proofErr w:type="spellStart"/>
      <w:r w:rsidRPr="008F0C84">
        <w:rPr>
          <w:rFonts w:cs="Times New Roman"/>
          <w:lang w:val="en-GB"/>
        </w:rPr>
        <w:t>Chimani</w:t>
      </w:r>
      <w:proofErr w:type="spellEnd"/>
      <w:r w:rsidRPr="008F0C84">
        <w:rPr>
          <w:rFonts w:cs="Times New Roman"/>
          <w:lang w:val="en-GB"/>
        </w:rPr>
        <w:t xml:space="preserve"> B, </w:t>
      </w:r>
      <w:proofErr w:type="gramStart"/>
      <w:r w:rsidRPr="008F0C84">
        <w:rPr>
          <w:rFonts w:cs="Times New Roman"/>
          <w:lang w:val="en-GB"/>
        </w:rPr>
        <w:t>Auer</w:t>
      </w:r>
      <w:proofErr w:type="gramEnd"/>
      <w:r w:rsidRPr="008F0C84">
        <w:rPr>
          <w:rFonts w:cs="Times New Roman"/>
          <w:lang w:val="en-GB"/>
        </w:rPr>
        <w:t xml:space="preserve"> I (2013) Trends in extreme temperature indices in Austria based on a new homogenised dataset. </w:t>
      </w:r>
      <w:proofErr w:type="spellStart"/>
      <w:r w:rsidRPr="008F0C84">
        <w:rPr>
          <w:rFonts w:cs="Times New Roman"/>
          <w:lang w:val="en-GB"/>
        </w:rPr>
        <w:t>Int</w:t>
      </w:r>
      <w:proofErr w:type="spellEnd"/>
      <w:r w:rsidRPr="008F0C84">
        <w:rPr>
          <w:rFonts w:cs="Times New Roman"/>
          <w:lang w:val="en-GB"/>
        </w:rPr>
        <w:t xml:space="preserve"> J </w:t>
      </w:r>
      <w:proofErr w:type="spellStart"/>
      <w:r w:rsidRPr="008F0C84">
        <w:rPr>
          <w:rFonts w:cs="Times New Roman"/>
          <w:lang w:val="en-GB"/>
        </w:rPr>
        <w:t>Climatol</w:t>
      </w:r>
      <w:proofErr w:type="spellEnd"/>
      <w:r w:rsidRPr="008F0C84">
        <w:rPr>
          <w:rFonts w:cs="Times New Roman"/>
          <w:lang w:val="en-GB"/>
        </w:rPr>
        <w:t xml:space="preserve"> 33:1538–1550</w:t>
      </w:r>
    </w:p>
    <w:p w14:paraId="40F6EE65" w14:textId="77777777" w:rsidR="00A90039" w:rsidRPr="0028377B" w:rsidRDefault="00A90039" w:rsidP="00597CC2">
      <w:pPr>
        <w:autoSpaceDE w:val="0"/>
        <w:autoSpaceDN w:val="0"/>
        <w:adjustRightInd w:val="0"/>
        <w:spacing w:after="80" w:line="360" w:lineRule="auto"/>
        <w:ind w:left="709" w:hanging="709"/>
        <w:rPr>
          <w:rFonts w:cs="Times New Roman"/>
          <w:lang w:val="en-GB"/>
        </w:rPr>
      </w:pPr>
      <w:proofErr w:type="spellStart"/>
      <w:r w:rsidRPr="008F0C84">
        <w:rPr>
          <w:rFonts w:cs="Times New Roman"/>
          <w:lang w:val="en-GB"/>
        </w:rPr>
        <w:t>Newbold</w:t>
      </w:r>
      <w:proofErr w:type="spellEnd"/>
      <w:r w:rsidRPr="008F0C84">
        <w:rPr>
          <w:rFonts w:cs="Times New Roman"/>
          <w:lang w:val="en-GB"/>
        </w:rPr>
        <w:t xml:space="preserve"> T, </w:t>
      </w:r>
      <w:proofErr w:type="spellStart"/>
      <w:r w:rsidRPr="008F0C84">
        <w:rPr>
          <w:rFonts w:cs="Times New Roman"/>
          <w:lang w:val="en-GB"/>
        </w:rPr>
        <w:t>Butchart</w:t>
      </w:r>
      <w:proofErr w:type="spellEnd"/>
      <w:r w:rsidRPr="008F0C84">
        <w:rPr>
          <w:rFonts w:cs="Times New Roman"/>
          <w:lang w:val="en-GB"/>
        </w:rPr>
        <w:t xml:space="preserve"> SHM, </w:t>
      </w:r>
      <w:proofErr w:type="spellStart"/>
      <w:r w:rsidRPr="008F0C84">
        <w:rPr>
          <w:rFonts w:cs="Times New Roman"/>
          <w:lang w:val="en-GB"/>
        </w:rPr>
        <w:t>Sekercioglu</w:t>
      </w:r>
      <w:proofErr w:type="spellEnd"/>
      <w:r w:rsidRPr="008F0C84">
        <w:rPr>
          <w:rFonts w:cs="Times New Roman"/>
          <w:lang w:val="en-GB"/>
        </w:rPr>
        <w:t xml:space="preserve"> CHS, </w:t>
      </w:r>
      <w:proofErr w:type="spellStart"/>
      <w:r w:rsidRPr="008F0C84">
        <w:rPr>
          <w:rFonts w:cs="Times New Roman"/>
          <w:lang w:val="en-GB"/>
        </w:rPr>
        <w:t>Purves</w:t>
      </w:r>
      <w:proofErr w:type="spellEnd"/>
      <w:r w:rsidRPr="008F0C84">
        <w:rPr>
          <w:rFonts w:cs="Times New Roman"/>
          <w:lang w:val="en-GB"/>
        </w:rPr>
        <w:t xml:space="preserve"> DW, </w:t>
      </w:r>
      <w:proofErr w:type="spellStart"/>
      <w:r w:rsidRPr="008F0C84">
        <w:rPr>
          <w:rFonts w:cs="Times New Roman"/>
          <w:lang w:val="en-GB"/>
        </w:rPr>
        <w:t>Scharlemann</w:t>
      </w:r>
      <w:proofErr w:type="spellEnd"/>
      <w:r w:rsidRPr="008F0C84">
        <w:rPr>
          <w:rFonts w:cs="Times New Roman"/>
          <w:lang w:val="en-GB"/>
        </w:rPr>
        <w:t xml:space="preserve"> JPW (2012) </w:t>
      </w:r>
      <w:proofErr w:type="gramStart"/>
      <w:r w:rsidRPr="008F0C84">
        <w:rPr>
          <w:rFonts w:cs="Times New Roman"/>
          <w:lang w:val="en-GB"/>
        </w:rPr>
        <w:t>Mapping</w:t>
      </w:r>
      <w:proofErr w:type="gramEnd"/>
      <w:r w:rsidRPr="008F0C84">
        <w:rPr>
          <w:rFonts w:cs="Times New Roman"/>
          <w:lang w:val="en-GB"/>
        </w:rPr>
        <w:t xml:space="preserve"> functional Traits: co</w:t>
      </w:r>
      <w:r w:rsidRPr="0028377B">
        <w:rPr>
          <w:rFonts w:cs="Times New Roman"/>
          <w:lang w:val="en-GB"/>
        </w:rPr>
        <w:t xml:space="preserve">mparing abundance and presence-absence estimates at large spatial scales. </w:t>
      </w:r>
      <w:proofErr w:type="spellStart"/>
      <w:r w:rsidRPr="0028377B">
        <w:rPr>
          <w:rFonts w:cs="Times New Roman"/>
          <w:lang w:val="en-GB"/>
        </w:rPr>
        <w:t>PLoS</w:t>
      </w:r>
      <w:proofErr w:type="spellEnd"/>
      <w:r w:rsidRPr="0028377B">
        <w:rPr>
          <w:rFonts w:cs="Times New Roman"/>
          <w:lang w:val="en-GB"/>
        </w:rPr>
        <w:t xml:space="preserve"> ONE 7(8)</w:t>
      </w:r>
      <w:proofErr w:type="gramStart"/>
      <w:r w:rsidRPr="0028377B">
        <w:rPr>
          <w:rFonts w:cs="Times New Roman"/>
          <w:lang w:val="en-GB"/>
        </w:rPr>
        <w:t>:e44019</w:t>
      </w:r>
      <w:proofErr w:type="gramEnd"/>
    </w:p>
    <w:p w14:paraId="5C246557" w14:textId="77777777" w:rsidR="00A90039" w:rsidRPr="0028377B" w:rsidRDefault="00A90039" w:rsidP="00597CC2">
      <w:pPr>
        <w:autoSpaceDE w:val="0"/>
        <w:autoSpaceDN w:val="0"/>
        <w:adjustRightInd w:val="0"/>
        <w:spacing w:after="80" w:line="360" w:lineRule="auto"/>
        <w:ind w:left="709" w:hanging="709"/>
        <w:rPr>
          <w:rFonts w:cs="Times New Roman"/>
          <w:highlight w:val="white"/>
          <w:lang w:val="en-GB"/>
        </w:rPr>
      </w:pPr>
      <w:r w:rsidRPr="0028377B">
        <w:rPr>
          <w:rFonts w:cs="Times New Roman"/>
          <w:highlight w:val="white"/>
          <w:lang w:val="en-GB"/>
        </w:rPr>
        <w:t>Nieto</w:t>
      </w:r>
      <w:r w:rsidRPr="0028377B">
        <w:rPr>
          <w:rFonts w:cs="Cambria Math"/>
          <w:highlight w:val="white"/>
          <w:lang w:val="en-GB"/>
        </w:rPr>
        <w:t>‐</w:t>
      </w:r>
      <w:r w:rsidRPr="0028377B">
        <w:rPr>
          <w:rFonts w:cs="Times New Roman"/>
          <w:highlight w:val="white"/>
          <w:lang w:val="en-GB"/>
        </w:rPr>
        <w:t>Sánchez S, Gutiérrez D, Wilson RJ (2015) Long</w:t>
      </w:r>
      <w:r w:rsidRPr="0028377B">
        <w:rPr>
          <w:rFonts w:cs="Cambria Math"/>
          <w:highlight w:val="white"/>
          <w:lang w:val="en-GB"/>
        </w:rPr>
        <w:t>‐</w:t>
      </w:r>
      <w:r w:rsidRPr="0028377B">
        <w:rPr>
          <w:rFonts w:cs="Times New Roman"/>
          <w:highlight w:val="white"/>
          <w:lang w:val="en-GB"/>
        </w:rPr>
        <w:t xml:space="preserve">term change and spatial variation in butterfly communities over an </w:t>
      </w:r>
      <w:proofErr w:type="spellStart"/>
      <w:r w:rsidRPr="0028377B">
        <w:rPr>
          <w:rFonts w:cs="Times New Roman"/>
          <w:highlight w:val="white"/>
          <w:lang w:val="en-GB"/>
        </w:rPr>
        <w:t>elevational</w:t>
      </w:r>
      <w:proofErr w:type="spellEnd"/>
      <w:r w:rsidRPr="0028377B">
        <w:rPr>
          <w:rFonts w:cs="Times New Roman"/>
          <w:highlight w:val="white"/>
          <w:lang w:val="en-GB"/>
        </w:rPr>
        <w:t xml:space="preserve"> gradient: driven by climate, buffered by habitat. Divers </w:t>
      </w:r>
      <w:proofErr w:type="spellStart"/>
      <w:r w:rsidRPr="0028377B">
        <w:rPr>
          <w:rFonts w:cs="Times New Roman"/>
          <w:highlight w:val="white"/>
          <w:lang w:val="en-GB"/>
        </w:rPr>
        <w:t>Distrib</w:t>
      </w:r>
      <w:proofErr w:type="spellEnd"/>
      <w:r w:rsidRPr="0028377B">
        <w:rPr>
          <w:rFonts w:cs="Times New Roman"/>
          <w:highlight w:val="white"/>
          <w:lang w:val="en-GB"/>
        </w:rPr>
        <w:t xml:space="preserve"> 21:950</w:t>
      </w:r>
      <w:r w:rsidRPr="0028377B">
        <w:rPr>
          <w:rFonts w:cs="Times New Roman"/>
          <w:lang w:val="en-GB"/>
        </w:rPr>
        <w:t>–</w:t>
      </w:r>
      <w:r w:rsidRPr="0028377B">
        <w:rPr>
          <w:rFonts w:cs="Times New Roman"/>
          <w:highlight w:val="white"/>
          <w:lang w:val="en-GB"/>
        </w:rPr>
        <w:t>961</w:t>
      </w:r>
    </w:p>
    <w:p w14:paraId="7B50B3D6" w14:textId="30F0F1B5" w:rsidR="00A90039" w:rsidRPr="0028377B" w:rsidRDefault="00A90039" w:rsidP="00597CC2">
      <w:pPr>
        <w:autoSpaceDE w:val="0"/>
        <w:autoSpaceDN w:val="0"/>
        <w:adjustRightInd w:val="0"/>
        <w:spacing w:after="80" w:line="360" w:lineRule="auto"/>
        <w:ind w:left="709" w:hanging="709"/>
        <w:rPr>
          <w:rFonts w:cs="Times New Roman"/>
          <w:lang w:val="en-GB"/>
        </w:rPr>
      </w:pPr>
      <w:proofErr w:type="spellStart"/>
      <w:proofErr w:type="gramStart"/>
      <w:r w:rsidRPr="0028377B">
        <w:rPr>
          <w:rFonts w:cs="Times New Roman"/>
          <w:lang w:val="en-GB"/>
        </w:rPr>
        <w:t>Ohlemüller</w:t>
      </w:r>
      <w:proofErr w:type="spellEnd"/>
      <w:r w:rsidRPr="0028377B">
        <w:rPr>
          <w:rFonts w:cs="Times New Roman"/>
          <w:lang w:val="en-GB"/>
        </w:rPr>
        <w:t xml:space="preserve"> R, Anderson BJ, </w:t>
      </w:r>
      <w:proofErr w:type="spellStart"/>
      <w:r w:rsidRPr="0028377B">
        <w:rPr>
          <w:rFonts w:cs="Times New Roman"/>
          <w:lang w:val="en-GB"/>
        </w:rPr>
        <w:t>Araujo</w:t>
      </w:r>
      <w:proofErr w:type="spellEnd"/>
      <w:r w:rsidRPr="0028377B">
        <w:rPr>
          <w:rFonts w:cs="Times New Roman"/>
          <w:lang w:val="en-GB"/>
        </w:rPr>
        <w:t xml:space="preserve"> MB, </w:t>
      </w:r>
      <w:proofErr w:type="spellStart"/>
      <w:r w:rsidRPr="0028377B">
        <w:rPr>
          <w:rFonts w:cs="Times New Roman"/>
          <w:lang w:val="en-GB"/>
        </w:rPr>
        <w:t>But</w:t>
      </w:r>
      <w:r w:rsidR="00587EC8" w:rsidRPr="0028377B">
        <w:rPr>
          <w:rFonts w:cs="Times New Roman"/>
          <w:lang w:val="en-GB"/>
        </w:rPr>
        <w:t>chart</w:t>
      </w:r>
      <w:proofErr w:type="spellEnd"/>
      <w:r w:rsidR="00587EC8" w:rsidRPr="0028377B">
        <w:rPr>
          <w:rFonts w:cs="Times New Roman"/>
          <w:lang w:val="en-GB"/>
        </w:rPr>
        <w:t xml:space="preserve"> SHM, </w:t>
      </w:r>
      <w:proofErr w:type="spellStart"/>
      <w:r w:rsidR="00587EC8" w:rsidRPr="0028377B">
        <w:rPr>
          <w:rFonts w:cs="Times New Roman"/>
          <w:lang w:val="en-GB"/>
        </w:rPr>
        <w:t>Kudrna</w:t>
      </w:r>
      <w:proofErr w:type="spellEnd"/>
      <w:r w:rsidR="00587EC8" w:rsidRPr="0028377B">
        <w:rPr>
          <w:rFonts w:cs="Times New Roman"/>
          <w:lang w:val="en-GB"/>
        </w:rPr>
        <w:t xml:space="preserve"> O, </w:t>
      </w:r>
      <w:proofErr w:type="spellStart"/>
      <w:r w:rsidR="00587EC8" w:rsidRPr="0028377B">
        <w:rPr>
          <w:rFonts w:cs="Times New Roman"/>
          <w:lang w:val="en-GB"/>
        </w:rPr>
        <w:t>Ridgely</w:t>
      </w:r>
      <w:proofErr w:type="spellEnd"/>
      <w:r w:rsidR="00587EC8" w:rsidRPr="0028377B">
        <w:rPr>
          <w:rFonts w:cs="Times New Roman"/>
          <w:lang w:val="en-GB"/>
        </w:rPr>
        <w:t xml:space="preserve"> RS, Thomas C</w:t>
      </w:r>
      <w:r w:rsidRPr="0028377B">
        <w:rPr>
          <w:rFonts w:cs="Times New Roman"/>
          <w:lang w:val="en-GB"/>
        </w:rPr>
        <w:t xml:space="preserve"> (2008).</w:t>
      </w:r>
      <w:proofErr w:type="gramEnd"/>
      <w:r w:rsidRPr="0028377B">
        <w:rPr>
          <w:rFonts w:cs="Times New Roman"/>
          <w:lang w:val="en-GB"/>
        </w:rPr>
        <w:t xml:space="preserve"> The coincidence </w:t>
      </w:r>
      <w:proofErr w:type="gramStart"/>
      <w:r w:rsidRPr="0028377B">
        <w:rPr>
          <w:rFonts w:cs="Times New Roman"/>
          <w:lang w:val="en-GB"/>
        </w:rPr>
        <w:t>of</w:t>
      </w:r>
      <w:proofErr w:type="gramEnd"/>
      <w:r w:rsidRPr="0028377B">
        <w:rPr>
          <w:rFonts w:cs="Times New Roman"/>
          <w:lang w:val="en-GB"/>
        </w:rPr>
        <w:t xml:space="preserve"> climatic and species rarity: high risk to small-range species from climate change. </w:t>
      </w:r>
      <w:proofErr w:type="spellStart"/>
      <w:r w:rsidRPr="0028377B">
        <w:rPr>
          <w:rFonts w:cs="Times New Roman"/>
          <w:lang w:val="en-GB"/>
        </w:rPr>
        <w:t>Biol</w:t>
      </w:r>
      <w:proofErr w:type="spellEnd"/>
      <w:r w:rsidRPr="0028377B">
        <w:rPr>
          <w:rFonts w:cs="Times New Roman"/>
          <w:lang w:val="en-GB"/>
        </w:rPr>
        <w:t xml:space="preserve"> </w:t>
      </w:r>
      <w:proofErr w:type="spellStart"/>
      <w:r w:rsidRPr="0028377B">
        <w:rPr>
          <w:rFonts w:cs="Times New Roman"/>
          <w:lang w:val="en-GB"/>
        </w:rPr>
        <w:t>Lett</w:t>
      </w:r>
      <w:proofErr w:type="spellEnd"/>
      <w:r w:rsidRPr="0028377B">
        <w:rPr>
          <w:rFonts w:cs="Times New Roman"/>
          <w:lang w:val="en-GB"/>
        </w:rPr>
        <w:t xml:space="preserve"> 4:568–572</w:t>
      </w:r>
    </w:p>
    <w:p w14:paraId="621014E6" w14:textId="31CF58A3" w:rsidR="00A90039" w:rsidRPr="0028377B" w:rsidRDefault="00A90039" w:rsidP="00597CC2">
      <w:pPr>
        <w:autoSpaceDE w:val="0"/>
        <w:autoSpaceDN w:val="0"/>
        <w:adjustRightInd w:val="0"/>
        <w:spacing w:after="80" w:line="360" w:lineRule="auto"/>
        <w:ind w:left="709" w:hanging="709"/>
        <w:rPr>
          <w:rFonts w:cs="Times New Roman"/>
          <w:lang w:val="en-GB"/>
        </w:rPr>
      </w:pPr>
      <w:proofErr w:type="spellStart"/>
      <w:r w:rsidRPr="0028377B">
        <w:rPr>
          <w:rFonts w:cs="Times New Roman"/>
          <w:lang w:val="en-GB"/>
        </w:rPr>
        <w:t>Päivinen</w:t>
      </w:r>
      <w:proofErr w:type="spellEnd"/>
      <w:r w:rsidRPr="0028377B">
        <w:rPr>
          <w:rFonts w:cs="Times New Roman"/>
          <w:lang w:val="en-GB"/>
        </w:rPr>
        <w:t xml:space="preserve"> J, </w:t>
      </w:r>
      <w:proofErr w:type="spellStart"/>
      <w:r w:rsidRPr="0028377B">
        <w:rPr>
          <w:rFonts w:cs="Times New Roman"/>
          <w:lang w:val="en-GB"/>
        </w:rPr>
        <w:t>Grapputo</w:t>
      </w:r>
      <w:proofErr w:type="spellEnd"/>
      <w:r w:rsidRPr="0028377B">
        <w:rPr>
          <w:rFonts w:cs="Times New Roman"/>
          <w:lang w:val="en-GB"/>
        </w:rPr>
        <w:t xml:space="preserve"> A, </w:t>
      </w:r>
      <w:proofErr w:type="spellStart"/>
      <w:r w:rsidRPr="0028377B">
        <w:rPr>
          <w:rFonts w:cs="Times New Roman"/>
          <w:lang w:val="en-GB"/>
        </w:rPr>
        <w:t>Kaitala</w:t>
      </w:r>
      <w:proofErr w:type="spellEnd"/>
      <w:r w:rsidRPr="0028377B">
        <w:rPr>
          <w:rFonts w:cs="Times New Roman"/>
          <w:lang w:val="en-GB"/>
        </w:rPr>
        <w:t xml:space="preserve"> V, </w:t>
      </w:r>
      <w:proofErr w:type="spellStart"/>
      <w:r w:rsidRPr="0028377B">
        <w:rPr>
          <w:rFonts w:cs="Times New Roman"/>
          <w:lang w:val="en-GB"/>
        </w:rPr>
        <w:t>Komonen</w:t>
      </w:r>
      <w:proofErr w:type="spellEnd"/>
      <w:r w:rsidRPr="0028377B">
        <w:rPr>
          <w:rFonts w:cs="Times New Roman"/>
          <w:lang w:val="en-GB"/>
        </w:rPr>
        <w:t xml:space="preserve"> A, </w:t>
      </w:r>
      <w:proofErr w:type="spellStart"/>
      <w:r w:rsidRPr="0028377B">
        <w:rPr>
          <w:rFonts w:cs="Times New Roman"/>
          <w:lang w:val="en-GB"/>
        </w:rPr>
        <w:t>K</w:t>
      </w:r>
      <w:r w:rsidR="00587EC8" w:rsidRPr="0028377B">
        <w:rPr>
          <w:rFonts w:cs="Times New Roman"/>
          <w:lang w:val="en-GB"/>
        </w:rPr>
        <w:t>otiaho</w:t>
      </w:r>
      <w:proofErr w:type="spellEnd"/>
      <w:r w:rsidR="00587EC8" w:rsidRPr="0028377B">
        <w:rPr>
          <w:rFonts w:cs="Times New Roman"/>
          <w:lang w:val="en-GB"/>
        </w:rPr>
        <w:t xml:space="preserve"> JS, Saarinen K, Wahlberg</w:t>
      </w:r>
      <w:r w:rsidRPr="0028377B">
        <w:rPr>
          <w:rFonts w:cs="Times New Roman"/>
          <w:lang w:val="en-GB"/>
        </w:rPr>
        <w:t xml:space="preserve"> N (2005) Negative density distribution relationship in butterflies. BMC Biology 3:5</w:t>
      </w:r>
    </w:p>
    <w:p w14:paraId="1DFE94A6" w14:textId="77777777" w:rsidR="00A90039" w:rsidRPr="0028377B" w:rsidRDefault="00A90039" w:rsidP="00597CC2">
      <w:pPr>
        <w:autoSpaceDE w:val="0"/>
        <w:autoSpaceDN w:val="0"/>
        <w:adjustRightInd w:val="0"/>
        <w:spacing w:after="80" w:line="360" w:lineRule="auto"/>
        <w:ind w:left="709" w:hanging="709"/>
        <w:rPr>
          <w:rFonts w:cs="Times New Roman"/>
          <w:lang w:val="en-GB"/>
        </w:rPr>
      </w:pPr>
      <w:r w:rsidRPr="0028377B">
        <w:rPr>
          <w:rFonts w:cs="Times New Roman"/>
          <w:lang w:val="en-GB"/>
        </w:rPr>
        <w:t xml:space="preserve">Parmesan C (2006) Ecological and evolutionary responses to recent climate change. </w:t>
      </w:r>
      <w:proofErr w:type="spellStart"/>
      <w:r w:rsidRPr="0028377B">
        <w:rPr>
          <w:rFonts w:cs="Times New Roman"/>
          <w:lang w:val="en-GB"/>
        </w:rPr>
        <w:t>Annu</w:t>
      </w:r>
      <w:proofErr w:type="spellEnd"/>
      <w:r w:rsidRPr="0028377B">
        <w:rPr>
          <w:rFonts w:cs="Times New Roman"/>
          <w:lang w:val="en-GB"/>
        </w:rPr>
        <w:t xml:space="preserve"> Rev </w:t>
      </w:r>
      <w:proofErr w:type="spellStart"/>
      <w:r w:rsidRPr="0028377B">
        <w:rPr>
          <w:rFonts w:cs="Times New Roman"/>
          <w:lang w:val="en-GB"/>
        </w:rPr>
        <w:t>Ecol</w:t>
      </w:r>
      <w:proofErr w:type="spellEnd"/>
      <w:r w:rsidRPr="0028377B">
        <w:rPr>
          <w:rFonts w:cs="Times New Roman"/>
          <w:lang w:val="en-GB"/>
        </w:rPr>
        <w:t xml:space="preserve"> </w:t>
      </w:r>
      <w:proofErr w:type="spellStart"/>
      <w:r w:rsidRPr="0028377B">
        <w:rPr>
          <w:rFonts w:cs="Times New Roman"/>
          <w:lang w:val="en-GB"/>
        </w:rPr>
        <w:t>Evol</w:t>
      </w:r>
      <w:proofErr w:type="spellEnd"/>
      <w:r w:rsidRPr="0028377B">
        <w:rPr>
          <w:rFonts w:cs="Times New Roman"/>
          <w:lang w:val="en-GB"/>
        </w:rPr>
        <w:t xml:space="preserve"> S 37:637–669</w:t>
      </w:r>
    </w:p>
    <w:p w14:paraId="4A9956A8" w14:textId="77777777" w:rsidR="00A90039" w:rsidRPr="0028377B" w:rsidRDefault="00A90039" w:rsidP="00597CC2">
      <w:pPr>
        <w:autoSpaceDE w:val="0"/>
        <w:autoSpaceDN w:val="0"/>
        <w:adjustRightInd w:val="0"/>
        <w:spacing w:after="80" w:line="360" w:lineRule="auto"/>
        <w:ind w:left="709" w:hanging="709"/>
        <w:rPr>
          <w:rFonts w:cs="Times New Roman"/>
          <w:lang w:val="en-GB"/>
        </w:rPr>
      </w:pPr>
      <w:proofErr w:type="spellStart"/>
      <w:r w:rsidRPr="0028377B">
        <w:rPr>
          <w:rFonts w:cs="Times New Roman"/>
          <w:lang w:val="en-GB"/>
        </w:rPr>
        <w:t>Pavoine</w:t>
      </w:r>
      <w:proofErr w:type="spellEnd"/>
      <w:r w:rsidRPr="0028377B">
        <w:rPr>
          <w:rFonts w:cs="Times New Roman"/>
          <w:lang w:val="en-GB"/>
        </w:rPr>
        <w:t xml:space="preserve"> S, Baguette M, Stevens VM, </w:t>
      </w:r>
      <w:proofErr w:type="spellStart"/>
      <w:r w:rsidRPr="0028377B">
        <w:rPr>
          <w:rFonts w:cs="Times New Roman"/>
          <w:lang w:val="en-GB"/>
        </w:rPr>
        <w:t>Leibold</w:t>
      </w:r>
      <w:proofErr w:type="spellEnd"/>
      <w:r w:rsidRPr="0028377B">
        <w:rPr>
          <w:rFonts w:cs="Times New Roman"/>
          <w:lang w:val="en-GB"/>
        </w:rPr>
        <w:t xml:space="preserve"> MA, </w:t>
      </w:r>
      <w:proofErr w:type="spellStart"/>
      <w:r w:rsidRPr="0028377B">
        <w:rPr>
          <w:rFonts w:cs="Times New Roman"/>
          <w:lang w:val="en-GB"/>
        </w:rPr>
        <w:t>Turlure</w:t>
      </w:r>
      <w:proofErr w:type="spellEnd"/>
      <w:r w:rsidRPr="0028377B">
        <w:rPr>
          <w:rFonts w:cs="Times New Roman"/>
          <w:lang w:val="en-GB"/>
        </w:rPr>
        <w:t xml:space="preserve"> C, </w:t>
      </w:r>
      <w:proofErr w:type="spellStart"/>
      <w:r w:rsidRPr="0028377B">
        <w:rPr>
          <w:rFonts w:cs="Times New Roman"/>
          <w:lang w:val="en-GB"/>
        </w:rPr>
        <w:t>Bonsall</w:t>
      </w:r>
      <w:proofErr w:type="spellEnd"/>
      <w:r w:rsidRPr="0028377B">
        <w:rPr>
          <w:rFonts w:cs="Times New Roman"/>
          <w:lang w:val="en-GB"/>
        </w:rPr>
        <w:t xml:space="preserve"> MB (2014) Life history traits, but not phylogeny, drive compositional patterns in a butterfly </w:t>
      </w:r>
      <w:proofErr w:type="spellStart"/>
      <w:r w:rsidRPr="0028377B">
        <w:rPr>
          <w:rFonts w:cs="Times New Roman"/>
          <w:lang w:val="en-GB"/>
        </w:rPr>
        <w:t>metacommunity</w:t>
      </w:r>
      <w:proofErr w:type="spellEnd"/>
      <w:r w:rsidRPr="0028377B">
        <w:rPr>
          <w:rFonts w:cs="Times New Roman"/>
          <w:lang w:val="en-GB"/>
        </w:rPr>
        <w:t>. Ecology 95:3304–3313</w:t>
      </w:r>
    </w:p>
    <w:p w14:paraId="779E4744" w14:textId="3217B0AC" w:rsidR="00A90039" w:rsidRPr="0028377B" w:rsidRDefault="00A90039" w:rsidP="00597CC2">
      <w:pPr>
        <w:autoSpaceDE w:val="0"/>
        <w:autoSpaceDN w:val="0"/>
        <w:adjustRightInd w:val="0"/>
        <w:spacing w:after="80" w:line="360" w:lineRule="auto"/>
        <w:ind w:left="709" w:hanging="709"/>
        <w:rPr>
          <w:rFonts w:cs="Times New Roman"/>
          <w:lang w:val="en-GB"/>
        </w:rPr>
      </w:pPr>
      <w:proofErr w:type="spellStart"/>
      <w:r w:rsidRPr="0028377B">
        <w:rPr>
          <w:rFonts w:cs="Times New Roman"/>
          <w:highlight w:val="white"/>
          <w:lang w:val="en-GB"/>
        </w:rPr>
        <w:lastRenderedPageBreak/>
        <w:t>Rasmont</w:t>
      </w:r>
      <w:proofErr w:type="spellEnd"/>
      <w:r w:rsidRPr="0028377B">
        <w:rPr>
          <w:rFonts w:cs="Times New Roman"/>
          <w:highlight w:val="white"/>
          <w:lang w:val="en-GB"/>
        </w:rPr>
        <w:t xml:space="preserve"> P, </w:t>
      </w:r>
      <w:proofErr w:type="spellStart"/>
      <w:r w:rsidRPr="0028377B">
        <w:rPr>
          <w:rFonts w:cs="Times New Roman"/>
          <w:highlight w:val="white"/>
          <w:lang w:val="en-GB"/>
        </w:rPr>
        <w:t>Franzén</w:t>
      </w:r>
      <w:proofErr w:type="spellEnd"/>
      <w:r w:rsidRPr="0028377B">
        <w:rPr>
          <w:rFonts w:cs="Times New Roman"/>
          <w:highlight w:val="white"/>
          <w:lang w:val="en-GB"/>
        </w:rPr>
        <w:t xml:space="preserve"> M, </w:t>
      </w:r>
      <w:proofErr w:type="spellStart"/>
      <w:r w:rsidRPr="0028377B">
        <w:rPr>
          <w:rFonts w:cs="Times New Roman"/>
          <w:highlight w:val="white"/>
          <w:lang w:val="en-GB"/>
        </w:rPr>
        <w:t>Lecocq</w:t>
      </w:r>
      <w:proofErr w:type="spellEnd"/>
      <w:r w:rsidRPr="0028377B">
        <w:rPr>
          <w:rFonts w:cs="Times New Roman"/>
          <w:highlight w:val="white"/>
          <w:lang w:val="en-GB"/>
        </w:rPr>
        <w:t xml:space="preserve"> T, </w:t>
      </w:r>
      <w:proofErr w:type="spellStart"/>
      <w:r w:rsidRPr="0028377B">
        <w:rPr>
          <w:rFonts w:cs="Times New Roman"/>
          <w:highlight w:val="white"/>
          <w:lang w:val="en-GB"/>
        </w:rPr>
        <w:t>Harpke</w:t>
      </w:r>
      <w:proofErr w:type="spellEnd"/>
      <w:r w:rsidRPr="0028377B">
        <w:rPr>
          <w:rFonts w:cs="Times New Roman"/>
          <w:highlight w:val="white"/>
          <w:lang w:val="en-GB"/>
        </w:rPr>
        <w:t xml:space="preserve"> A, Roberts S, </w:t>
      </w:r>
      <w:proofErr w:type="spellStart"/>
      <w:r w:rsidRPr="0028377B">
        <w:rPr>
          <w:rFonts w:cs="Times New Roman"/>
          <w:highlight w:val="white"/>
          <w:lang w:val="en-GB"/>
        </w:rPr>
        <w:t>Biesmeijer</w:t>
      </w:r>
      <w:proofErr w:type="spellEnd"/>
      <w:r w:rsidRPr="0028377B">
        <w:rPr>
          <w:rFonts w:cs="Times New Roman"/>
          <w:highlight w:val="white"/>
          <w:lang w:val="en-GB"/>
        </w:rPr>
        <w:t xml:space="preserve"> J, Castro L, </w:t>
      </w:r>
      <w:proofErr w:type="spellStart"/>
      <w:r w:rsidRPr="0028377B">
        <w:rPr>
          <w:rFonts w:cs="Times New Roman"/>
          <w:highlight w:val="white"/>
          <w:lang w:val="en-GB"/>
        </w:rPr>
        <w:t>Cederberg</w:t>
      </w:r>
      <w:proofErr w:type="spellEnd"/>
      <w:r w:rsidRPr="0028377B">
        <w:rPr>
          <w:rFonts w:cs="Times New Roman"/>
          <w:highlight w:val="white"/>
          <w:lang w:val="en-GB"/>
        </w:rPr>
        <w:t xml:space="preserve"> B, Dvorak L, Fitzpatrick Ú, </w:t>
      </w:r>
      <w:proofErr w:type="spellStart"/>
      <w:r w:rsidRPr="0028377B">
        <w:rPr>
          <w:rFonts w:cs="Times New Roman"/>
          <w:highlight w:val="white"/>
          <w:lang w:val="en-GB"/>
        </w:rPr>
        <w:t>Gonseth</w:t>
      </w:r>
      <w:proofErr w:type="spellEnd"/>
      <w:r w:rsidRPr="0028377B">
        <w:rPr>
          <w:rFonts w:cs="Times New Roman"/>
          <w:highlight w:val="white"/>
          <w:lang w:val="en-GB"/>
        </w:rPr>
        <w:t xml:space="preserve"> Y, </w:t>
      </w:r>
      <w:proofErr w:type="spellStart"/>
      <w:r w:rsidRPr="0028377B">
        <w:rPr>
          <w:rFonts w:cs="Times New Roman"/>
          <w:highlight w:val="white"/>
          <w:lang w:val="en-GB"/>
        </w:rPr>
        <w:t>Haubruge</w:t>
      </w:r>
      <w:proofErr w:type="spellEnd"/>
      <w:r w:rsidRPr="0028377B">
        <w:rPr>
          <w:rFonts w:cs="Times New Roman"/>
          <w:highlight w:val="white"/>
          <w:lang w:val="en-GB"/>
        </w:rPr>
        <w:t xml:space="preserve"> E, </w:t>
      </w:r>
      <w:proofErr w:type="spellStart"/>
      <w:r w:rsidRPr="0028377B">
        <w:rPr>
          <w:rFonts w:cs="Times New Roman"/>
          <w:highlight w:val="white"/>
          <w:lang w:val="en-GB"/>
        </w:rPr>
        <w:t>Mahé</w:t>
      </w:r>
      <w:proofErr w:type="spellEnd"/>
      <w:r w:rsidRPr="0028377B">
        <w:rPr>
          <w:rFonts w:cs="Times New Roman"/>
          <w:highlight w:val="white"/>
          <w:lang w:val="en-GB"/>
        </w:rPr>
        <w:t xml:space="preserve"> G, </w:t>
      </w:r>
      <w:proofErr w:type="spellStart"/>
      <w:r w:rsidRPr="0028377B">
        <w:rPr>
          <w:rFonts w:cs="Times New Roman"/>
          <w:highlight w:val="white"/>
          <w:lang w:val="en-GB"/>
        </w:rPr>
        <w:t>Manino</w:t>
      </w:r>
      <w:proofErr w:type="spellEnd"/>
      <w:r w:rsidRPr="0028377B">
        <w:rPr>
          <w:rFonts w:cs="Times New Roman"/>
          <w:highlight w:val="white"/>
          <w:lang w:val="en-GB"/>
        </w:rPr>
        <w:t xml:space="preserve"> A, </w:t>
      </w:r>
      <w:proofErr w:type="spellStart"/>
      <w:r w:rsidRPr="0028377B">
        <w:rPr>
          <w:rFonts w:cs="Times New Roman"/>
          <w:highlight w:val="white"/>
          <w:lang w:val="en-GB"/>
        </w:rPr>
        <w:t>Michez</w:t>
      </w:r>
      <w:proofErr w:type="spellEnd"/>
      <w:r w:rsidRPr="0028377B">
        <w:rPr>
          <w:rFonts w:cs="Times New Roman"/>
          <w:highlight w:val="white"/>
          <w:lang w:val="en-GB"/>
        </w:rPr>
        <w:t xml:space="preserve"> D, </w:t>
      </w:r>
      <w:proofErr w:type="spellStart"/>
      <w:r w:rsidRPr="0028377B">
        <w:rPr>
          <w:rFonts w:cs="Times New Roman"/>
          <w:highlight w:val="white"/>
          <w:lang w:val="en-GB"/>
        </w:rPr>
        <w:t>Neumayer</w:t>
      </w:r>
      <w:proofErr w:type="spellEnd"/>
      <w:r w:rsidRPr="0028377B">
        <w:rPr>
          <w:rFonts w:cs="Times New Roman"/>
          <w:highlight w:val="white"/>
          <w:lang w:val="en-GB"/>
        </w:rPr>
        <w:t xml:space="preserve"> J, </w:t>
      </w:r>
      <w:proofErr w:type="spellStart"/>
      <w:r w:rsidRPr="0028377B">
        <w:rPr>
          <w:rFonts w:cs="Times New Roman"/>
          <w:highlight w:val="white"/>
          <w:lang w:val="en-GB"/>
        </w:rPr>
        <w:t>Ødegaard</w:t>
      </w:r>
      <w:proofErr w:type="spellEnd"/>
      <w:r w:rsidRPr="0028377B">
        <w:rPr>
          <w:rFonts w:cs="Times New Roman"/>
          <w:highlight w:val="white"/>
          <w:lang w:val="en-GB"/>
        </w:rPr>
        <w:t xml:space="preserve"> F, </w:t>
      </w:r>
      <w:proofErr w:type="spellStart"/>
      <w:r w:rsidRPr="0028377B">
        <w:rPr>
          <w:rFonts w:cs="Times New Roman"/>
          <w:highlight w:val="white"/>
          <w:lang w:val="en-GB"/>
        </w:rPr>
        <w:t>Paukkunen</w:t>
      </w:r>
      <w:proofErr w:type="spellEnd"/>
      <w:r w:rsidRPr="0028377B">
        <w:rPr>
          <w:rFonts w:cs="Times New Roman"/>
          <w:highlight w:val="white"/>
          <w:lang w:val="en-GB"/>
        </w:rPr>
        <w:t xml:space="preserve"> J, </w:t>
      </w:r>
      <w:proofErr w:type="spellStart"/>
      <w:r w:rsidRPr="0028377B">
        <w:rPr>
          <w:rFonts w:cs="Times New Roman"/>
          <w:highlight w:val="white"/>
          <w:lang w:val="en-GB"/>
        </w:rPr>
        <w:t>Pawlikowski</w:t>
      </w:r>
      <w:proofErr w:type="spellEnd"/>
      <w:r w:rsidRPr="0028377B">
        <w:rPr>
          <w:rFonts w:cs="Times New Roman"/>
          <w:highlight w:val="white"/>
          <w:lang w:val="en-GB"/>
        </w:rPr>
        <w:t xml:space="preserve"> T, Potts S, </w:t>
      </w:r>
      <w:proofErr w:type="spellStart"/>
      <w:r w:rsidRPr="0028377B">
        <w:rPr>
          <w:rFonts w:cs="Times New Roman"/>
          <w:highlight w:val="white"/>
          <w:lang w:val="en-GB"/>
        </w:rPr>
        <w:t>Reemer</w:t>
      </w:r>
      <w:proofErr w:type="spellEnd"/>
      <w:r w:rsidRPr="0028377B">
        <w:rPr>
          <w:rFonts w:cs="Times New Roman"/>
          <w:highlight w:val="white"/>
          <w:lang w:val="en-GB"/>
        </w:rPr>
        <w:t xml:space="preserve"> M, </w:t>
      </w:r>
      <w:proofErr w:type="spellStart"/>
      <w:r w:rsidRPr="0028377B">
        <w:rPr>
          <w:rFonts w:cs="Times New Roman"/>
          <w:highlight w:val="white"/>
          <w:lang w:val="en-GB"/>
        </w:rPr>
        <w:t>Settele</w:t>
      </w:r>
      <w:proofErr w:type="spellEnd"/>
      <w:r w:rsidRPr="0028377B">
        <w:rPr>
          <w:rFonts w:cs="Times New Roman"/>
          <w:highlight w:val="white"/>
          <w:lang w:val="en-GB"/>
        </w:rPr>
        <w:t xml:space="preserve"> J, </w:t>
      </w:r>
      <w:proofErr w:type="spellStart"/>
      <w:r w:rsidRPr="0028377B">
        <w:rPr>
          <w:rFonts w:cs="Times New Roman"/>
          <w:highlight w:val="white"/>
          <w:lang w:val="en-GB"/>
        </w:rPr>
        <w:t>Straka</w:t>
      </w:r>
      <w:proofErr w:type="spellEnd"/>
      <w:r w:rsidRPr="0028377B">
        <w:rPr>
          <w:rFonts w:cs="Times New Roman"/>
          <w:highlight w:val="white"/>
          <w:lang w:val="en-GB"/>
        </w:rPr>
        <w:t xml:space="preserve"> J, </w:t>
      </w:r>
      <w:proofErr w:type="spellStart"/>
      <w:r w:rsidRPr="0028377B">
        <w:rPr>
          <w:rFonts w:cs="Times New Roman"/>
          <w:highlight w:val="white"/>
          <w:lang w:val="en-GB"/>
        </w:rPr>
        <w:t>Schweiger</w:t>
      </w:r>
      <w:proofErr w:type="spellEnd"/>
      <w:r w:rsidRPr="0028377B">
        <w:rPr>
          <w:rFonts w:cs="Times New Roman"/>
          <w:highlight w:val="white"/>
          <w:lang w:val="en-GB"/>
        </w:rPr>
        <w:t xml:space="preserve"> O (2015) Climatic Risk and Distribution Atlas of European Bumblebees. </w:t>
      </w:r>
      <w:proofErr w:type="spellStart"/>
      <w:r w:rsidRPr="0028377B">
        <w:rPr>
          <w:rFonts w:cs="Times New Roman"/>
          <w:highlight w:val="white"/>
          <w:lang w:val="en-GB"/>
        </w:rPr>
        <w:t>BioRisk</w:t>
      </w:r>
      <w:proofErr w:type="spellEnd"/>
      <w:r w:rsidRPr="0028377B">
        <w:rPr>
          <w:rFonts w:cs="Times New Roman"/>
          <w:highlight w:val="white"/>
          <w:lang w:val="en-GB"/>
        </w:rPr>
        <w:t xml:space="preserve"> 10:1</w:t>
      </w:r>
      <w:r w:rsidRPr="0028377B">
        <w:rPr>
          <w:rFonts w:cs="Times New Roman"/>
          <w:lang w:val="en-GB"/>
        </w:rPr>
        <w:t>–</w:t>
      </w:r>
      <w:r w:rsidRPr="0028377B">
        <w:rPr>
          <w:rFonts w:cs="Times New Roman"/>
          <w:highlight w:val="white"/>
          <w:lang w:val="en-GB"/>
        </w:rPr>
        <w:t>236</w:t>
      </w:r>
    </w:p>
    <w:p w14:paraId="0E20EC8C" w14:textId="77777777" w:rsidR="00A90039" w:rsidRPr="0028377B" w:rsidRDefault="00A90039" w:rsidP="00597CC2">
      <w:pPr>
        <w:autoSpaceDE w:val="0"/>
        <w:autoSpaceDN w:val="0"/>
        <w:adjustRightInd w:val="0"/>
        <w:spacing w:after="80" w:line="360" w:lineRule="auto"/>
        <w:ind w:left="709" w:hanging="709"/>
        <w:rPr>
          <w:rFonts w:cs="Times New Roman"/>
          <w:lang w:val="en-GB"/>
        </w:rPr>
      </w:pPr>
      <w:del w:id="391" w:author="ref" w:date="2016-09-09T10:50:00Z">
        <w:r w:rsidRPr="0028377B" w:rsidDel="00B669DD">
          <w:rPr>
            <w:rStyle w:val="apple-converted-space"/>
            <w:rFonts w:cs="Times New Roman"/>
            <w:shd w:val="clear" w:color="auto" w:fill="FFFFFF"/>
            <w:lang w:val="en-GB"/>
          </w:rPr>
          <w:delText> </w:delText>
        </w:r>
      </w:del>
      <w:r w:rsidRPr="0028377B">
        <w:rPr>
          <w:rFonts w:cs="Times New Roman"/>
          <w:shd w:val="clear" w:color="auto" w:fill="FFFFFF"/>
          <w:lang w:val="en-GB"/>
        </w:rPr>
        <w:t xml:space="preserve">Rodrigues ASL, Pilgrim JD, </w:t>
      </w:r>
      <w:proofErr w:type="spellStart"/>
      <w:r w:rsidRPr="0028377B">
        <w:rPr>
          <w:rFonts w:cs="Times New Roman"/>
          <w:shd w:val="clear" w:color="auto" w:fill="FFFFFF"/>
          <w:lang w:val="en-GB"/>
        </w:rPr>
        <w:t>Lamoreux</w:t>
      </w:r>
      <w:proofErr w:type="spellEnd"/>
      <w:r w:rsidRPr="0028377B">
        <w:rPr>
          <w:rFonts w:cs="Times New Roman"/>
          <w:shd w:val="clear" w:color="auto" w:fill="FFFFFF"/>
          <w:lang w:val="en-GB"/>
        </w:rPr>
        <w:t xml:space="preserve"> JF, Hoffman M, Brooks TM (2006) The value of the IUCN Red List for conservation. Trends </w:t>
      </w:r>
      <w:proofErr w:type="spellStart"/>
      <w:r w:rsidRPr="0028377B">
        <w:rPr>
          <w:rFonts w:cs="Times New Roman"/>
          <w:shd w:val="clear" w:color="auto" w:fill="FFFFFF"/>
          <w:lang w:val="en-GB"/>
        </w:rPr>
        <w:t>Ecol</w:t>
      </w:r>
      <w:proofErr w:type="spellEnd"/>
      <w:r w:rsidRPr="0028377B">
        <w:rPr>
          <w:rFonts w:cs="Times New Roman"/>
          <w:shd w:val="clear" w:color="auto" w:fill="FFFFFF"/>
          <w:lang w:val="en-GB"/>
        </w:rPr>
        <w:t xml:space="preserve"> </w:t>
      </w:r>
      <w:proofErr w:type="spellStart"/>
      <w:r w:rsidRPr="0028377B">
        <w:rPr>
          <w:rFonts w:cs="Times New Roman"/>
          <w:shd w:val="clear" w:color="auto" w:fill="FFFFFF"/>
          <w:lang w:val="en-GB"/>
        </w:rPr>
        <w:t>Evol</w:t>
      </w:r>
      <w:proofErr w:type="spellEnd"/>
      <w:r w:rsidRPr="0028377B">
        <w:rPr>
          <w:rFonts w:cs="Times New Roman"/>
          <w:shd w:val="clear" w:color="auto" w:fill="FFFFFF"/>
          <w:lang w:val="en-GB"/>
        </w:rPr>
        <w:t xml:space="preserve"> 21:71–7</w:t>
      </w:r>
    </w:p>
    <w:p w14:paraId="201F7F9E" w14:textId="77777777" w:rsidR="00A90039" w:rsidRPr="0028377B" w:rsidRDefault="00A90039" w:rsidP="00597CC2">
      <w:pPr>
        <w:autoSpaceDE w:val="0"/>
        <w:autoSpaceDN w:val="0"/>
        <w:adjustRightInd w:val="0"/>
        <w:spacing w:after="80" w:line="360" w:lineRule="auto"/>
        <w:ind w:left="709" w:hanging="709"/>
        <w:rPr>
          <w:rFonts w:cs="Times New Roman"/>
          <w:lang w:val="en-GB"/>
        </w:rPr>
      </w:pPr>
      <w:r w:rsidRPr="0028377B">
        <w:rPr>
          <w:rFonts w:cs="Times New Roman"/>
          <w:lang w:val="en-GB"/>
        </w:rPr>
        <w:t xml:space="preserve">Rouault G, </w:t>
      </w:r>
      <w:proofErr w:type="spellStart"/>
      <w:r w:rsidRPr="0028377B">
        <w:rPr>
          <w:rFonts w:cs="Times New Roman"/>
          <w:lang w:val="en-GB"/>
        </w:rPr>
        <w:t>Candau</w:t>
      </w:r>
      <w:proofErr w:type="spellEnd"/>
      <w:r w:rsidRPr="0028377B">
        <w:rPr>
          <w:rFonts w:cs="Times New Roman"/>
          <w:lang w:val="en-GB"/>
        </w:rPr>
        <w:t xml:space="preserve"> JN, </w:t>
      </w:r>
      <w:proofErr w:type="spellStart"/>
      <w:r w:rsidRPr="0028377B">
        <w:rPr>
          <w:rFonts w:cs="Times New Roman"/>
          <w:lang w:val="en-GB"/>
        </w:rPr>
        <w:t>Lieutier</w:t>
      </w:r>
      <w:proofErr w:type="spellEnd"/>
      <w:r w:rsidRPr="0028377B">
        <w:rPr>
          <w:rFonts w:cs="Times New Roman"/>
          <w:lang w:val="en-GB"/>
        </w:rPr>
        <w:t xml:space="preserve"> F, </w:t>
      </w:r>
      <w:proofErr w:type="spellStart"/>
      <w:r w:rsidRPr="0028377B">
        <w:rPr>
          <w:rFonts w:cs="Times New Roman"/>
          <w:lang w:val="en-GB"/>
        </w:rPr>
        <w:t>Nageleisen</w:t>
      </w:r>
      <w:proofErr w:type="spellEnd"/>
      <w:r w:rsidRPr="0028377B">
        <w:rPr>
          <w:rFonts w:cs="Times New Roman"/>
          <w:lang w:val="en-GB"/>
        </w:rPr>
        <w:t xml:space="preserve"> LM, Martin JC, </w:t>
      </w:r>
      <w:proofErr w:type="spellStart"/>
      <w:r w:rsidRPr="0028377B">
        <w:rPr>
          <w:rFonts w:cs="Times New Roman"/>
          <w:lang w:val="en-GB"/>
        </w:rPr>
        <w:t>Warzée</w:t>
      </w:r>
      <w:proofErr w:type="spellEnd"/>
      <w:r w:rsidRPr="0028377B">
        <w:rPr>
          <w:rFonts w:cs="Times New Roman"/>
          <w:lang w:val="en-GB"/>
        </w:rPr>
        <w:t xml:space="preserve"> N (2006) Effects of drought and heat on forest insect populations in relation to the 2003 drought in Western Europe. Annals of Forest Science 63:613–624</w:t>
      </w:r>
    </w:p>
    <w:p w14:paraId="736F922F" w14:textId="77777777" w:rsidR="00A90039" w:rsidRPr="0028377B" w:rsidRDefault="00A90039" w:rsidP="00597CC2">
      <w:pPr>
        <w:autoSpaceDE w:val="0"/>
        <w:autoSpaceDN w:val="0"/>
        <w:adjustRightInd w:val="0"/>
        <w:spacing w:after="80" w:line="360" w:lineRule="auto"/>
        <w:ind w:left="709" w:hanging="709"/>
        <w:rPr>
          <w:rFonts w:cs="Times New Roman"/>
          <w:lang w:val="en-GB"/>
        </w:rPr>
      </w:pPr>
      <w:r w:rsidRPr="0028377B">
        <w:rPr>
          <w:rFonts w:cs="Times New Roman"/>
          <w:highlight w:val="white"/>
          <w:lang w:val="en-GB"/>
        </w:rPr>
        <w:t xml:space="preserve">Roy DB, </w:t>
      </w:r>
      <w:proofErr w:type="spellStart"/>
      <w:r w:rsidRPr="0028377B">
        <w:rPr>
          <w:rFonts w:cs="Times New Roman"/>
          <w:highlight w:val="white"/>
          <w:lang w:val="en-GB"/>
        </w:rPr>
        <w:t>Rothery</w:t>
      </w:r>
      <w:proofErr w:type="spellEnd"/>
      <w:r w:rsidRPr="0028377B">
        <w:rPr>
          <w:rFonts w:cs="Times New Roman"/>
          <w:highlight w:val="white"/>
          <w:lang w:val="en-GB"/>
        </w:rPr>
        <w:t xml:space="preserve"> P, Moss D, Pollard E, Thomas JA (2001) Butterfly numbers and weather: predicting historical trends in abundance and the future effects of climate change. J </w:t>
      </w:r>
      <w:proofErr w:type="spellStart"/>
      <w:r w:rsidRPr="0028377B">
        <w:rPr>
          <w:rFonts w:cs="Times New Roman"/>
          <w:highlight w:val="white"/>
          <w:lang w:val="en-GB"/>
        </w:rPr>
        <w:t>Anim</w:t>
      </w:r>
      <w:proofErr w:type="spellEnd"/>
      <w:r w:rsidRPr="0028377B">
        <w:rPr>
          <w:rFonts w:cs="Times New Roman"/>
          <w:highlight w:val="white"/>
          <w:lang w:val="en-GB"/>
        </w:rPr>
        <w:t xml:space="preserve"> </w:t>
      </w:r>
      <w:proofErr w:type="spellStart"/>
      <w:r w:rsidRPr="0028377B">
        <w:rPr>
          <w:rFonts w:cs="Times New Roman"/>
          <w:highlight w:val="white"/>
          <w:lang w:val="en-GB"/>
        </w:rPr>
        <w:t>Ecol</w:t>
      </w:r>
      <w:proofErr w:type="spellEnd"/>
      <w:r w:rsidRPr="0028377B">
        <w:rPr>
          <w:rFonts w:cs="Times New Roman"/>
          <w:highlight w:val="white"/>
          <w:lang w:val="en-GB"/>
        </w:rPr>
        <w:t xml:space="preserve"> 70:201</w:t>
      </w:r>
      <w:r w:rsidRPr="0028377B">
        <w:rPr>
          <w:rFonts w:cs="Times New Roman"/>
          <w:lang w:val="en-GB"/>
        </w:rPr>
        <w:t>–</w:t>
      </w:r>
      <w:r w:rsidRPr="0028377B">
        <w:rPr>
          <w:rFonts w:cs="Times New Roman"/>
          <w:highlight w:val="white"/>
          <w:lang w:val="en-GB"/>
        </w:rPr>
        <w:t>217</w:t>
      </w:r>
    </w:p>
    <w:p w14:paraId="1A480159" w14:textId="77777777" w:rsidR="00A90039" w:rsidRPr="0028377B" w:rsidRDefault="00A90039" w:rsidP="00597CC2">
      <w:pPr>
        <w:autoSpaceDE w:val="0"/>
        <w:autoSpaceDN w:val="0"/>
        <w:adjustRightInd w:val="0"/>
        <w:spacing w:after="80" w:line="360" w:lineRule="auto"/>
        <w:ind w:left="709" w:hanging="709"/>
        <w:rPr>
          <w:rFonts w:cs="Times New Roman"/>
          <w:lang w:val="en-GB"/>
        </w:rPr>
      </w:pPr>
      <w:proofErr w:type="spellStart"/>
      <w:r w:rsidRPr="0028377B">
        <w:rPr>
          <w:rFonts w:cs="Times New Roman"/>
          <w:lang w:val="en-GB"/>
        </w:rPr>
        <w:t>Sæther</w:t>
      </w:r>
      <w:proofErr w:type="spellEnd"/>
      <w:r w:rsidRPr="0028377B">
        <w:rPr>
          <w:rFonts w:cs="Times New Roman"/>
          <w:lang w:val="en-GB"/>
        </w:rPr>
        <w:t xml:space="preserve"> BE, </w:t>
      </w:r>
      <w:proofErr w:type="spellStart"/>
      <w:r w:rsidRPr="0028377B">
        <w:rPr>
          <w:rFonts w:cs="Times New Roman"/>
          <w:lang w:val="en-GB"/>
        </w:rPr>
        <w:t>Grøtan</w:t>
      </w:r>
      <w:proofErr w:type="spellEnd"/>
      <w:r w:rsidRPr="0028377B">
        <w:rPr>
          <w:rFonts w:cs="Times New Roman"/>
          <w:lang w:val="en-GB"/>
        </w:rPr>
        <w:t xml:space="preserve"> V, </w:t>
      </w:r>
      <w:proofErr w:type="spellStart"/>
      <w:r w:rsidRPr="0028377B">
        <w:rPr>
          <w:rFonts w:cs="Times New Roman"/>
          <w:lang w:val="en-GB"/>
        </w:rPr>
        <w:t>Engen</w:t>
      </w:r>
      <w:proofErr w:type="spellEnd"/>
      <w:r w:rsidRPr="0028377B">
        <w:rPr>
          <w:rFonts w:cs="Times New Roman"/>
          <w:lang w:val="en-GB"/>
        </w:rPr>
        <w:t xml:space="preserve"> S, Noble DG, </w:t>
      </w:r>
      <w:proofErr w:type="spellStart"/>
      <w:r w:rsidRPr="0028377B">
        <w:rPr>
          <w:rFonts w:cs="Times New Roman"/>
          <w:lang w:val="en-GB"/>
        </w:rPr>
        <w:t>Freckleton</w:t>
      </w:r>
      <w:proofErr w:type="spellEnd"/>
      <w:r w:rsidRPr="0028377B">
        <w:rPr>
          <w:rFonts w:cs="Times New Roman"/>
          <w:lang w:val="en-GB"/>
        </w:rPr>
        <w:t xml:space="preserve"> RP (2011) Rarity, life history and scaling of the dynamics in time and space of British birds. J </w:t>
      </w:r>
      <w:proofErr w:type="spellStart"/>
      <w:r w:rsidRPr="0028377B">
        <w:rPr>
          <w:rFonts w:cs="Times New Roman"/>
          <w:lang w:val="en-GB"/>
        </w:rPr>
        <w:t>Anim</w:t>
      </w:r>
      <w:proofErr w:type="spellEnd"/>
      <w:r w:rsidRPr="0028377B">
        <w:rPr>
          <w:rFonts w:cs="Times New Roman"/>
          <w:lang w:val="en-GB"/>
        </w:rPr>
        <w:t xml:space="preserve"> </w:t>
      </w:r>
      <w:proofErr w:type="spellStart"/>
      <w:r w:rsidRPr="0028377B">
        <w:rPr>
          <w:rFonts w:cs="Times New Roman"/>
          <w:lang w:val="en-GB"/>
        </w:rPr>
        <w:t>Ecol</w:t>
      </w:r>
      <w:proofErr w:type="spellEnd"/>
      <w:r w:rsidRPr="0028377B">
        <w:rPr>
          <w:rFonts w:cs="Times New Roman"/>
          <w:lang w:val="en-GB"/>
        </w:rPr>
        <w:t xml:space="preserve"> 80:215–224</w:t>
      </w:r>
    </w:p>
    <w:p w14:paraId="576878F0" w14:textId="77777777" w:rsidR="00A90039" w:rsidRPr="0028377B" w:rsidRDefault="00A90039" w:rsidP="00597CC2">
      <w:pPr>
        <w:autoSpaceDE w:val="0"/>
        <w:autoSpaceDN w:val="0"/>
        <w:adjustRightInd w:val="0"/>
        <w:spacing w:after="80" w:line="360" w:lineRule="auto"/>
        <w:ind w:left="709" w:hanging="709"/>
        <w:rPr>
          <w:rFonts w:cs="Times New Roman"/>
          <w:lang w:val="en-GB"/>
        </w:rPr>
      </w:pPr>
      <w:proofErr w:type="spellStart"/>
      <w:r w:rsidRPr="0028377B">
        <w:rPr>
          <w:rFonts w:cs="Times New Roman"/>
          <w:lang w:val="en-GB"/>
        </w:rPr>
        <w:t>Sall</w:t>
      </w:r>
      <w:proofErr w:type="spellEnd"/>
      <w:r w:rsidRPr="0028377B">
        <w:rPr>
          <w:rFonts w:cs="Times New Roman"/>
          <w:lang w:val="en-GB"/>
        </w:rPr>
        <w:t xml:space="preserve"> J, Creighton L, </w:t>
      </w:r>
      <w:proofErr w:type="gramStart"/>
      <w:r w:rsidRPr="0028377B">
        <w:rPr>
          <w:rFonts w:cs="Times New Roman"/>
          <w:lang w:val="en-GB"/>
        </w:rPr>
        <w:t>Lehman</w:t>
      </w:r>
      <w:proofErr w:type="gramEnd"/>
      <w:r w:rsidRPr="0028377B">
        <w:rPr>
          <w:rFonts w:cs="Times New Roman"/>
          <w:lang w:val="en-GB"/>
        </w:rPr>
        <w:t xml:space="preserve"> A (2005) JMP Start Statistics: a guide to statistics and data analysis using JMP and JMP IN software. </w:t>
      </w:r>
      <w:proofErr w:type="gramStart"/>
      <w:r w:rsidRPr="0028377B">
        <w:rPr>
          <w:rFonts w:cs="Times New Roman"/>
          <w:lang w:val="en-GB"/>
        </w:rPr>
        <w:t>Brooks/Cole-Thomson Learning, Belmont.</w:t>
      </w:r>
      <w:proofErr w:type="gramEnd"/>
    </w:p>
    <w:p w14:paraId="5DF48593" w14:textId="77777777" w:rsidR="00A90039" w:rsidRPr="0028377B" w:rsidRDefault="00A90039" w:rsidP="00597CC2">
      <w:pPr>
        <w:autoSpaceDE w:val="0"/>
        <w:autoSpaceDN w:val="0"/>
        <w:adjustRightInd w:val="0"/>
        <w:spacing w:after="80" w:line="360" w:lineRule="auto"/>
        <w:ind w:left="709" w:hanging="709"/>
        <w:rPr>
          <w:rFonts w:cs="Times New Roman"/>
          <w:lang w:val="en-GB"/>
        </w:rPr>
      </w:pPr>
      <w:r w:rsidRPr="0028377B">
        <w:rPr>
          <w:rFonts w:cs="Times New Roman"/>
          <w:lang w:val="en-GB"/>
        </w:rPr>
        <w:t xml:space="preserve">Schmitt T, </w:t>
      </w:r>
      <w:proofErr w:type="spellStart"/>
      <w:r w:rsidRPr="0028377B">
        <w:rPr>
          <w:rFonts w:cs="Times New Roman"/>
          <w:lang w:val="en-GB"/>
        </w:rPr>
        <w:t>Varga</w:t>
      </w:r>
      <w:proofErr w:type="spellEnd"/>
      <w:r w:rsidRPr="0028377B">
        <w:rPr>
          <w:rFonts w:cs="Times New Roman"/>
          <w:lang w:val="en-GB"/>
        </w:rPr>
        <w:t xml:space="preserve"> Z (2012) Extra-Mediterranean </w:t>
      </w:r>
      <w:proofErr w:type="spellStart"/>
      <w:r w:rsidRPr="0028377B">
        <w:rPr>
          <w:rFonts w:cs="Times New Roman"/>
          <w:lang w:val="en-GB"/>
        </w:rPr>
        <w:t>refugia</w:t>
      </w:r>
      <w:proofErr w:type="spellEnd"/>
      <w:r w:rsidRPr="0028377B">
        <w:rPr>
          <w:rFonts w:cs="Times New Roman"/>
          <w:lang w:val="en-GB"/>
        </w:rPr>
        <w:t xml:space="preserve">: The rule and not the exception? Front </w:t>
      </w:r>
      <w:proofErr w:type="spellStart"/>
      <w:r w:rsidRPr="0028377B">
        <w:rPr>
          <w:rFonts w:cs="Times New Roman"/>
          <w:lang w:val="en-GB"/>
        </w:rPr>
        <w:t>Zool</w:t>
      </w:r>
      <w:proofErr w:type="spellEnd"/>
      <w:r w:rsidRPr="0028377B">
        <w:rPr>
          <w:rFonts w:cs="Times New Roman"/>
          <w:lang w:val="en-GB"/>
        </w:rPr>
        <w:t xml:space="preserve"> 9:22</w:t>
      </w:r>
    </w:p>
    <w:p w14:paraId="6B591DFD" w14:textId="77777777" w:rsidR="00A90039" w:rsidRPr="0028377B" w:rsidRDefault="00A90039" w:rsidP="00597CC2">
      <w:pPr>
        <w:autoSpaceDE w:val="0"/>
        <w:autoSpaceDN w:val="0"/>
        <w:adjustRightInd w:val="0"/>
        <w:spacing w:after="80" w:line="360" w:lineRule="auto"/>
        <w:ind w:left="709" w:hanging="709"/>
        <w:rPr>
          <w:rFonts w:cs="Times New Roman"/>
          <w:highlight w:val="white"/>
          <w:lang w:val="en-GB"/>
        </w:rPr>
      </w:pPr>
      <w:proofErr w:type="spellStart"/>
      <w:r w:rsidRPr="0028377B">
        <w:rPr>
          <w:rFonts w:cs="Times New Roman"/>
          <w:lang w:val="en-GB"/>
        </w:rPr>
        <w:t>Schweiger</w:t>
      </w:r>
      <w:proofErr w:type="spellEnd"/>
      <w:r w:rsidRPr="0028377B">
        <w:rPr>
          <w:rFonts w:cs="Times New Roman"/>
          <w:lang w:val="en-GB"/>
        </w:rPr>
        <w:t xml:space="preserve"> O, </w:t>
      </w:r>
      <w:proofErr w:type="spellStart"/>
      <w:r w:rsidRPr="0028377B">
        <w:rPr>
          <w:rFonts w:cs="Times New Roman"/>
          <w:lang w:val="en-GB"/>
        </w:rPr>
        <w:t>Harpke</w:t>
      </w:r>
      <w:proofErr w:type="spellEnd"/>
      <w:r w:rsidRPr="0028377B">
        <w:rPr>
          <w:rFonts w:cs="Times New Roman"/>
          <w:lang w:val="en-GB"/>
        </w:rPr>
        <w:t xml:space="preserve"> A, </w:t>
      </w:r>
      <w:proofErr w:type="spellStart"/>
      <w:proofErr w:type="gramStart"/>
      <w:r w:rsidRPr="0028377B">
        <w:rPr>
          <w:rFonts w:cs="Times New Roman"/>
          <w:lang w:val="en-GB"/>
        </w:rPr>
        <w:t>Wiemers</w:t>
      </w:r>
      <w:proofErr w:type="spellEnd"/>
      <w:r w:rsidRPr="0028377B">
        <w:rPr>
          <w:rFonts w:cs="Times New Roman"/>
          <w:lang w:val="en-GB"/>
        </w:rPr>
        <w:t xml:space="preserve"> M, </w:t>
      </w:r>
      <w:proofErr w:type="spellStart"/>
      <w:r w:rsidRPr="0028377B">
        <w:rPr>
          <w:rFonts w:cs="Times New Roman"/>
          <w:lang w:val="en-GB"/>
        </w:rPr>
        <w:t>Settele</w:t>
      </w:r>
      <w:proofErr w:type="spellEnd"/>
      <w:r w:rsidRPr="0028377B">
        <w:rPr>
          <w:rFonts w:cs="Times New Roman"/>
          <w:lang w:val="en-GB"/>
        </w:rPr>
        <w:t xml:space="preserve"> J (2014) CLIMBER</w:t>
      </w:r>
      <w:proofErr w:type="gramEnd"/>
      <w:r w:rsidRPr="0028377B">
        <w:rPr>
          <w:rFonts w:cs="Times New Roman"/>
          <w:lang w:val="en-GB"/>
        </w:rPr>
        <w:t xml:space="preserve">: Climatic niche characteristics of the butterflies in Europe. </w:t>
      </w:r>
      <w:proofErr w:type="spellStart"/>
      <w:r w:rsidRPr="0028377B">
        <w:rPr>
          <w:rFonts w:cs="Times New Roman"/>
          <w:highlight w:val="white"/>
          <w:lang w:val="en-GB"/>
        </w:rPr>
        <w:t>ZooKeys</w:t>
      </w:r>
      <w:proofErr w:type="spellEnd"/>
      <w:r w:rsidRPr="0028377B">
        <w:rPr>
          <w:rFonts w:cs="Times New Roman"/>
          <w:highlight w:val="white"/>
          <w:lang w:val="en-GB"/>
        </w:rPr>
        <w:t xml:space="preserve"> 367:65</w:t>
      </w:r>
      <w:r w:rsidRPr="0028377B">
        <w:rPr>
          <w:rFonts w:cs="Times New Roman"/>
          <w:lang w:val="en-GB"/>
        </w:rPr>
        <w:t>–</w:t>
      </w:r>
      <w:r w:rsidRPr="0028377B">
        <w:rPr>
          <w:rFonts w:cs="Times New Roman"/>
          <w:highlight w:val="white"/>
          <w:lang w:val="en-GB"/>
        </w:rPr>
        <w:t>84</w:t>
      </w:r>
    </w:p>
    <w:p w14:paraId="54E06600" w14:textId="77777777" w:rsidR="00A90039" w:rsidRPr="0028377B" w:rsidRDefault="00A90039" w:rsidP="00597CC2">
      <w:pPr>
        <w:autoSpaceDE w:val="0"/>
        <w:autoSpaceDN w:val="0"/>
        <w:adjustRightInd w:val="0"/>
        <w:spacing w:after="80" w:line="360" w:lineRule="auto"/>
        <w:ind w:left="709" w:hanging="709"/>
        <w:rPr>
          <w:rFonts w:cs="Times New Roman"/>
          <w:highlight w:val="white"/>
          <w:lang w:val="en-GB"/>
        </w:rPr>
      </w:pPr>
      <w:proofErr w:type="spellStart"/>
      <w:r w:rsidRPr="0028377B">
        <w:rPr>
          <w:rFonts w:cs="Times New Roman"/>
          <w:highlight w:val="white"/>
          <w:lang w:val="en-GB"/>
        </w:rPr>
        <w:t>Settele</w:t>
      </w:r>
      <w:proofErr w:type="spellEnd"/>
      <w:r w:rsidRPr="0028377B">
        <w:rPr>
          <w:rFonts w:cs="Times New Roman"/>
          <w:highlight w:val="white"/>
          <w:lang w:val="en-GB"/>
        </w:rPr>
        <w:t xml:space="preserve"> J, </w:t>
      </w:r>
      <w:proofErr w:type="spellStart"/>
      <w:r w:rsidRPr="0028377B">
        <w:rPr>
          <w:rFonts w:cs="Times New Roman"/>
          <w:highlight w:val="white"/>
          <w:lang w:val="en-GB"/>
        </w:rPr>
        <w:t>Kudrna</w:t>
      </w:r>
      <w:proofErr w:type="spellEnd"/>
      <w:r w:rsidRPr="0028377B">
        <w:rPr>
          <w:rFonts w:cs="Times New Roman"/>
          <w:highlight w:val="white"/>
          <w:lang w:val="en-GB"/>
        </w:rPr>
        <w:t xml:space="preserve"> O, </w:t>
      </w:r>
      <w:proofErr w:type="spellStart"/>
      <w:r w:rsidRPr="0028377B">
        <w:rPr>
          <w:rFonts w:cs="Times New Roman"/>
          <w:highlight w:val="white"/>
          <w:lang w:val="en-GB"/>
        </w:rPr>
        <w:t>Harpke</w:t>
      </w:r>
      <w:proofErr w:type="spellEnd"/>
      <w:r w:rsidRPr="0028377B">
        <w:rPr>
          <w:rFonts w:cs="Times New Roman"/>
          <w:highlight w:val="white"/>
          <w:lang w:val="en-GB"/>
        </w:rPr>
        <w:t xml:space="preserve"> A, </w:t>
      </w:r>
      <w:proofErr w:type="spellStart"/>
      <w:r w:rsidRPr="0028377B">
        <w:rPr>
          <w:rFonts w:cs="Times New Roman"/>
          <w:highlight w:val="white"/>
          <w:lang w:val="en-GB"/>
        </w:rPr>
        <w:t>Kühn</w:t>
      </w:r>
      <w:proofErr w:type="spellEnd"/>
      <w:r w:rsidRPr="0028377B">
        <w:rPr>
          <w:rFonts w:cs="Times New Roman"/>
          <w:highlight w:val="white"/>
          <w:lang w:val="en-GB"/>
        </w:rPr>
        <w:t xml:space="preserve"> I, Van </w:t>
      </w:r>
      <w:proofErr w:type="spellStart"/>
      <w:r w:rsidRPr="0028377B">
        <w:rPr>
          <w:rFonts w:cs="Times New Roman"/>
          <w:highlight w:val="white"/>
          <w:lang w:val="en-GB"/>
        </w:rPr>
        <w:t>Swaay</w:t>
      </w:r>
      <w:proofErr w:type="spellEnd"/>
      <w:r w:rsidRPr="0028377B">
        <w:rPr>
          <w:rFonts w:cs="Times New Roman"/>
          <w:highlight w:val="white"/>
          <w:lang w:val="en-GB"/>
        </w:rPr>
        <w:t xml:space="preserve"> C et al (2008) Climatic Risk Atlas of European Butterflies. Moscow: </w:t>
      </w:r>
      <w:proofErr w:type="spellStart"/>
      <w:r w:rsidRPr="0028377B">
        <w:rPr>
          <w:rFonts w:cs="Times New Roman"/>
          <w:highlight w:val="white"/>
          <w:lang w:val="en-GB"/>
        </w:rPr>
        <w:t>Pensoft</w:t>
      </w:r>
      <w:proofErr w:type="spellEnd"/>
    </w:p>
    <w:p w14:paraId="3FB5E7D7" w14:textId="0469189F" w:rsidR="00A90039" w:rsidRPr="0028377B" w:rsidRDefault="00A90039" w:rsidP="00597CC2">
      <w:pPr>
        <w:autoSpaceDE w:val="0"/>
        <w:autoSpaceDN w:val="0"/>
        <w:adjustRightInd w:val="0"/>
        <w:spacing w:after="80" w:line="360" w:lineRule="auto"/>
        <w:ind w:left="709" w:hanging="709"/>
        <w:rPr>
          <w:rFonts w:cs="Times New Roman"/>
          <w:lang w:val="en-GB"/>
        </w:rPr>
      </w:pPr>
      <w:r w:rsidRPr="0028377B">
        <w:rPr>
          <w:rFonts w:cs="Times New Roman"/>
          <w:lang w:val="en-GB"/>
        </w:rPr>
        <w:t>Thomas CD</w:t>
      </w:r>
      <w:r w:rsidR="00B16923" w:rsidRPr="0028377B">
        <w:rPr>
          <w:rFonts w:cs="Times New Roman"/>
          <w:lang w:val="en-GB"/>
        </w:rPr>
        <w:t xml:space="preserve">, </w:t>
      </w:r>
      <w:r w:rsidRPr="0028377B">
        <w:rPr>
          <w:rFonts w:cs="Times New Roman"/>
          <w:lang w:val="en-GB"/>
        </w:rPr>
        <w:t>Cameron</w:t>
      </w:r>
      <w:r w:rsidR="00B16923" w:rsidRPr="0028377B">
        <w:rPr>
          <w:rFonts w:cs="Times New Roman"/>
          <w:lang w:val="en-GB"/>
        </w:rPr>
        <w:t xml:space="preserve"> A</w:t>
      </w:r>
      <w:r w:rsidRPr="0028377B">
        <w:rPr>
          <w:rFonts w:cs="Times New Roman"/>
          <w:lang w:val="en-GB"/>
        </w:rPr>
        <w:t>, Green</w:t>
      </w:r>
      <w:r w:rsidR="00B16923" w:rsidRPr="0028377B">
        <w:rPr>
          <w:rFonts w:cs="Times New Roman"/>
          <w:lang w:val="en-GB"/>
        </w:rPr>
        <w:t xml:space="preserve"> RE</w:t>
      </w:r>
      <w:r w:rsidRPr="0028377B">
        <w:rPr>
          <w:rFonts w:cs="Times New Roman"/>
          <w:lang w:val="en-GB"/>
        </w:rPr>
        <w:t xml:space="preserve">, </w:t>
      </w:r>
      <w:proofErr w:type="spellStart"/>
      <w:r w:rsidRPr="0028377B">
        <w:rPr>
          <w:rFonts w:cs="Times New Roman"/>
          <w:lang w:val="en-GB"/>
        </w:rPr>
        <w:t>Bakkenes</w:t>
      </w:r>
      <w:proofErr w:type="spellEnd"/>
      <w:r w:rsidR="00B16923" w:rsidRPr="0028377B">
        <w:rPr>
          <w:rFonts w:cs="Times New Roman"/>
          <w:lang w:val="en-GB"/>
        </w:rPr>
        <w:t xml:space="preserve"> M</w:t>
      </w:r>
      <w:r w:rsidRPr="0028377B">
        <w:rPr>
          <w:rFonts w:cs="Times New Roman"/>
          <w:lang w:val="en-GB"/>
        </w:rPr>
        <w:t>, Beaumont</w:t>
      </w:r>
      <w:r w:rsidR="00B16923" w:rsidRPr="0028377B">
        <w:rPr>
          <w:rFonts w:cs="Times New Roman"/>
          <w:lang w:val="en-GB"/>
        </w:rPr>
        <w:t xml:space="preserve"> LJ</w:t>
      </w:r>
      <w:r w:rsidRPr="0028377B">
        <w:rPr>
          <w:rFonts w:cs="Times New Roman"/>
          <w:lang w:val="en-GB"/>
        </w:rPr>
        <w:t xml:space="preserve">, </w:t>
      </w:r>
      <w:proofErr w:type="spellStart"/>
      <w:r w:rsidRPr="0028377B">
        <w:rPr>
          <w:rFonts w:cs="Times New Roman"/>
          <w:lang w:val="en-GB"/>
        </w:rPr>
        <w:t>Collingham</w:t>
      </w:r>
      <w:proofErr w:type="spellEnd"/>
      <w:r w:rsidR="00B16923" w:rsidRPr="0028377B">
        <w:rPr>
          <w:rFonts w:cs="Times New Roman"/>
          <w:lang w:val="en-GB"/>
        </w:rPr>
        <w:t xml:space="preserve"> YC</w:t>
      </w:r>
      <w:r w:rsidRPr="0028377B">
        <w:rPr>
          <w:rFonts w:cs="Times New Roman"/>
          <w:lang w:val="en-GB"/>
        </w:rPr>
        <w:t>, Erasmus</w:t>
      </w:r>
      <w:r w:rsidR="00B16923" w:rsidRPr="0028377B">
        <w:rPr>
          <w:rFonts w:cs="Times New Roman"/>
          <w:lang w:val="en-GB"/>
        </w:rPr>
        <w:t xml:space="preserve"> BFN</w:t>
      </w:r>
      <w:r w:rsidRPr="0028377B">
        <w:rPr>
          <w:rFonts w:cs="Times New Roman"/>
          <w:lang w:val="en-GB"/>
        </w:rPr>
        <w:t xml:space="preserve">, de </w:t>
      </w:r>
      <w:proofErr w:type="spellStart"/>
      <w:r w:rsidRPr="0028377B">
        <w:rPr>
          <w:rFonts w:cs="Times New Roman"/>
          <w:lang w:val="en-GB"/>
        </w:rPr>
        <w:t>Siqueira</w:t>
      </w:r>
      <w:proofErr w:type="spellEnd"/>
      <w:r w:rsidR="00B16923" w:rsidRPr="0028377B">
        <w:rPr>
          <w:rFonts w:cs="Times New Roman"/>
          <w:lang w:val="en-GB"/>
        </w:rPr>
        <w:t xml:space="preserve"> MF</w:t>
      </w:r>
      <w:r w:rsidRPr="0028377B">
        <w:rPr>
          <w:rFonts w:cs="Times New Roman"/>
          <w:lang w:val="en-GB"/>
        </w:rPr>
        <w:t>, Grainger</w:t>
      </w:r>
      <w:r w:rsidR="00B16923" w:rsidRPr="0028377B">
        <w:rPr>
          <w:rFonts w:cs="Times New Roman"/>
          <w:lang w:val="en-GB"/>
        </w:rPr>
        <w:t xml:space="preserve"> A</w:t>
      </w:r>
      <w:r w:rsidRPr="0028377B">
        <w:rPr>
          <w:rFonts w:cs="Times New Roman"/>
          <w:lang w:val="en-GB"/>
        </w:rPr>
        <w:t>, Hannah</w:t>
      </w:r>
      <w:r w:rsidR="00B16923" w:rsidRPr="0028377B">
        <w:rPr>
          <w:rFonts w:cs="Times New Roman"/>
          <w:lang w:val="en-GB"/>
        </w:rPr>
        <w:t xml:space="preserve"> L</w:t>
      </w:r>
      <w:r w:rsidRPr="0028377B">
        <w:rPr>
          <w:rFonts w:cs="Times New Roman"/>
          <w:lang w:val="en-GB"/>
        </w:rPr>
        <w:t>, Hughes</w:t>
      </w:r>
      <w:r w:rsidR="00B16923" w:rsidRPr="0028377B">
        <w:rPr>
          <w:rFonts w:cs="Times New Roman"/>
          <w:lang w:val="en-GB"/>
        </w:rPr>
        <w:t xml:space="preserve"> L</w:t>
      </w:r>
      <w:r w:rsidRPr="0028377B">
        <w:rPr>
          <w:rFonts w:cs="Times New Roman"/>
          <w:lang w:val="en-GB"/>
        </w:rPr>
        <w:t>, Huntley</w:t>
      </w:r>
      <w:r w:rsidR="00B16923" w:rsidRPr="0028377B">
        <w:rPr>
          <w:rFonts w:cs="Times New Roman"/>
          <w:lang w:val="en-GB"/>
        </w:rPr>
        <w:t xml:space="preserve"> B</w:t>
      </w:r>
      <w:r w:rsidRPr="0028377B">
        <w:rPr>
          <w:rFonts w:cs="Times New Roman"/>
          <w:lang w:val="en-GB"/>
        </w:rPr>
        <w:t xml:space="preserve">, van </w:t>
      </w:r>
      <w:proofErr w:type="spellStart"/>
      <w:r w:rsidRPr="0028377B">
        <w:rPr>
          <w:rFonts w:cs="Times New Roman"/>
          <w:lang w:val="en-GB"/>
        </w:rPr>
        <w:t>Jaarsveld</w:t>
      </w:r>
      <w:proofErr w:type="spellEnd"/>
      <w:r w:rsidR="00B16923" w:rsidRPr="0028377B">
        <w:rPr>
          <w:rFonts w:cs="Times New Roman"/>
          <w:lang w:val="en-GB"/>
        </w:rPr>
        <w:t xml:space="preserve"> AS</w:t>
      </w:r>
      <w:r w:rsidRPr="0028377B">
        <w:rPr>
          <w:rFonts w:cs="Times New Roman"/>
          <w:lang w:val="en-GB"/>
        </w:rPr>
        <w:t xml:space="preserve">, </w:t>
      </w:r>
      <w:proofErr w:type="spellStart"/>
      <w:r w:rsidRPr="0028377B">
        <w:rPr>
          <w:rFonts w:cs="Times New Roman"/>
          <w:lang w:val="en-GB"/>
        </w:rPr>
        <w:t>Midgley</w:t>
      </w:r>
      <w:proofErr w:type="spellEnd"/>
      <w:r w:rsidR="00B16923" w:rsidRPr="0028377B">
        <w:rPr>
          <w:rFonts w:cs="Times New Roman"/>
          <w:lang w:val="en-GB"/>
        </w:rPr>
        <w:t xml:space="preserve"> GF</w:t>
      </w:r>
      <w:r w:rsidRPr="0028377B">
        <w:rPr>
          <w:rFonts w:cs="Times New Roman"/>
          <w:lang w:val="en-GB"/>
        </w:rPr>
        <w:t>, Miles</w:t>
      </w:r>
      <w:r w:rsidR="00B16923" w:rsidRPr="0028377B">
        <w:rPr>
          <w:rFonts w:cs="Times New Roman"/>
          <w:lang w:val="en-GB"/>
        </w:rPr>
        <w:t xml:space="preserve"> L</w:t>
      </w:r>
      <w:r w:rsidRPr="0028377B">
        <w:rPr>
          <w:rFonts w:cs="Times New Roman"/>
          <w:lang w:val="en-GB"/>
        </w:rPr>
        <w:t xml:space="preserve">, </w:t>
      </w:r>
      <w:proofErr w:type="spellStart"/>
      <w:r w:rsidRPr="0028377B">
        <w:rPr>
          <w:rFonts w:cs="Times New Roman"/>
          <w:lang w:val="en-GB"/>
        </w:rPr>
        <w:t>OrtegaHuerta</w:t>
      </w:r>
      <w:proofErr w:type="spellEnd"/>
      <w:r w:rsidR="00B16923" w:rsidRPr="0028377B">
        <w:rPr>
          <w:rFonts w:cs="Times New Roman"/>
          <w:lang w:val="en-GB"/>
        </w:rPr>
        <w:t xml:space="preserve"> MA</w:t>
      </w:r>
      <w:r w:rsidRPr="0028377B">
        <w:rPr>
          <w:rFonts w:cs="Times New Roman"/>
          <w:lang w:val="en-GB"/>
        </w:rPr>
        <w:t>,</w:t>
      </w:r>
      <w:r w:rsidR="00B16923" w:rsidRPr="0028377B">
        <w:rPr>
          <w:rFonts w:cs="Times New Roman"/>
          <w:lang w:val="en-GB"/>
        </w:rPr>
        <w:t xml:space="preserve"> </w:t>
      </w:r>
      <w:r w:rsidRPr="0028377B">
        <w:rPr>
          <w:rFonts w:cs="Times New Roman"/>
          <w:lang w:val="en-GB"/>
        </w:rPr>
        <w:t>Peterson</w:t>
      </w:r>
      <w:r w:rsidR="00B16923" w:rsidRPr="0028377B">
        <w:rPr>
          <w:rFonts w:cs="Times New Roman"/>
          <w:lang w:val="en-GB"/>
        </w:rPr>
        <w:t xml:space="preserve"> AT</w:t>
      </w:r>
      <w:r w:rsidRPr="0028377B">
        <w:rPr>
          <w:rFonts w:cs="Times New Roman"/>
          <w:lang w:val="en-GB"/>
        </w:rPr>
        <w:t>, Phillips</w:t>
      </w:r>
      <w:r w:rsidR="00B16923" w:rsidRPr="0028377B">
        <w:rPr>
          <w:rFonts w:cs="Times New Roman"/>
          <w:lang w:val="en-GB"/>
        </w:rPr>
        <w:t xml:space="preserve"> OL, </w:t>
      </w:r>
      <w:r w:rsidRPr="0028377B">
        <w:rPr>
          <w:rFonts w:cs="Times New Roman"/>
          <w:lang w:val="en-GB"/>
        </w:rPr>
        <w:t>Williams</w:t>
      </w:r>
      <w:r w:rsidR="00B16923" w:rsidRPr="0028377B">
        <w:rPr>
          <w:rFonts w:cs="Times New Roman"/>
          <w:lang w:val="en-GB"/>
        </w:rPr>
        <w:t xml:space="preserve"> SE</w:t>
      </w:r>
      <w:r w:rsidRPr="0028377B">
        <w:rPr>
          <w:rFonts w:cs="Times New Roman"/>
          <w:lang w:val="en-GB"/>
        </w:rPr>
        <w:t xml:space="preserve"> </w:t>
      </w:r>
      <w:r w:rsidR="00B16923" w:rsidRPr="0028377B">
        <w:rPr>
          <w:rFonts w:cs="Times New Roman"/>
          <w:lang w:val="en-GB"/>
        </w:rPr>
        <w:t>(</w:t>
      </w:r>
      <w:r w:rsidRPr="0028377B">
        <w:rPr>
          <w:rFonts w:cs="Times New Roman"/>
          <w:lang w:val="en-GB"/>
        </w:rPr>
        <w:t>2004</w:t>
      </w:r>
      <w:r w:rsidR="00B16923" w:rsidRPr="0028377B">
        <w:rPr>
          <w:rFonts w:cs="Times New Roman"/>
          <w:lang w:val="en-GB"/>
        </w:rPr>
        <w:t xml:space="preserve">) </w:t>
      </w:r>
      <w:r w:rsidRPr="0028377B">
        <w:rPr>
          <w:rFonts w:cs="Times New Roman"/>
          <w:lang w:val="en-GB"/>
        </w:rPr>
        <w:t>Extinction risk from climate change. Nature 427:145–148</w:t>
      </w:r>
    </w:p>
    <w:p w14:paraId="408BF4C7" w14:textId="4EE24096" w:rsidR="00A90039" w:rsidRPr="0028377B" w:rsidRDefault="00A90039" w:rsidP="00597CC2">
      <w:pPr>
        <w:spacing w:after="80" w:line="360" w:lineRule="auto"/>
        <w:ind w:left="709" w:hanging="709"/>
        <w:rPr>
          <w:rFonts w:cs="Times New Roman"/>
          <w:lang w:val="en-GB"/>
        </w:rPr>
      </w:pPr>
      <w:r w:rsidRPr="0028377B">
        <w:rPr>
          <w:rFonts w:cs="Times New Roman"/>
          <w:lang w:val="en-GB"/>
        </w:rPr>
        <w:t xml:space="preserve">Van </w:t>
      </w:r>
      <w:proofErr w:type="spellStart"/>
      <w:r w:rsidRPr="0028377B">
        <w:rPr>
          <w:rFonts w:cs="Times New Roman"/>
          <w:lang w:val="en-GB"/>
        </w:rPr>
        <w:t>Swaay</w:t>
      </w:r>
      <w:proofErr w:type="spellEnd"/>
      <w:r w:rsidRPr="0028377B">
        <w:rPr>
          <w:rFonts w:cs="Times New Roman"/>
          <w:lang w:val="en-GB"/>
        </w:rPr>
        <w:t xml:space="preserve"> C, </w:t>
      </w:r>
      <w:proofErr w:type="spellStart"/>
      <w:r w:rsidRPr="0028377B">
        <w:rPr>
          <w:rFonts w:cs="Times New Roman"/>
          <w:lang w:val="en-GB"/>
        </w:rPr>
        <w:t>Cuttelod</w:t>
      </w:r>
      <w:proofErr w:type="spellEnd"/>
      <w:r w:rsidRPr="0028377B">
        <w:rPr>
          <w:rFonts w:cs="Times New Roman"/>
          <w:lang w:val="en-GB"/>
        </w:rPr>
        <w:t xml:space="preserve"> A, Collins S, </w:t>
      </w:r>
      <w:proofErr w:type="spellStart"/>
      <w:r w:rsidRPr="0028377B">
        <w:rPr>
          <w:rFonts w:cs="Times New Roman"/>
          <w:lang w:val="en-GB"/>
        </w:rPr>
        <w:t>Maes</w:t>
      </w:r>
      <w:proofErr w:type="spellEnd"/>
      <w:r w:rsidRPr="0028377B">
        <w:rPr>
          <w:rFonts w:cs="Times New Roman"/>
          <w:lang w:val="en-GB"/>
        </w:rPr>
        <w:t xml:space="preserve"> D, </w:t>
      </w:r>
      <w:proofErr w:type="spellStart"/>
      <w:r w:rsidRPr="0028377B">
        <w:rPr>
          <w:rFonts w:cs="Times New Roman"/>
          <w:lang w:val="en-GB"/>
        </w:rPr>
        <w:t>López</w:t>
      </w:r>
      <w:proofErr w:type="spellEnd"/>
      <w:r w:rsidRPr="0028377B">
        <w:rPr>
          <w:rFonts w:cs="Times New Roman"/>
          <w:lang w:val="en-GB"/>
        </w:rPr>
        <w:t xml:space="preserve"> </w:t>
      </w:r>
      <w:proofErr w:type="spellStart"/>
      <w:r w:rsidRPr="0028377B">
        <w:rPr>
          <w:rFonts w:cs="Times New Roman"/>
          <w:lang w:val="en-GB"/>
        </w:rPr>
        <w:t>Munguira</w:t>
      </w:r>
      <w:proofErr w:type="spellEnd"/>
      <w:r w:rsidRPr="0028377B">
        <w:rPr>
          <w:rFonts w:cs="Times New Roman"/>
          <w:lang w:val="en-GB"/>
        </w:rPr>
        <w:t xml:space="preserve"> M, </w:t>
      </w:r>
      <w:proofErr w:type="spellStart"/>
      <w:r w:rsidRPr="0028377B">
        <w:rPr>
          <w:rFonts w:cs="Times New Roman"/>
          <w:lang w:val="en-GB"/>
        </w:rPr>
        <w:t>Šašić</w:t>
      </w:r>
      <w:proofErr w:type="spellEnd"/>
      <w:r w:rsidRPr="0028377B">
        <w:rPr>
          <w:rFonts w:cs="Times New Roman"/>
          <w:lang w:val="en-GB"/>
        </w:rPr>
        <w:t xml:space="preserve"> M, </w:t>
      </w:r>
      <w:proofErr w:type="spellStart"/>
      <w:r w:rsidRPr="0028377B">
        <w:rPr>
          <w:rFonts w:cs="Times New Roman"/>
          <w:lang w:val="en-GB"/>
        </w:rPr>
        <w:t>Settele</w:t>
      </w:r>
      <w:proofErr w:type="spellEnd"/>
      <w:r w:rsidRPr="0028377B">
        <w:rPr>
          <w:rFonts w:cs="Times New Roman"/>
          <w:lang w:val="en-GB"/>
        </w:rPr>
        <w:t xml:space="preserve"> J, </w:t>
      </w:r>
      <w:proofErr w:type="spellStart"/>
      <w:r w:rsidRPr="0028377B">
        <w:rPr>
          <w:rFonts w:cs="Times New Roman"/>
          <w:lang w:val="en-GB"/>
        </w:rPr>
        <w:t>Verovnik</w:t>
      </w:r>
      <w:proofErr w:type="spellEnd"/>
      <w:r w:rsidRPr="0028377B">
        <w:rPr>
          <w:rFonts w:cs="Times New Roman"/>
          <w:lang w:val="en-GB"/>
        </w:rPr>
        <w:t xml:space="preserve"> R, </w:t>
      </w:r>
      <w:proofErr w:type="spellStart"/>
      <w:r w:rsidRPr="0028377B">
        <w:rPr>
          <w:rFonts w:cs="Times New Roman"/>
          <w:lang w:val="en-GB"/>
        </w:rPr>
        <w:t>Verstrael</w:t>
      </w:r>
      <w:proofErr w:type="spellEnd"/>
      <w:r w:rsidRPr="0028377B">
        <w:rPr>
          <w:rFonts w:cs="Times New Roman"/>
          <w:lang w:val="en-GB"/>
        </w:rPr>
        <w:t xml:space="preserve"> T, Warren M, </w:t>
      </w:r>
      <w:proofErr w:type="spellStart"/>
      <w:r w:rsidRPr="0028377B">
        <w:rPr>
          <w:rFonts w:cs="Times New Roman"/>
          <w:lang w:val="en-GB"/>
        </w:rPr>
        <w:t>Wiemers</w:t>
      </w:r>
      <w:proofErr w:type="spellEnd"/>
      <w:r w:rsidRPr="0028377B">
        <w:rPr>
          <w:rFonts w:cs="Times New Roman"/>
          <w:lang w:val="en-GB"/>
        </w:rPr>
        <w:t xml:space="preserve"> M, </w:t>
      </w:r>
      <w:proofErr w:type="spellStart"/>
      <w:r w:rsidRPr="0028377B">
        <w:rPr>
          <w:rFonts w:cs="Times New Roman"/>
          <w:lang w:val="en-GB"/>
        </w:rPr>
        <w:t>Wynhof</w:t>
      </w:r>
      <w:proofErr w:type="spellEnd"/>
      <w:r w:rsidRPr="0028377B">
        <w:rPr>
          <w:rFonts w:cs="Times New Roman"/>
          <w:lang w:val="en-GB"/>
        </w:rPr>
        <w:t xml:space="preserve"> I (2010) European Red List of Butterflies. http://ec.europa.eu/environment/nature/conservation/species/redlist/downloads/European_butterflies.pdf. Accessed December 2015</w:t>
      </w:r>
    </w:p>
    <w:p w14:paraId="543A4FAE" w14:textId="58D49681" w:rsidR="00A90039" w:rsidRPr="0028377B" w:rsidRDefault="00A90039" w:rsidP="00597CC2">
      <w:pPr>
        <w:autoSpaceDE w:val="0"/>
        <w:autoSpaceDN w:val="0"/>
        <w:adjustRightInd w:val="0"/>
        <w:spacing w:after="80" w:line="360" w:lineRule="auto"/>
        <w:ind w:left="709" w:hanging="709"/>
        <w:rPr>
          <w:rFonts w:cs="Times New Roman"/>
          <w:lang w:val="en-GB"/>
        </w:rPr>
      </w:pPr>
      <w:r w:rsidRPr="0028377B">
        <w:rPr>
          <w:rFonts w:cs="Times New Roman"/>
          <w:lang w:val="en-GB"/>
        </w:rPr>
        <w:t xml:space="preserve">Van </w:t>
      </w:r>
      <w:proofErr w:type="spellStart"/>
      <w:r w:rsidRPr="0028377B">
        <w:rPr>
          <w:rFonts w:cs="Times New Roman"/>
          <w:lang w:val="en-GB"/>
        </w:rPr>
        <w:t>Swaay</w:t>
      </w:r>
      <w:proofErr w:type="spellEnd"/>
      <w:r w:rsidRPr="0028377B">
        <w:rPr>
          <w:rFonts w:cs="Times New Roman"/>
          <w:lang w:val="en-GB"/>
        </w:rPr>
        <w:t xml:space="preserve"> C, </w:t>
      </w:r>
      <w:proofErr w:type="spellStart"/>
      <w:r w:rsidRPr="0028377B">
        <w:rPr>
          <w:rFonts w:cs="Times New Roman"/>
          <w:lang w:val="en-GB"/>
        </w:rPr>
        <w:t>Maes</w:t>
      </w:r>
      <w:proofErr w:type="spellEnd"/>
      <w:r w:rsidRPr="0028377B">
        <w:rPr>
          <w:rFonts w:cs="Times New Roman"/>
          <w:lang w:val="en-GB"/>
        </w:rPr>
        <w:t xml:space="preserve"> D, Collins S, </w:t>
      </w:r>
      <w:proofErr w:type="spellStart"/>
      <w:r w:rsidRPr="0028377B">
        <w:rPr>
          <w:rFonts w:cs="Times New Roman"/>
          <w:lang w:val="en-GB"/>
        </w:rPr>
        <w:t>Munguira</w:t>
      </w:r>
      <w:proofErr w:type="spellEnd"/>
      <w:r w:rsidRPr="0028377B">
        <w:rPr>
          <w:rFonts w:cs="Times New Roman"/>
          <w:lang w:val="en-GB"/>
        </w:rPr>
        <w:t xml:space="preserve"> ML, </w:t>
      </w:r>
      <w:proofErr w:type="spellStart"/>
      <w:r w:rsidRPr="0028377B">
        <w:rPr>
          <w:rFonts w:cs="Times New Roman"/>
          <w:lang w:val="en-GB"/>
        </w:rPr>
        <w:t>Sasic</w:t>
      </w:r>
      <w:proofErr w:type="spellEnd"/>
      <w:r w:rsidRPr="0028377B">
        <w:rPr>
          <w:rFonts w:cs="Times New Roman"/>
          <w:lang w:val="en-GB"/>
        </w:rPr>
        <w:t xml:space="preserve"> M, </w:t>
      </w:r>
      <w:proofErr w:type="spellStart"/>
      <w:r w:rsidRPr="0028377B">
        <w:rPr>
          <w:rFonts w:cs="Times New Roman"/>
          <w:lang w:val="en-GB"/>
        </w:rPr>
        <w:t>Settele</w:t>
      </w:r>
      <w:proofErr w:type="spellEnd"/>
      <w:r w:rsidRPr="0028377B">
        <w:rPr>
          <w:rFonts w:cs="Times New Roman"/>
          <w:lang w:val="en-GB"/>
        </w:rPr>
        <w:t xml:space="preserve"> J, </w:t>
      </w:r>
      <w:proofErr w:type="spellStart"/>
      <w:r w:rsidRPr="0028377B">
        <w:rPr>
          <w:rFonts w:cs="Times New Roman"/>
          <w:lang w:val="en-GB"/>
        </w:rPr>
        <w:t>Verovnik</w:t>
      </w:r>
      <w:proofErr w:type="spellEnd"/>
      <w:r w:rsidRPr="0028377B">
        <w:rPr>
          <w:rFonts w:cs="Times New Roman"/>
          <w:lang w:val="en-GB"/>
        </w:rPr>
        <w:t xml:space="preserve"> R, Warren M, </w:t>
      </w:r>
      <w:proofErr w:type="spellStart"/>
      <w:r w:rsidRPr="0028377B">
        <w:rPr>
          <w:rFonts w:cs="Times New Roman"/>
          <w:lang w:val="en-GB"/>
        </w:rPr>
        <w:t>Wiemers</w:t>
      </w:r>
      <w:proofErr w:type="spellEnd"/>
      <w:r w:rsidRPr="0028377B">
        <w:rPr>
          <w:rFonts w:cs="Times New Roman"/>
          <w:lang w:val="en-GB"/>
        </w:rPr>
        <w:t xml:space="preserve"> M, </w:t>
      </w:r>
      <w:proofErr w:type="spellStart"/>
      <w:r w:rsidRPr="0028377B">
        <w:rPr>
          <w:rFonts w:cs="Times New Roman"/>
          <w:lang w:val="en-GB"/>
        </w:rPr>
        <w:t>Wynhoff</w:t>
      </w:r>
      <w:proofErr w:type="spellEnd"/>
      <w:r w:rsidRPr="0028377B">
        <w:rPr>
          <w:rFonts w:cs="Times New Roman"/>
          <w:lang w:val="en-GB"/>
        </w:rPr>
        <w:t xml:space="preserve"> I, </w:t>
      </w:r>
      <w:proofErr w:type="spellStart"/>
      <w:r w:rsidRPr="0028377B">
        <w:rPr>
          <w:rFonts w:cs="Times New Roman"/>
          <w:lang w:val="en-GB"/>
        </w:rPr>
        <w:t>Cuttelod</w:t>
      </w:r>
      <w:proofErr w:type="spellEnd"/>
      <w:r w:rsidRPr="0028377B">
        <w:rPr>
          <w:rFonts w:cs="Times New Roman"/>
          <w:lang w:val="en-GB"/>
        </w:rPr>
        <w:t xml:space="preserve"> A (2011) Applying IUCN criteria to invertebrates: how red is the Red List of European butterflies? </w:t>
      </w:r>
      <w:proofErr w:type="spellStart"/>
      <w:r w:rsidRPr="0028377B">
        <w:rPr>
          <w:rFonts w:cs="Times New Roman"/>
          <w:lang w:val="en-GB"/>
        </w:rPr>
        <w:t>Biol</w:t>
      </w:r>
      <w:proofErr w:type="spellEnd"/>
      <w:r w:rsidRPr="0028377B">
        <w:rPr>
          <w:rFonts w:cs="Times New Roman"/>
          <w:lang w:val="en-GB"/>
        </w:rPr>
        <w:t xml:space="preserve"> </w:t>
      </w:r>
      <w:proofErr w:type="spellStart"/>
      <w:r w:rsidRPr="0028377B">
        <w:rPr>
          <w:rFonts w:cs="Times New Roman"/>
          <w:lang w:val="en-GB"/>
        </w:rPr>
        <w:t>Conserv</w:t>
      </w:r>
      <w:proofErr w:type="spellEnd"/>
      <w:r w:rsidRPr="0028377B">
        <w:rPr>
          <w:rFonts w:cs="Times New Roman"/>
          <w:lang w:val="en-GB"/>
        </w:rPr>
        <w:t xml:space="preserve"> 144:470–478</w:t>
      </w:r>
    </w:p>
    <w:p w14:paraId="5C0FBACC" w14:textId="58A4C371" w:rsidR="00A90039" w:rsidRPr="0028377B" w:rsidRDefault="00827A68" w:rsidP="00597CC2">
      <w:pPr>
        <w:autoSpaceDE w:val="0"/>
        <w:autoSpaceDN w:val="0"/>
        <w:adjustRightInd w:val="0"/>
        <w:spacing w:after="80" w:line="360" w:lineRule="auto"/>
        <w:ind w:left="709" w:hanging="709"/>
        <w:rPr>
          <w:rFonts w:cs="Times New Roman"/>
          <w:lang w:val="en-GB"/>
        </w:rPr>
      </w:pPr>
      <w:r w:rsidRPr="0028377B">
        <w:rPr>
          <w:rFonts w:cs="Times New Roman"/>
          <w:lang w:val="en-GB"/>
        </w:rPr>
        <w:t>V</w:t>
      </w:r>
      <w:r w:rsidR="00A90039" w:rsidRPr="0028377B">
        <w:rPr>
          <w:rFonts w:cs="Times New Roman"/>
          <w:lang w:val="en-GB"/>
        </w:rPr>
        <w:t xml:space="preserve">an </w:t>
      </w:r>
      <w:proofErr w:type="spellStart"/>
      <w:r w:rsidR="00A90039" w:rsidRPr="0028377B">
        <w:rPr>
          <w:rFonts w:cs="Times New Roman"/>
          <w:lang w:val="en-GB"/>
        </w:rPr>
        <w:t>Swaay</w:t>
      </w:r>
      <w:proofErr w:type="spellEnd"/>
      <w:r w:rsidR="00A90039" w:rsidRPr="0028377B">
        <w:rPr>
          <w:rFonts w:cs="Times New Roman"/>
          <w:lang w:val="en-GB"/>
        </w:rPr>
        <w:t xml:space="preserve"> C, </w:t>
      </w:r>
      <w:proofErr w:type="spellStart"/>
      <w:r w:rsidR="00A90039" w:rsidRPr="0028377B">
        <w:rPr>
          <w:rFonts w:cs="Times New Roman"/>
          <w:lang w:val="en-GB"/>
        </w:rPr>
        <w:t>Piotr</w:t>
      </w:r>
      <w:proofErr w:type="spellEnd"/>
      <w:r w:rsidR="00A90039" w:rsidRPr="0028377B">
        <w:rPr>
          <w:rFonts w:cs="Times New Roman"/>
          <w:lang w:val="en-GB"/>
        </w:rPr>
        <w:t xml:space="preserve"> N, </w:t>
      </w:r>
      <w:proofErr w:type="spellStart"/>
      <w:r w:rsidR="00A90039" w:rsidRPr="0028377B">
        <w:rPr>
          <w:rFonts w:cs="Times New Roman"/>
          <w:lang w:val="en-GB"/>
        </w:rPr>
        <w:t>Settele</w:t>
      </w:r>
      <w:proofErr w:type="spellEnd"/>
      <w:r w:rsidR="00A90039" w:rsidRPr="0028377B">
        <w:rPr>
          <w:rFonts w:cs="Times New Roman"/>
          <w:lang w:val="en-GB"/>
        </w:rPr>
        <w:t xml:space="preserve"> J</w:t>
      </w:r>
      <w:r w:rsidR="00917350" w:rsidRPr="0028377B">
        <w:rPr>
          <w:rFonts w:cs="Times New Roman"/>
          <w:lang w:val="en-GB"/>
        </w:rPr>
        <w:t>,</w:t>
      </w:r>
      <w:r w:rsidR="00A90039" w:rsidRPr="0028377B">
        <w:rPr>
          <w:rFonts w:cs="Times New Roman"/>
          <w:lang w:val="en-GB"/>
        </w:rPr>
        <w:t xml:space="preserve"> van </w:t>
      </w:r>
      <w:proofErr w:type="spellStart"/>
      <w:r w:rsidR="00A90039" w:rsidRPr="0028377B">
        <w:rPr>
          <w:rFonts w:cs="Times New Roman"/>
          <w:lang w:val="en-GB"/>
        </w:rPr>
        <w:t>Strien</w:t>
      </w:r>
      <w:proofErr w:type="spellEnd"/>
      <w:r w:rsidR="00A90039" w:rsidRPr="0028377B">
        <w:rPr>
          <w:rFonts w:cs="Times New Roman"/>
          <w:lang w:val="en-GB"/>
        </w:rPr>
        <w:t xml:space="preserve"> J (2008) Butterfly monitoring in Europe: methods, applications and perspectives </w:t>
      </w:r>
      <w:proofErr w:type="spellStart"/>
      <w:r w:rsidR="00A90039" w:rsidRPr="0028377B">
        <w:rPr>
          <w:rFonts w:cs="Times New Roman"/>
          <w:lang w:val="en-GB"/>
        </w:rPr>
        <w:t>Biodivers</w:t>
      </w:r>
      <w:proofErr w:type="spellEnd"/>
      <w:r w:rsidR="00A90039" w:rsidRPr="0028377B">
        <w:rPr>
          <w:rFonts w:cs="Times New Roman"/>
          <w:lang w:val="en-GB"/>
        </w:rPr>
        <w:t xml:space="preserve"> </w:t>
      </w:r>
      <w:proofErr w:type="spellStart"/>
      <w:r w:rsidR="00A90039" w:rsidRPr="0028377B">
        <w:rPr>
          <w:rFonts w:cs="Times New Roman"/>
          <w:lang w:val="en-GB"/>
        </w:rPr>
        <w:t>Conserv</w:t>
      </w:r>
      <w:proofErr w:type="spellEnd"/>
      <w:r w:rsidR="00A90039" w:rsidRPr="0028377B">
        <w:rPr>
          <w:rFonts w:cs="Times New Roman"/>
          <w:lang w:val="en-GB"/>
        </w:rPr>
        <w:t xml:space="preserve"> 17:3455–3469</w:t>
      </w:r>
    </w:p>
    <w:p w14:paraId="627E1639" w14:textId="2E001BC4" w:rsidR="00A90039" w:rsidRPr="0028377B" w:rsidRDefault="00827A68" w:rsidP="00597CC2">
      <w:pPr>
        <w:autoSpaceDE w:val="0"/>
        <w:autoSpaceDN w:val="0"/>
        <w:adjustRightInd w:val="0"/>
        <w:spacing w:after="80" w:line="360" w:lineRule="auto"/>
        <w:ind w:left="709" w:hanging="709"/>
        <w:rPr>
          <w:rFonts w:cs="Times New Roman"/>
          <w:lang w:val="en-GB"/>
          <w:rPrChange w:id="392" w:author="ref" w:date="2016-09-08T11:27:00Z">
            <w:rPr>
              <w:rFonts w:cs="Times New Roman"/>
            </w:rPr>
          </w:rPrChange>
        </w:rPr>
      </w:pPr>
      <w:r w:rsidRPr="0028377B">
        <w:rPr>
          <w:rFonts w:cs="Times New Roman"/>
          <w:lang w:val="en-GB"/>
          <w:rPrChange w:id="393" w:author="ref" w:date="2016-09-08T11:27:00Z">
            <w:rPr>
              <w:rFonts w:cs="Times New Roman"/>
            </w:rPr>
          </w:rPrChange>
        </w:rPr>
        <w:t>V</w:t>
      </w:r>
      <w:r w:rsidR="00A90039" w:rsidRPr="0028377B">
        <w:rPr>
          <w:rFonts w:cs="Times New Roman"/>
          <w:lang w:val="en-GB"/>
          <w:rPrChange w:id="394" w:author="ref" w:date="2016-09-08T11:27:00Z">
            <w:rPr>
              <w:rFonts w:cs="Times New Roman"/>
            </w:rPr>
          </w:rPrChange>
        </w:rPr>
        <w:t>an </w:t>
      </w:r>
      <w:proofErr w:type="spellStart"/>
      <w:r w:rsidR="00A90039" w:rsidRPr="0028377B">
        <w:rPr>
          <w:rFonts w:cs="Times New Roman"/>
          <w:lang w:val="en-GB"/>
          <w:rPrChange w:id="395" w:author="ref" w:date="2016-09-08T11:27:00Z">
            <w:rPr>
              <w:rFonts w:cs="Times New Roman"/>
            </w:rPr>
          </w:rPrChange>
        </w:rPr>
        <w:t>Swaay</w:t>
      </w:r>
      <w:proofErr w:type="spellEnd"/>
      <w:r w:rsidR="00A90039" w:rsidRPr="0028377B">
        <w:rPr>
          <w:rFonts w:cs="Times New Roman"/>
          <w:lang w:val="en-GB"/>
          <w:rPrChange w:id="396" w:author="ref" w:date="2016-09-08T11:27:00Z">
            <w:rPr>
              <w:rFonts w:cs="Times New Roman"/>
            </w:rPr>
          </w:rPrChange>
        </w:rPr>
        <w:t> CAM, </w:t>
      </w:r>
      <w:proofErr w:type="spellStart"/>
      <w:r w:rsidR="00A90039" w:rsidRPr="0028377B">
        <w:rPr>
          <w:rFonts w:cs="Times New Roman"/>
          <w:lang w:val="en-GB"/>
          <w:rPrChange w:id="397" w:author="ref" w:date="2016-09-08T11:27:00Z">
            <w:rPr>
              <w:rFonts w:cs="Times New Roman"/>
            </w:rPr>
          </w:rPrChange>
        </w:rPr>
        <w:t>Termaat</w:t>
      </w:r>
      <w:proofErr w:type="spellEnd"/>
      <w:r w:rsidR="00A90039" w:rsidRPr="0028377B">
        <w:rPr>
          <w:rFonts w:cs="Times New Roman"/>
          <w:lang w:val="en-GB"/>
          <w:rPrChange w:id="398" w:author="ref" w:date="2016-09-08T11:27:00Z">
            <w:rPr>
              <w:rFonts w:cs="Times New Roman"/>
            </w:rPr>
          </w:rPrChange>
        </w:rPr>
        <w:t> T, </w:t>
      </w:r>
      <w:proofErr w:type="spellStart"/>
      <w:r w:rsidR="00A90039" w:rsidRPr="0028377B">
        <w:rPr>
          <w:rFonts w:cs="Times New Roman"/>
          <w:lang w:val="en-GB"/>
          <w:rPrChange w:id="399" w:author="ref" w:date="2016-09-08T11:27:00Z">
            <w:rPr>
              <w:rFonts w:cs="Times New Roman"/>
            </w:rPr>
          </w:rPrChange>
        </w:rPr>
        <w:t>Kok</w:t>
      </w:r>
      <w:proofErr w:type="spellEnd"/>
      <w:r w:rsidR="00A90039" w:rsidRPr="0028377B">
        <w:rPr>
          <w:rFonts w:cs="Times New Roman"/>
          <w:lang w:val="en-GB"/>
          <w:rPrChange w:id="400" w:author="ref" w:date="2016-09-08T11:27:00Z">
            <w:rPr>
              <w:rFonts w:cs="Times New Roman"/>
            </w:rPr>
          </w:rPrChange>
        </w:rPr>
        <w:t> J, </w:t>
      </w:r>
      <w:proofErr w:type="spellStart"/>
      <w:proofErr w:type="gramStart"/>
      <w:r w:rsidR="00A90039" w:rsidRPr="0028377B">
        <w:rPr>
          <w:rFonts w:cs="Times New Roman"/>
          <w:lang w:val="en-GB"/>
          <w:rPrChange w:id="401" w:author="ref" w:date="2016-09-08T11:27:00Z">
            <w:rPr>
              <w:rFonts w:cs="Times New Roman"/>
            </w:rPr>
          </w:rPrChange>
        </w:rPr>
        <w:t>Huskens</w:t>
      </w:r>
      <w:proofErr w:type="spellEnd"/>
      <w:r w:rsidR="00A90039" w:rsidRPr="0028377B">
        <w:rPr>
          <w:rFonts w:cs="Times New Roman"/>
          <w:lang w:val="en-GB"/>
          <w:rPrChange w:id="402" w:author="ref" w:date="2016-09-08T11:27:00Z">
            <w:rPr>
              <w:rFonts w:cs="Times New Roman"/>
            </w:rPr>
          </w:rPrChange>
        </w:rPr>
        <w:t> K, </w:t>
      </w:r>
      <w:proofErr w:type="spellStart"/>
      <w:r w:rsidR="00A90039" w:rsidRPr="0028377B">
        <w:rPr>
          <w:rFonts w:cs="Times New Roman"/>
          <w:lang w:val="en-GB"/>
          <w:rPrChange w:id="403" w:author="ref" w:date="2016-09-08T11:27:00Z">
            <w:rPr>
              <w:rFonts w:cs="Times New Roman"/>
            </w:rPr>
          </w:rPrChange>
        </w:rPr>
        <w:t>Poot</w:t>
      </w:r>
      <w:proofErr w:type="spellEnd"/>
      <w:r w:rsidR="00A90039" w:rsidRPr="0028377B">
        <w:rPr>
          <w:rFonts w:cs="Times New Roman"/>
          <w:lang w:val="en-GB"/>
          <w:rPrChange w:id="404" w:author="ref" w:date="2016-09-08T11:27:00Z">
            <w:rPr>
              <w:rFonts w:cs="Times New Roman"/>
            </w:rPr>
          </w:rPrChange>
        </w:rPr>
        <w:t> M (2016) </w:t>
      </w:r>
      <w:proofErr w:type="spellStart"/>
      <w:r w:rsidR="00A90039" w:rsidRPr="0028377B">
        <w:rPr>
          <w:rFonts w:cs="Times New Roman"/>
          <w:lang w:val="en-GB"/>
          <w:rPrChange w:id="405" w:author="ref" w:date="2016-09-08T11:27:00Z">
            <w:rPr>
              <w:rFonts w:cs="Times New Roman"/>
            </w:rPr>
          </w:rPrChange>
        </w:rPr>
        <w:t>Vlinders</w:t>
      </w:r>
      <w:proofErr w:type="spellEnd"/>
      <w:r w:rsidR="00A90039" w:rsidRPr="0028377B">
        <w:rPr>
          <w:rFonts w:cs="Times New Roman"/>
          <w:lang w:val="en-GB"/>
          <w:rPrChange w:id="406" w:author="ref" w:date="2016-09-08T11:27:00Z">
            <w:rPr>
              <w:rFonts w:cs="Times New Roman"/>
            </w:rPr>
          </w:rPrChange>
        </w:rPr>
        <w:t xml:space="preserve"> en </w:t>
      </w:r>
      <w:proofErr w:type="spellStart"/>
      <w:r w:rsidR="00A90039" w:rsidRPr="0028377B">
        <w:rPr>
          <w:rFonts w:cs="Times New Roman"/>
          <w:lang w:val="en-GB"/>
          <w:rPrChange w:id="407" w:author="ref" w:date="2016-09-08T11:27:00Z">
            <w:rPr>
              <w:rFonts w:cs="Times New Roman"/>
            </w:rPr>
          </w:rPrChange>
        </w:rPr>
        <w:t>libellen</w:t>
      </w:r>
      <w:proofErr w:type="spellEnd"/>
      <w:r w:rsidR="00A90039" w:rsidRPr="0028377B">
        <w:rPr>
          <w:rFonts w:cs="Times New Roman"/>
          <w:lang w:val="en-GB"/>
          <w:rPrChange w:id="408" w:author="ref" w:date="2016-09-08T11:27:00Z">
            <w:rPr>
              <w:rFonts w:cs="Times New Roman"/>
            </w:rPr>
          </w:rPrChange>
        </w:rPr>
        <w:t> </w:t>
      </w:r>
      <w:proofErr w:type="spellStart"/>
      <w:r w:rsidR="00A90039" w:rsidRPr="0028377B">
        <w:rPr>
          <w:rFonts w:cs="Times New Roman"/>
          <w:lang w:val="en-GB"/>
          <w:rPrChange w:id="409" w:author="ref" w:date="2016-09-08T11:27:00Z">
            <w:rPr>
              <w:rFonts w:cs="Times New Roman"/>
            </w:rPr>
          </w:rPrChange>
        </w:rPr>
        <w:t>geteld</w:t>
      </w:r>
      <w:proofErr w:type="spellEnd"/>
      <w:proofErr w:type="gramEnd"/>
      <w:r w:rsidR="00A90039" w:rsidRPr="0028377B">
        <w:rPr>
          <w:rFonts w:cs="Times New Roman"/>
          <w:lang w:val="en-GB"/>
          <w:rPrChange w:id="410" w:author="ref" w:date="2016-09-08T11:27:00Z">
            <w:rPr>
              <w:rFonts w:cs="Times New Roman"/>
            </w:rPr>
          </w:rPrChange>
        </w:rPr>
        <w:t>. </w:t>
      </w:r>
      <w:proofErr w:type="spellStart"/>
      <w:proofErr w:type="gramStart"/>
      <w:r w:rsidR="00A90039" w:rsidRPr="0028377B">
        <w:rPr>
          <w:rFonts w:cs="Times New Roman"/>
          <w:lang w:val="en-GB"/>
          <w:rPrChange w:id="411" w:author="ref" w:date="2016-09-08T11:27:00Z">
            <w:rPr>
              <w:rFonts w:cs="Times New Roman"/>
            </w:rPr>
          </w:rPrChange>
        </w:rPr>
        <w:t>Jaarverslag</w:t>
      </w:r>
      <w:proofErr w:type="spellEnd"/>
      <w:r w:rsidR="00A90039" w:rsidRPr="0028377B">
        <w:rPr>
          <w:rFonts w:cs="Times New Roman"/>
          <w:lang w:val="en-GB"/>
          <w:rPrChange w:id="412" w:author="ref" w:date="2016-09-08T11:27:00Z">
            <w:rPr>
              <w:rFonts w:cs="Times New Roman"/>
            </w:rPr>
          </w:rPrChange>
        </w:rPr>
        <w:t> 2015</w:t>
      </w:r>
      <w:r w:rsidRPr="0028377B">
        <w:rPr>
          <w:rFonts w:cs="Times New Roman"/>
          <w:lang w:val="en-GB"/>
          <w:rPrChange w:id="413" w:author="ref" w:date="2016-09-08T11:27:00Z">
            <w:rPr>
              <w:rFonts w:cs="Times New Roman"/>
            </w:rPr>
          </w:rPrChange>
        </w:rPr>
        <w:t xml:space="preserve"> (in Dutch)</w:t>
      </w:r>
      <w:r w:rsidR="00A90039" w:rsidRPr="0028377B">
        <w:rPr>
          <w:rFonts w:cs="Times New Roman"/>
          <w:lang w:val="en-GB"/>
          <w:rPrChange w:id="414" w:author="ref" w:date="2016-09-08T11:27:00Z">
            <w:rPr>
              <w:rFonts w:cs="Times New Roman"/>
            </w:rPr>
          </w:rPrChange>
        </w:rPr>
        <w:t>.</w:t>
      </w:r>
      <w:proofErr w:type="gramEnd"/>
      <w:r w:rsidR="00A90039" w:rsidRPr="0028377B">
        <w:rPr>
          <w:rFonts w:cs="Times New Roman"/>
          <w:lang w:val="en-GB"/>
          <w:rPrChange w:id="415" w:author="ref" w:date="2016-09-08T11:27:00Z">
            <w:rPr>
              <w:rFonts w:cs="Times New Roman"/>
            </w:rPr>
          </w:rPrChange>
        </w:rPr>
        <w:t> Report VS2016.001, De </w:t>
      </w:r>
      <w:proofErr w:type="spellStart"/>
      <w:r w:rsidR="00A90039" w:rsidRPr="0028377B">
        <w:rPr>
          <w:rFonts w:cs="Times New Roman"/>
          <w:lang w:val="en-GB"/>
          <w:rPrChange w:id="416" w:author="ref" w:date="2016-09-08T11:27:00Z">
            <w:rPr>
              <w:rFonts w:cs="Times New Roman"/>
            </w:rPr>
          </w:rPrChange>
        </w:rPr>
        <w:t>Vlinderstichting</w:t>
      </w:r>
      <w:proofErr w:type="spellEnd"/>
      <w:r w:rsidR="00A90039" w:rsidRPr="0028377B">
        <w:rPr>
          <w:rFonts w:cs="Times New Roman"/>
          <w:lang w:val="en-GB"/>
          <w:rPrChange w:id="417" w:author="ref" w:date="2016-09-08T11:27:00Z">
            <w:rPr>
              <w:rFonts w:cs="Times New Roman"/>
            </w:rPr>
          </w:rPrChange>
        </w:rPr>
        <w:t xml:space="preserve">, </w:t>
      </w:r>
      <w:proofErr w:type="spellStart"/>
      <w:r w:rsidR="00A90039" w:rsidRPr="0028377B">
        <w:rPr>
          <w:rFonts w:cs="Times New Roman"/>
          <w:lang w:val="en-GB"/>
          <w:rPrChange w:id="418" w:author="ref" w:date="2016-09-08T11:27:00Z">
            <w:rPr>
              <w:rFonts w:cs="Times New Roman"/>
            </w:rPr>
          </w:rPrChange>
        </w:rPr>
        <w:t>Wageningen</w:t>
      </w:r>
      <w:proofErr w:type="spellEnd"/>
      <w:r w:rsidR="00A90039" w:rsidRPr="0028377B">
        <w:rPr>
          <w:rFonts w:cs="Times New Roman"/>
          <w:lang w:val="en-GB"/>
          <w:rPrChange w:id="419" w:author="ref" w:date="2016-09-08T11:27:00Z">
            <w:rPr>
              <w:rFonts w:cs="Times New Roman"/>
            </w:rPr>
          </w:rPrChange>
        </w:rPr>
        <w:t> </w:t>
      </w:r>
    </w:p>
    <w:p w14:paraId="45D868A4" w14:textId="502BDD93" w:rsidR="00827A68" w:rsidRPr="0028377B" w:rsidRDefault="00827A68" w:rsidP="00597CC2">
      <w:pPr>
        <w:autoSpaceDE w:val="0"/>
        <w:autoSpaceDN w:val="0"/>
        <w:adjustRightInd w:val="0"/>
        <w:spacing w:after="80" w:line="360" w:lineRule="auto"/>
        <w:ind w:left="709" w:hanging="709"/>
        <w:rPr>
          <w:lang w:val="en-GB"/>
          <w:rPrChange w:id="420" w:author="ref" w:date="2016-09-08T11:27:00Z">
            <w:rPr>
              <w:lang w:val="en-US"/>
            </w:rPr>
          </w:rPrChange>
        </w:rPr>
      </w:pPr>
      <w:r w:rsidRPr="0028377B">
        <w:rPr>
          <w:lang w:val="en-GB"/>
          <w:rPrChange w:id="421" w:author="ref" w:date="2016-09-08T11:27:00Z">
            <w:rPr/>
          </w:rPrChange>
        </w:rPr>
        <w:lastRenderedPageBreak/>
        <w:t xml:space="preserve">Van </w:t>
      </w:r>
      <w:proofErr w:type="spellStart"/>
      <w:r w:rsidRPr="0028377B">
        <w:rPr>
          <w:lang w:val="en-GB"/>
          <w:rPrChange w:id="422" w:author="ref" w:date="2016-09-08T11:27:00Z">
            <w:rPr/>
          </w:rPrChange>
        </w:rPr>
        <w:t>Swaay</w:t>
      </w:r>
      <w:proofErr w:type="spellEnd"/>
      <w:r w:rsidRPr="0028377B">
        <w:rPr>
          <w:lang w:val="en-GB"/>
          <w:rPrChange w:id="423" w:author="ref" w:date="2016-09-08T11:27:00Z">
            <w:rPr/>
          </w:rPrChange>
        </w:rPr>
        <w:t xml:space="preserve"> C, Warren M, </w:t>
      </w:r>
      <w:proofErr w:type="spellStart"/>
      <w:r w:rsidRPr="0028377B">
        <w:rPr>
          <w:lang w:val="en-GB"/>
          <w:rPrChange w:id="424" w:author="ref" w:date="2016-09-08T11:27:00Z">
            <w:rPr/>
          </w:rPrChange>
        </w:rPr>
        <w:t>Loïs</w:t>
      </w:r>
      <w:proofErr w:type="spellEnd"/>
      <w:r w:rsidRPr="0028377B">
        <w:rPr>
          <w:lang w:val="en-GB"/>
          <w:rPrChange w:id="425" w:author="ref" w:date="2016-09-08T11:27:00Z">
            <w:rPr/>
          </w:rPrChange>
        </w:rPr>
        <w:t xml:space="preserve"> G (2006) Biotope use and trends of European butterflies. J Insect </w:t>
      </w:r>
      <w:proofErr w:type="spellStart"/>
      <w:r w:rsidRPr="0028377B">
        <w:rPr>
          <w:lang w:val="en-GB"/>
          <w:rPrChange w:id="426" w:author="ref" w:date="2016-09-08T11:27:00Z">
            <w:rPr>
              <w:lang w:val="en-US"/>
            </w:rPr>
          </w:rPrChange>
        </w:rPr>
        <w:t>Conserv</w:t>
      </w:r>
      <w:proofErr w:type="spellEnd"/>
      <w:r w:rsidRPr="0028377B">
        <w:rPr>
          <w:lang w:val="en-GB"/>
          <w:rPrChange w:id="427" w:author="ref" w:date="2016-09-08T11:27:00Z">
            <w:rPr>
              <w:lang w:val="en-US"/>
            </w:rPr>
          </w:rPrChange>
        </w:rPr>
        <w:t xml:space="preserve"> 10:189–209</w:t>
      </w:r>
    </w:p>
    <w:p w14:paraId="1A277B0D" w14:textId="77777777" w:rsidR="00A90039" w:rsidRPr="008F0C84" w:rsidRDefault="00A90039" w:rsidP="00597CC2">
      <w:pPr>
        <w:autoSpaceDE w:val="0"/>
        <w:autoSpaceDN w:val="0"/>
        <w:adjustRightInd w:val="0"/>
        <w:spacing w:after="80" w:line="360" w:lineRule="auto"/>
        <w:ind w:left="709" w:hanging="709"/>
        <w:rPr>
          <w:rFonts w:cs="Times New Roman"/>
          <w:highlight w:val="white"/>
          <w:lang w:val="en-GB"/>
        </w:rPr>
      </w:pPr>
      <w:proofErr w:type="spellStart"/>
      <w:r w:rsidRPr="0028377B">
        <w:rPr>
          <w:rFonts w:cs="Times New Roman"/>
          <w:highlight w:val="white"/>
          <w:lang w:val="en-GB"/>
        </w:rPr>
        <w:t>Vanhanen</w:t>
      </w:r>
      <w:proofErr w:type="spellEnd"/>
      <w:r w:rsidRPr="0028377B">
        <w:rPr>
          <w:rFonts w:cs="Times New Roman"/>
          <w:highlight w:val="white"/>
          <w:lang w:val="en-GB"/>
        </w:rPr>
        <w:t xml:space="preserve"> H, </w:t>
      </w:r>
      <w:proofErr w:type="spellStart"/>
      <w:r w:rsidRPr="0028377B">
        <w:rPr>
          <w:rFonts w:cs="Times New Roman"/>
          <w:highlight w:val="white"/>
          <w:lang w:val="en-GB"/>
        </w:rPr>
        <w:t>Veteli</w:t>
      </w:r>
      <w:proofErr w:type="spellEnd"/>
      <w:r w:rsidRPr="0028377B">
        <w:rPr>
          <w:rFonts w:cs="Times New Roman"/>
          <w:highlight w:val="white"/>
          <w:lang w:val="en-GB"/>
        </w:rPr>
        <w:t xml:space="preserve"> TO, </w:t>
      </w:r>
      <w:proofErr w:type="spellStart"/>
      <w:r w:rsidRPr="0028377B">
        <w:rPr>
          <w:rFonts w:cs="Times New Roman"/>
          <w:highlight w:val="white"/>
          <w:lang w:val="en-GB"/>
        </w:rPr>
        <w:t>Pailvinen</w:t>
      </w:r>
      <w:proofErr w:type="spellEnd"/>
      <w:r w:rsidRPr="0028377B">
        <w:rPr>
          <w:rFonts w:cs="Times New Roman"/>
          <w:highlight w:val="white"/>
          <w:lang w:val="en-GB"/>
        </w:rPr>
        <w:t xml:space="preserve"> S, </w:t>
      </w:r>
      <w:proofErr w:type="spellStart"/>
      <w:r w:rsidRPr="0028377B">
        <w:rPr>
          <w:rFonts w:cs="Times New Roman"/>
          <w:highlight w:val="white"/>
          <w:lang w:val="en-GB"/>
        </w:rPr>
        <w:t>Kellomaki</w:t>
      </w:r>
      <w:proofErr w:type="spellEnd"/>
      <w:r w:rsidRPr="0028377B">
        <w:rPr>
          <w:rFonts w:cs="Times New Roman"/>
          <w:highlight w:val="white"/>
          <w:lang w:val="en-GB"/>
        </w:rPr>
        <w:t xml:space="preserve"> S, </w:t>
      </w:r>
      <w:proofErr w:type="spellStart"/>
      <w:r w:rsidRPr="0028377B">
        <w:rPr>
          <w:rFonts w:cs="Times New Roman"/>
          <w:highlight w:val="white"/>
          <w:lang w:val="en-GB"/>
        </w:rPr>
        <w:t>Niemala</w:t>
      </w:r>
      <w:proofErr w:type="spellEnd"/>
      <w:r w:rsidRPr="0028377B">
        <w:rPr>
          <w:rFonts w:cs="Times New Roman"/>
          <w:highlight w:val="white"/>
          <w:lang w:val="en-GB"/>
        </w:rPr>
        <w:t xml:space="preserve"> P (2007) Climate change and range shifts in two insect defoliators: gypsy moth and nun moth – a model study. Silva </w:t>
      </w:r>
      <w:proofErr w:type="spellStart"/>
      <w:r w:rsidRPr="0028377B">
        <w:rPr>
          <w:rFonts w:cs="Times New Roman"/>
          <w:highlight w:val="white"/>
          <w:lang w:val="en-GB"/>
        </w:rPr>
        <w:t>Fennica</w:t>
      </w:r>
      <w:proofErr w:type="spellEnd"/>
      <w:r w:rsidRPr="0028377B">
        <w:rPr>
          <w:rFonts w:cs="Times New Roman"/>
          <w:highlight w:val="white"/>
          <w:lang w:val="en-GB"/>
        </w:rPr>
        <w:t xml:space="preserve"> 41:621–638</w:t>
      </w:r>
    </w:p>
    <w:p w14:paraId="77A85C3D" w14:textId="77777777" w:rsidR="00A90039" w:rsidRPr="008F0C84" w:rsidRDefault="00A90039" w:rsidP="00597CC2">
      <w:pPr>
        <w:autoSpaceDE w:val="0"/>
        <w:autoSpaceDN w:val="0"/>
        <w:adjustRightInd w:val="0"/>
        <w:spacing w:after="80" w:line="360" w:lineRule="auto"/>
        <w:ind w:left="709" w:hanging="709"/>
        <w:rPr>
          <w:rFonts w:cs="Times New Roman"/>
          <w:lang w:val="en-GB"/>
        </w:rPr>
      </w:pPr>
      <w:proofErr w:type="spellStart"/>
      <w:r w:rsidRPr="008F0C84">
        <w:rPr>
          <w:rFonts w:cs="Times New Roman"/>
          <w:lang w:val="en-GB"/>
        </w:rPr>
        <w:t>Vasseur</w:t>
      </w:r>
      <w:proofErr w:type="spellEnd"/>
      <w:r w:rsidRPr="008F0C84">
        <w:rPr>
          <w:rFonts w:cs="Times New Roman"/>
          <w:lang w:val="en-GB"/>
        </w:rPr>
        <w:t xml:space="preserve"> DA, DeLong JP, Gilbert B, </w:t>
      </w:r>
      <w:proofErr w:type="spellStart"/>
      <w:r w:rsidRPr="008F0C84">
        <w:rPr>
          <w:rFonts w:cs="Times New Roman"/>
          <w:lang w:val="en-GB"/>
        </w:rPr>
        <w:t>Greig</w:t>
      </w:r>
      <w:proofErr w:type="spellEnd"/>
      <w:r w:rsidRPr="008F0C84">
        <w:rPr>
          <w:rFonts w:cs="Times New Roman"/>
          <w:lang w:val="en-GB"/>
        </w:rPr>
        <w:t xml:space="preserve"> HS, Harley CDG, McCann KS, Savage V, Tunney TD, O’Connor MI (2014) Increased temperature variation poses a greater risk to species than climate warming. </w:t>
      </w:r>
      <w:proofErr w:type="spellStart"/>
      <w:r w:rsidRPr="008F0C84">
        <w:rPr>
          <w:rFonts w:cs="Times New Roman"/>
          <w:lang w:val="en-GB"/>
        </w:rPr>
        <w:t>Proc</w:t>
      </w:r>
      <w:proofErr w:type="spellEnd"/>
      <w:r w:rsidRPr="008F0C84">
        <w:rPr>
          <w:rFonts w:cs="Times New Roman"/>
          <w:lang w:val="en-GB"/>
        </w:rPr>
        <w:t xml:space="preserve"> R </w:t>
      </w:r>
      <w:proofErr w:type="spellStart"/>
      <w:r w:rsidRPr="008F0C84">
        <w:rPr>
          <w:rFonts w:cs="Times New Roman"/>
          <w:lang w:val="en-GB"/>
        </w:rPr>
        <w:t>Soc</w:t>
      </w:r>
      <w:proofErr w:type="spellEnd"/>
      <w:r w:rsidRPr="008F0C84">
        <w:rPr>
          <w:rFonts w:cs="Times New Roman"/>
          <w:lang w:val="en-GB"/>
        </w:rPr>
        <w:t xml:space="preserve"> B 281:20132612</w:t>
      </w:r>
    </w:p>
    <w:p w14:paraId="10E78B0C" w14:textId="7B06AE92" w:rsidR="00A90039" w:rsidRPr="0028377B" w:rsidRDefault="00A90039" w:rsidP="00597CC2">
      <w:pPr>
        <w:autoSpaceDE w:val="0"/>
        <w:autoSpaceDN w:val="0"/>
        <w:adjustRightInd w:val="0"/>
        <w:spacing w:after="80" w:line="360" w:lineRule="auto"/>
        <w:ind w:left="709" w:hanging="709"/>
        <w:rPr>
          <w:rFonts w:cs="Times New Roman"/>
          <w:lang w:val="en-GB"/>
        </w:rPr>
      </w:pPr>
      <w:proofErr w:type="spellStart"/>
      <w:r w:rsidRPr="008F0C84">
        <w:rPr>
          <w:rFonts w:cs="Times New Roman"/>
          <w:lang w:val="en-GB"/>
        </w:rPr>
        <w:t>Violle</w:t>
      </w:r>
      <w:proofErr w:type="spellEnd"/>
      <w:r w:rsidRPr="008F0C84">
        <w:rPr>
          <w:rFonts w:cs="Times New Roman"/>
          <w:lang w:val="en-GB"/>
        </w:rPr>
        <w:t xml:space="preserve"> C, </w:t>
      </w:r>
      <w:proofErr w:type="spellStart"/>
      <w:r w:rsidRPr="008F0C84">
        <w:rPr>
          <w:rFonts w:cs="Times New Roman"/>
          <w:lang w:val="en-GB"/>
        </w:rPr>
        <w:t>Navas</w:t>
      </w:r>
      <w:proofErr w:type="spellEnd"/>
      <w:r w:rsidRPr="008F0C84">
        <w:rPr>
          <w:rFonts w:cs="Times New Roman"/>
          <w:lang w:val="en-GB"/>
        </w:rPr>
        <w:t xml:space="preserve"> ML, Vile D, </w:t>
      </w:r>
      <w:proofErr w:type="spellStart"/>
      <w:r w:rsidRPr="008F0C84">
        <w:rPr>
          <w:rFonts w:cs="Times New Roman"/>
          <w:lang w:val="en-GB"/>
        </w:rPr>
        <w:t>Kazakou</w:t>
      </w:r>
      <w:proofErr w:type="spellEnd"/>
      <w:r w:rsidRPr="008F0C84">
        <w:rPr>
          <w:rFonts w:cs="Times New Roman"/>
          <w:lang w:val="en-GB"/>
        </w:rPr>
        <w:t xml:space="preserve"> E, </w:t>
      </w:r>
      <w:proofErr w:type="spellStart"/>
      <w:r w:rsidRPr="008F0C84">
        <w:rPr>
          <w:rFonts w:cs="Times New Roman"/>
          <w:lang w:val="en-GB"/>
        </w:rPr>
        <w:t>Fortunel</w:t>
      </w:r>
      <w:proofErr w:type="spellEnd"/>
      <w:r w:rsidRPr="008F0C84">
        <w:rPr>
          <w:rFonts w:cs="Times New Roman"/>
          <w:lang w:val="en-GB"/>
        </w:rPr>
        <w:t xml:space="preserve"> C, </w:t>
      </w:r>
      <w:proofErr w:type="gramStart"/>
      <w:r w:rsidRPr="008F0C84">
        <w:rPr>
          <w:rFonts w:cs="Times New Roman"/>
          <w:lang w:val="en-GB"/>
        </w:rPr>
        <w:t>Hummel</w:t>
      </w:r>
      <w:proofErr w:type="gramEnd"/>
      <w:r w:rsidRPr="008F0C84">
        <w:rPr>
          <w:rFonts w:cs="Times New Roman"/>
          <w:lang w:val="en-GB"/>
        </w:rPr>
        <w:t xml:space="preserve"> I,</w:t>
      </w:r>
      <w:r w:rsidR="00587EC8" w:rsidRPr="008F0C84">
        <w:rPr>
          <w:rFonts w:cs="Times New Roman"/>
          <w:lang w:val="en-GB"/>
        </w:rPr>
        <w:t xml:space="preserve"> </w:t>
      </w:r>
      <w:proofErr w:type="spellStart"/>
      <w:r w:rsidRPr="00596507">
        <w:rPr>
          <w:rFonts w:cs="Times New Roman"/>
          <w:lang w:val="en-GB"/>
        </w:rPr>
        <w:t>Garnier</w:t>
      </w:r>
      <w:proofErr w:type="spellEnd"/>
      <w:r w:rsidRPr="00596507">
        <w:rPr>
          <w:rFonts w:cs="Times New Roman"/>
          <w:lang w:val="en-GB"/>
        </w:rPr>
        <w:t xml:space="preserve"> E (2007) Let the concept of trait be functional! </w:t>
      </w:r>
      <w:proofErr w:type="spellStart"/>
      <w:r w:rsidRPr="00596507">
        <w:rPr>
          <w:rFonts w:cs="Times New Roman"/>
          <w:lang w:val="en-GB"/>
        </w:rPr>
        <w:t>Oikos</w:t>
      </w:r>
      <w:proofErr w:type="spellEnd"/>
      <w:r w:rsidRPr="00596507">
        <w:rPr>
          <w:rFonts w:cs="Times New Roman"/>
          <w:lang w:val="en-GB"/>
        </w:rPr>
        <w:t xml:space="preserve"> 116:882–892</w:t>
      </w:r>
    </w:p>
    <w:p w14:paraId="1DCDFAA4" w14:textId="0F3F5C85" w:rsidR="00A90039" w:rsidRPr="0028377B" w:rsidRDefault="00A90039" w:rsidP="00597CC2">
      <w:pPr>
        <w:autoSpaceDE w:val="0"/>
        <w:autoSpaceDN w:val="0"/>
        <w:adjustRightInd w:val="0"/>
        <w:spacing w:after="80" w:line="360" w:lineRule="auto"/>
        <w:ind w:left="709" w:hanging="709"/>
        <w:rPr>
          <w:rFonts w:cs="Times New Roman"/>
          <w:lang w:val="en-GB"/>
        </w:rPr>
      </w:pPr>
      <w:proofErr w:type="spellStart"/>
      <w:proofErr w:type="gramStart"/>
      <w:r w:rsidRPr="0028377B">
        <w:rPr>
          <w:rFonts w:cs="Times New Roman"/>
          <w:lang w:val="en-GB"/>
        </w:rPr>
        <w:t>WallisDeVries</w:t>
      </w:r>
      <w:proofErr w:type="spellEnd"/>
      <w:r w:rsidRPr="0028377B">
        <w:rPr>
          <w:rFonts w:cs="Times New Roman"/>
          <w:lang w:val="en-GB"/>
        </w:rPr>
        <w:t xml:space="preserve"> MF 2014.</w:t>
      </w:r>
      <w:proofErr w:type="gramEnd"/>
      <w:r w:rsidRPr="0028377B">
        <w:rPr>
          <w:rFonts w:cs="Times New Roman"/>
          <w:lang w:val="en-GB"/>
        </w:rPr>
        <w:t xml:space="preserve"> Linking species assemblages to environmental change: Moving beyond the specialist-generalist dichotomy. Basic </w:t>
      </w:r>
      <w:proofErr w:type="spellStart"/>
      <w:r w:rsidRPr="0028377B">
        <w:rPr>
          <w:rFonts w:cs="Times New Roman"/>
          <w:lang w:val="en-GB"/>
        </w:rPr>
        <w:t>Appl</w:t>
      </w:r>
      <w:proofErr w:type="spellEnd"/>
      <w:r w:rsidRPr="0028377B">
        <w:rPr>
          <w:rFonts w:cs="Times New Roman"/>
          <w:lang w:val="en-GB"/>
        </w:rPr>
        <w:t xml:space="preserve"> </w:t>
      </w:r>
      <w:proofErr w:type="spellStart"/>
      <w:r w:rsidRPr="0028377B">
        <w:rPr>
          <w:rFonts w:cs="Times New Roman"/>
          <w:lang w:val="en-GB"/>
        </w:rPr>
        <w:t>Ecol</w:t>
      </w:r>
      <w:proofErr w:type="spellEnd"/>
      <w:r w:rsidRPr="0028377B">
        <w:rPr>
          <w:rFonts w:cs="Times New Roman"/>
          <w:lang w:val="en-GB"/>
        </w:rPr>
        <w:t xml:space="preserve"> 15:279–287</w:t>
      </w:r>
    </w:p>
    <w:p w14:paraId="021530A9" w14:textId="436B5587" w:rsidR="00A90039" w:rsidRPr="0028377B" w:rsidRDefault="00A90039" w:rsidP="00597CC2">
      <w:pPr>
        <w:autoSpaceDE w:val="0"/>
        <w:autoSpaceDN w:val="0"/>
        <w:adjustRightInd w:val="0"/>
        <w:spacing w:after="80" w:line="360" w:lineRule="auto"/>
        <w:ind w:left="709" w:hanging="709"/>
        <w:rPr>
          <w:rFonts w:cs="Times New Roman"/>
          <w:lang w:val="en-GB"/>
        </w:rPr>
      </w:pPr>
      <w:r w:rsidRPr="0028377B">
        <w:rPr>
          <w:rFonts w:cs="Times New Roman"/>
          <w:lang w:val="en-GB"/>
        </w:rPr>
        <w:t xml:space="preserve">Walther GR, </w:t>
      </w:r>
      <w:proofErr w:type="spellStart"/>
      <w:r w:rsidRPr="0028377B">
        <w:rPr>
          <w:rFonts w:cs="Times New Roman"/>
          <w:lang w:val="en-GB"/>
        </w:rPr>
        <w:t>Beißner</w:t>
      </w:r>
      <w:proofErr w:type="spellEnd"/>
      <w:r w:rsidRPr="0028377B">
        <w:rPr>
          <w:rFonts w:cs="Times New Roman"/>
          <w:lang w:val="en-GB"/>
        </w:rPr>
        <w:t xml:space="preserve"> S, </w:t>
      </w:r>
      <w:proofErr w:type="spellStart"/>
      <w:r w:rsidRPr="0028377B">
        <w:rPr>
          <w:rFonts w:cs="Times New Roman"/>
          <w:lang w:val="en-GB"/>
        </w:rPr>
        <w:t>Burga</w:t>
      </w:r>
      <w:proofErr w:type="spellEnd"/>
      <w:r w:rsidRPr="0028377B">
        <w:rPr>
          <w:rFonts w:cs="Times New Roman"/>
          <w:lang w:val="en-GB"/>
        </w:rPr>
        <w:t xml:space="preserve"> C (2005) Trends in the upward shift of alpine plants. J Veg </w:t>
      </w:r>
      <w:proofErr w:type="spellStart"/>
      <w:r w:rsidRPr="0028377B">
        <w:rPr>
          <w:rFonts w:cs="Times New Roman"/>
          <w:lang w:val="en-GB"/>
        </w:rPr>
        <w:t>Sci</w:t>
      </w:r>
      <w:proofErr w:type="spellEnd"/>
      <w:r w:rsidRPr="0028377B">
        <w:rPr>
          <w:rFonts w:cs="Times New Roman"/>
          <w:lang w:val="en-GB"/>
        </w:rPr>
        <w:t xml:space="preserve"> 16:541–548</w:t>
      </w:r>
    </w:p>
    <w:p w14:paraId="01F87706" w14:textId="77777777" w:rsidR="00A90039" w:rsidRPr="0028377B" w:rsidRDefault="00A90039" w:rsidP="00597CC2">
      <w:pPr>
        <w:autoSpaceDE w:val="0"/>
        <w:autoSpaceDN w:val="0"/>
        <w:adjustRightInd w:val="0"/>
        <w:spacing w:after="80" w:line="360" w:lineRule="auto"/>
        <w:ind w:left="709" w:hanging="709"/>
        <w:rPr>
          <w:rFonts w:cs="Times New Roman"/>
          <w:lang w:val="en-GB"/>
        </w:rPr>
      </w:pPr>
      <w:r w:rsidRPr="0028377B">
        <w:rPr>
          <w:rFonts w:cs="Times New Roman"/>
          <w:lang w:val="en-GB"/>
        </w:rPr>
        <w:t xml:space="preserve">Warren MS, Hill JK, Thomas JA, Asher J, Fox R, Huntley B, Roy DB, </w:t>
      </w:r>
      <w:proofErr w:type="spellStart"/>
      <w:r w:rsidRPr="0028377B">
        <w:rPr>
          <w:rFonts w:cs="Times New Roman"/>
          <w:lang w:val="en-GB"/>
        </w:rPr>
        <w:t>Telfer</w:t>
      </w:r>
      <w:proofErr w:type="spellEnd"/>
      <w:r w:rsidRPr="0028377B">
        <w:rPr>
          <w:rFonts w:cs="Times New Roman"/>
          <w:lang w:val="en-GB"/>
        </w:rPr>
        <w:t xml:space="preserve"> MG, </w:t>
      </w:r>
      <w:proofErr w:type="spellStart"/>
      <w:r w:rsidRPr="0028377B">
        <w:rPr>
          <w:rFonts w:cs="Times New Roman"/>
          <w:lang w:val="en-GB"/>
        </w:rPr>
        <w:t>Jeffcoate</w:t>
      </w:r>
      <w:proofErr w:type="spellEnd"/>
      <w:r w:rsidRPr="0028377B">
        <w:rPr>
          <w:rFonts w:cs="Times New Roman"/>
          <w:lang w:val="en-GB"/>
        </w:rPr>
        <w:t xml:space="preserve"> S, Harding P, </w:t>
      </w:r>
      <w:proofErr w:type="spellStart"/>
      <w:r w:rsidRPr="0028377B">
        <w:rPr>
          <w:rFonts w:cs="Times New Roman"/>
          <w:lang w:val="en-GB"/>
        </w:rPr>
        <w:t>Jeffcoate</w:t>
      </w:r>
      <w:proofErr w:type="spellEnd"/>
      <w:r w:rsidRPr="0028377B">
        <w:rPr>
          <w:rFonts w:cs="Times New Roman"/>
          <w:lang w:val="en-GB"/>
        </w:rPr>
        <w:t xml:space="preserve"> G, Willis SG, </w:t>
      </w:r>
      <w:proofErr w:type="spellStart"/>
      <w:r w:rsidRPr="0028377B">
        <w:rPr>
          <w:rFonts w:cs="Times New Roman"/>
          <w:lang w:val="en-GB"/>
        </w:rPr>
        <w:t>Greatorex</w:t>
      </w:r>
      <w:proofErr w:type="spellEnd"/>
      <w:r w:rsidRPr="0028377B">
        <w:rPr>
          <w:rFonts w:cs="Times New Roman"/>
          <w:lang w:val="en-GB"/>
        </w:rPr>
        <w:t>-Davies JN, Moss D, Thomas CD (2001) Rapid responses of British butterflies to opposing forces of climate and habitat change. Nature 414:65–69</w:t>
      </w:r>
    </w:p>
    <w:p w14:paraId="33FADA6E" w14:textId="77777777" w:rsidR="00A90039" w:rsidRPr="0028377B" w:rsidRDefault="00A90039" w:rsidP="00597CC2">
      <w:pPr>
        <w:autoSpaceDE w:val="0"/>
        <w:autoSpaceDN w:val="0"/>
        <w:adjustRightInd w:val="0"/>
        <w:spacing w:after="80" w:line="360" w:lineRule="auto"/>
        <w:ind w:left="709" w:hanging="709"/>
        <w:rPr>
          <w:rFonts w:cs="Times New Roman"/>
          <w:highlight w:val="white"/>
          <w:lang w:val="en-GB"/>
        </w:rPr>
      </w:pPr>
      <w:r w:rsidRPr="0028377B">
        <w:rPr>
          <w:rFonts w:cs="Times New Roman"/>
          <w:lang w:val="en-GB"/>
        </w:rPr>
        <w:t>Willis KJ, Whittaker RJ (</w:t>
      </w:r>
      <w:r w:rsidRPr="0028377B">
        <w:rPr>
          <w:rFonts w:cs="Times New Roman"/>
          <w:highlight w:val="white"/>
          <w:lang w:val="en-GB"/>
        </w:rPr>
        <w:t xml:space="preserve">2000) Paleoecology—the </w:t>
      </w:r>
      <w:proofErr w:type="spellStart"/>
      <w:r w:rsidRPr="0028377B">
        <w:rPr>
          <w:rFonts w:cs="Times New Roman"/>
          <w:highlight w:val="white"/>
          <w:lang w:val="en-GB"/>
        </w:rPr>
        <w:t>refugial</w:t>
      </w:r>
      <w:proofErr w:type="spellEnd"/>
      <w:r w:rsidRPr="0028377B">
        <w:rPr>
          <w:rFonts w:cs="Times New Roman"/>
          <w:highlight w:val="white"/>
          <w:lang w:val="en-GB"/>
        </w:rPr>
        <w:t xml:space="preserve"> debate. Science 287:1406–1407</w:t>
      </w:r>
    </w:p>
    <w:p w14:paraId="399A6FBE" w14:textId="77777777" w:rsidR="00A90039" w:rsidRPr="0028377B" w:rsidRDefault="00A90039" w:rsidP="00597CC2">
      <w:pPr>
        <w:autoSpaceDE w:val="0"/>
        <w:autoSpaceDN w:val="0"/>
        <w:adjustRightInd w:val="0"/>
        <w:spacing w:after="80" w:line="360" w:lineRule="auto"/>
        <w:ind w:left="709" w:hanging="709"/>
        <w:rPr>
          <w:rFonts w:cs="Times New Roman"/>
          <w:lang w:val="en-GB"/>
        </w:rPr>
      </w:pPr>
      <w:r w:rsidRPr="0028377B">
        <w:rPr>
          <w:rFonts w:cs="Times New Roman"/>
          <w:lang w:val="en-GB"/>
        </w:rPr>
        <w:t xml:space="preserve">Wilson RJ, Gutiérrez D, Gutiérrez J, </w:t>
      </w:r>
      <w:proofErr w:type="spellStart"/>
      <w:r w:rsidRPr="0028377B">
        <w:rPr>
          <w:rFonts w:cs="Times New Roman"/>
          <w:lang w:val="en-GB"/>
        </w:rPr>
        <w:t>Martínez</w:t>
      </w:r>
      <w:proofErr w:type="spellEnd"/>
      <w:r w:rsidRPr="0028377B">
        <w:rPr>
          <w:rFonts w:cs="Times New Roman"/>
          <w:lang w:val="en-GB"/>
        </w:rPr>
        <w:t xml:space="preserve"> D, </w:t>
      </w:r>
      <w:proofErr w:type="spellStart"/>
      <w:r w:rsidRPr="0028377B">
        <w:rPr>
          <w:rFonts w:cs="Times New Roman"/>
          <w:lang w:val="en-GB"/>
        </w:rPr>
        <w:t>Agudo</w:t>
      </w:r>
      <w:proofErr w:type="spellEnd"/>
      <w:r w:rsidRPr="0028377B">
        <w:rPr>
          <w:rFonts w:cs="Times New Roman"/>
          <w:lang w:val="en-GB"/>
        </w:rPr>
        <w:t xml:space="preserve"> R, </w:t>
      </w:r>
      <w:proofErr w:type="spellStart"/>
      <w:r w:rsidRPr="0028377B">
        <w:rPr>
          <w:rFonts w:cs="Times New Roman"/>
          <w:lang w:val="en-GB"/>
        </w:rPr>
        <w:t>Monserrat</w:t>
      </w:r>
      <w:proofErr w:type="spellEnd"/>
      <w:r w:rsidRPr="0028377B">
        <w:rPr>
          <w:rFonts w:cs="Times New Roman"/>
          <w:lang w:val="en-GB"/>
        </w:rPr>
        <w:t xml:space="preserve"> VJ (2005) Changes to the </w:t>
      </w:r>
      <w:proofErr w:type="spellStart"/>
      <w:r w:rsidRPr="0028377B">
        <w:rPr>
          <w:rFonts w:cs="Times New Roman"/>
          <w:lang w:val="en-GB"/>
        </w:rPr>
        <w:t>elevational</w:t>
      </w:r>
      <w:proofErr w:type="spellEnd"/>
      <w:r w:rsidRPr="0028377B">
        <w:rPr>
          <w:rFonts w:cs="Times New Roman"/>
          <w:lang w:val="en-GB"/>
        </w:rPr>
        <w:t xml:space="preserve"> limits and extent of species ranges associated with climate change. </w:t>
      </w:r>
      <w:proofErr w:type="spellStart"/>
      <w:r w:rsidRPr="0028377B">
        <w:rPr>
          <w:rFonts w:cs="Times New Roman"/>
          <w:lang w:val="en-GB"/>
        </w:rPr>
        <w:t>Ecol</w:t>
      </w:r>
      <w:proofErr w:type="spellEnd"/>
      <w:r w:rsidRPr="0028377B">
        <w:rPr>
          <w:rFonts w:cs="Times New Roman"/>
          <w:lang w:val="en-GB"/>
        </w:rPr>
        <w:t xml:space="preserve"> </w:t>
      </w:r>
      <w:proofErr w:type="spellStart"/>
      <w:r w:rsidRPr="0028377B">
        <w:rPr>
          <w:rFonts w:cs="Times New Roman"/>
          <w:lang w:val="en-GB"/>
        </w:rPr>
        <w:t>Lett</w:t>
      </w:r>
      <w:proofErr w:type="spellEnd"/>
      <w:r w:rsidRPr="0028377B">
        <w:rPr>
          <w:rFonts w:cs="Times New Roman"/>
          <w:lang w:val="en-GB"/>
        </w:rPr>
        <w:t xml:space="preserve"> 8:1138–1146</w:t>
      </w:r>
    </w:p>
    <w:p w14:paraId="74BDB0A6" w14:textId="77777777" w:rsidR="00A90039" w:rsidRPr="0028377B" w:rsidRDefault="00A90039" w:rsidP="00597CC2">
      <w:pPr>
        <w:autoSpaceDE w:val="0"/>
        <w:autoSpaceDN w:val="0"/>
        <w:adjustRightInd w:val="0"/>
        <w:spacing w:after="80" w:line="360" w:lineRule="auto"/>
        <w:ind w:left="709" w:hanging="709"/>
        <w:rPr>
          <w:rFonts w:cs="Times New Roman"/>
          <w:lang w:val="en-GB"/>
        </w:rPr>
      </w:pPr>
      <w:r w:rsidRPr="0028377B">
        <w:rPr>
          <w:rFonts w:cs="Times New Roman"/>
          <w:lang w:val="en-GB"/>
        </w:rPr>
        <w:t xml:space="preserve">Wilson RJ, Thomas CD, Fox R, Roy DB, </w:t>
      </w:r>
      <w:proofErr w:type="spellStart"/>
      <w:r w:rsidRPr="0028377B">
        <w:rPr>
          <w:rFonts w:cs="Times New Roman"/>
          <w:lang w:val="en-GB"/>
        </w:rPr>
        <w:t>Kunin</w:t>
      </w:r>
      <w:proofErr w:type="spellEnd"/>
      <w:r w:rsidRPr="0028377B">
        <w:rPr>
          <w:rFonts w:cs="Times New Roman"/>
          <w:lang w:val="en-GB"/>
        </w:rPr>
        <w:t xml:space="preserve"> WE (2004) Spatial patterns in species distributions </w:t>
      </w:r>
      <w:proofErr w:type="gramStart"/>
      <w:r w:rsidRPr="0028377B">
        <w:rPr>
          <w:rFonts w:cs="Times New Roman"/>
          <w:lang w:val="en-GB"/>
        </w:rPr>
        <w:t>reveal</w:t>
      </w:r>
      <w:proofErr w:type="gramEnd"/>
      <w:r w:rsidRPr="0028377B">
        <w:rPr>
          <w:rFonts w:cs="Times New Roman"/>
          <w:lang w:val="en-GB"/>
        </w:rPr>
        <w:t xml:space="preserve"> biodiversity change. Nature 432:393–396</w:t>
      </w:r>
    </w:p>
    <w:p w14:paraId="035CE6B5" w14:textId="54B2286C" w:rsidR="003F582A" w:rsidRPr="0028377B" w:rsidRDefault="00A90039" w:rsidP="00597CC2">
      <w:pPr>
        <w:autoSpaceDE w:val="0"/>
        <w:autoSpaceDN w:val="0"/>
        <w:adjustRightInd w:val="0"/>
        <w:spacing w:after="80" w:line="360" w:lineRule="auto"/>
        <w:ind w:left="709" w:hanging="709"/>
        <w:rPr>
          <w:rFonts w:cs="Times New Roman"/>
          <w:lang w:val="en-GB"/>
        </w:rPr>
      </w:pPr>
      <w:r w:rsidRPr="0028377B">
        <w:rPr>
          <w:rFonts w:cs="Times New Roman"/>
          <w:lang w:val="en-GB"/>
        </w:rPr>
        <w:t xml:space="preserve">Wright IJ, Reich PB, </w:t>
      </w:r>
      <w:proofErr w:type="spellStart"/>
      <w:r w:rsidRPr="0028377B">
        <w:rPr>
          <w:rFonts w:cs="Times New Roman"/>
          <w:lang w:val="en-GB"/>
        </w:rPr>
        <w:t>Westoby</w:t>
      </w:r>
      <w:proofErr w:type="spellEnd"/>
      <w:r w:rsidRPr="0028377B">
        <w:rPr>
          <w:rFonts w:cs="Times New Roman"/>
          <w:lang w:val="en-GB"/>
        </w:rPr>
        <w:t xml:space="preserve"> M et al (2004) The worldwide leaf economics spectrum. Nature 428:821–827</w:t>
      </w:r>
    </w:p>
    <w:sectPr w:rsidR="003F582A" w:rsidRPr="0028377B" w:rsidSect="00505012">
      <w:footerReference w:type="default" r:id="rId10"/>
      <w:pgSz w:w="12240" w:h="15840"/>
      <w:pgMar w:top="1417" w:right="1417" w:bottom="1417" w:left="1417" w:header="708" w:footer="708" w:gutter="0"/>
      <w:lnNumType w:countBy="1" w:restart="continuous"/>
      <w:cols w:space="708"/>
      <w:noEndnote/>
      <w:docGrid w:linePitch="299"/>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Rutger Vos" w:date="2016-12-05T21:45:00Z" w:initials="RV">
    <w:p w14:paraId="0F48C907" w14:textId="7D38EA51" w:rsidR="00A433B2" w:rsidRDefault="00A433B2">
      <w:pPr>
        <w:pStyle w:val="CommentText"/>
      </w:pPr>
      <w:r>
        <w:rPr>
          <w:rStyle w:val="CommentReference"/>
        </w:rPr>
        <w:annotationRef/>
      </w:r>
      <w:r w:rsidRPr="00616914">
        <w:t xml:space="preserve">Journal of Insect </w:t>
      </w:r>
      <w:proofErr w:type="spellStart"/>
      <w:r w:rsidRPr="00616914">
        <w:t>Conservation</w:t>
      </w:r>
      <w:proofErr w:type="spellEnd"/>
    </w:p>
  </w:comment>
  <w:comment w:id="17" w:author="Rutger Vos" w:date="2016-12-05T21:49:00Z" w:initials="RV">
    <w:p w14:paraId="08F615DF" w14:textId="3D1DE2FD" w:rsidR="00A433B2" w:rsidRDefault="00A433B2">
      <w:pPr>
        <w:pStyle w:val="CommentText"/>
      </w:pPr>
      <w:r>
        <w:rPr>
          <w:rStyle w:val="CommentReference"/>
        </w:rPr>
        <w:annotationRef/>
      </w:r>
      <w:r>
        <w:t xml:space="preserve">150-250 </w:t>
      </w:r>
      <w:proofErr w:type="spellStart"/>
      <w:r>
        <w:t>words</w:t>
      </w:r>
      <w:proofErr w:type="spellEnd"/>
    </w:p>
  </w:comment>
  <w:comment w:id="36" w:author="Rutger Vos" w:date="2016-12-05T21:50:00Z" w:initials="RV">
    <w:p w14:paraId="7409B87E" w14:textId="6D3BAA45" w:rsidR="00A433B2" w:rsidRDefault="00A433B2">
      <w:pPr>
        <w:pStyle w:val="CommentText"/>
      </w:pPr>
      <w:r>
        <w:rPr>
          <w:rStyle w:val="CommentReference"/>
        </w:rPr>
        <w:annotationRef/>
      </w:r>
      <w:r>
        <w:t xml:space="preserve">4-6 </w:t>
      </w:r>
      <w:proofErr w:type="spellStart"/>
      <w:r>
        <w:t>keywords</w:t>
      </w:r>
      <w:proofErr w:type="spellEnd"/>
    </w:p>
  </w:comment>
  <w:comment w:id="41" w:author="ref" w:date="2016-09-08T12:48:00Z" w:initials="Ref">
    <w:p w14:paraId="4FDF097E" w14:textId="0273DC38" w:rsidR="00A433B2" w:rsidRDefault="00A433B2">
      <w:pPr>
        <w:pStyle w:val="CommentText"/>
      </w:pPr>
      <w:r>
        <w:rPr>
          <w:rStyle w:val="CommentReference"/>
        </w:rPr>
        <w:annotationRef/>
      </w:r>
      <w:r>
        <w:t xml:space="preserve">Change </w:t>
      </w:r>
      <w:proofErr w:type="spellStart"/>
      <w:r>
        <w:t>it</w:t>
      </w:r>
      <w:proofErr w:type="spellEnd"/>
      <w:r>
        <w:t xml:space="preserve"> </w:t>
      </w:r>
      <w:proofErr w:type="spellStart"/>
      <w:r>
        <w:t>everywhere</w:t>
      </w:r>
      <w:proofErr w:type="spellEnd"/>
      <w:r>
        <w:t xml:space="preserve"> – </w:t>
      </w:r>
      <w:proofErr w:type="spellStart"/>
      <w:r>
        <w:t>also</w:t>
      </w:r>
      <w:proofErr w:type="spellEnd"/>
      <w:r>
        <w:t xml:space="preserve"> in the </w:t>
      </w:r>
      <w:proofErr w:type="spellStart"/>
      <w:r>
        <w:t>reference</w:t>
      </w:r>
      <w:proofErr w:type="spellEnd"/>
      <w:r>
        <w:t xml:space="preserve"> list</w:t>
      </w:r>
    </w:p>
  </w:comment>
  <w:comment w:id="47" w:author="ref" w:date="2016-09-08T12:50:00Z" w:initials="Ref">
    <w:p w14:paraId="645F789D" w14:textId="7DA8BF1F" w:rsidR="00A433B2" w:rsidRDefault="00A433B2">
      <w:pPr>
        <w:pStyle w:val="CommentText"/>
      </w:pPr>
      <w:r>
        <w:rPr>
          <w:rStyle w:val="CommentReference"/>
        </w:rPr>
        <w:annotationRef/>
      </w:r>
      <w:proofErr w:type="spellStart"/>
      <w:r>
        <w:t>Unclear</w:t>
      </w:r>
      <w:proofErr w:type="spellEnd"/>
    </w:p>
  </w:comment>
  <w:comment w:id="224" w:author="Rutger Vos" w:date="2016-12-05T21:34:00Z" w:initials="RV">
    <w:p w14:paraId="1DC47459" w14:textId="62AD4E12" w:rsidR="00A433B2" w:rsidRDefault="00A433B2">
      <w:pPr>
        <w:pStyle w:val="CommentText"/>
      </w:pPr>
      <w:r>
        <w:rPr>
          <w:rStyle w:val="CommentReference"/>
        </w:rPr>
        <w:annotationRef/>
      </w:r>
      <w:proofErr w:type="spellStart"/>
      <w:r>
        <w:t>This</w:t>
      </w:r>
      <w:proofErr w:type="spellEnd"/>
      <w:r>
        <w:t xml:space="preserve"> </w:t>
      </w:r>
      <w:proofErr w:type="spellStart"/>
      <w:r>
        <w:t>should</w:t>
      </w:r>
      <w:proofErr w:type="spellEnd"/>
      <w:r>
        <w:t xml:space="preserve"> </w:t>
      </w:r>
      <w:proofErr w:type="spellStart"/>
      <w:r>
        <w:t>be</w:t>
      </w:r>
      <w:proofErr w:type="spellEnd"/>
      <w:r>
        <w:t xml:space="preserve"> </w:t>
      </w:r>
      <w:proofErr w:type="spellStart"/>
      <w:r>
        <w:t>computed</w:t>
      </w:r>
      <w:proofErr w:type="spellEnd"/>
      <w:r>
        <w:t xml:space="preserve"> </w:t>
      </w:r>
      <w:proofErr w:type="spellStart"/>
      <w:r>
        <w:t>from</w:t>
      </w:r>
      <w:proofErr w:type="spellEnd"/>
      <w:r>
        <w:t xml:space="preserve"> the </w:t>
      </w:r>
      <w:proofErr w:type="spellStart"/>
      <w:r>
        <w:t>allometric</w:t>
      </w:r>
      <w:proofErr w:type="spellEnd"/>
      <w:r>
        <w:t xml:space="preserve"> </w:t>
      </w:r>
      <w:proofErr w:type="spellStart"/>
      <w:r>
        <w:t>slopes</w:t>
      </w:r>
      <w:proofErr w:type="spellEnd"/>
      <w:r>
        <w:t xml:space="preserve"> </w:t>
      </w:r>
      <w:proofErr w:type="spellStart"/>
      <w:r>
        <w:t>from</w:t>
      </w:r>
      <w:proofErr w:type="spellEnd"/>
      <w:r>
        <w:t xml:space="preserve"> </w:t>
      </w:r>
      <w:proofErr w:type="spellStart"/>
      <w:r>
        <w:t>comparative</w:t>
      </w:r>
      <w:proofErr w:type="spellEnd"/>
      <w:r>
        <w:t xml:space="preserve"> analyses of Frank.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FDF097E" w15:done="0"/>
  <w15:commentEx w15:paraId="645F789D"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E81A38" w14:textId="77777777" w:rsidR="00A433B2" w:rsidRDefault="00A433B2" w:rsidP="007A255D">
      <w:pPr>
        <w:spacing w:line="240" w:lineRule="auto"/>
      </w:pPr>
      <w:r>
        <w:separator/>
      </w:r>
    </w:p>
  </w:endnote>
  <w:endnote w:type="continuationSeparator" w:id="0">
    <w:p w14:paraId="4C95DF6D" w14:textId="77777777" w:rsidR="00A433B2" w:rsidRDefault="00A433B2" w:rsidP="007A25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00000001" w:usb1="08070000" w:usb2="00000010" w:usb3="00000000" w:csb0="00020000" w:csb1="00000000"/>
  </w:font>
  <w:font w:name="Segoe UI">
    <w:altName w:val="Courier New"/>
    <w:charset w:val="EE"/>
    <w:family w:val="swiss"/>
    <w:pitch w:val="variable"/>
    <w:sig w:usb0="E4002EFF" w:usb1="C000E47F" w:usb2="00000009" w:usb3="00000000" w:csb0="000001FF" w:csb1="00000000"/>
  </w:font>
  <w:font w:name="Times New Roman Bold">
    <w:panose1 w:val="02020803070505020304"/>
    <w:charset w:val="00"/>
    <w:family w:val="auto"/>
    <w:pitch w:val="variable"/>
    <w:sig w:usb0="E0002AFF" w:usb1="C0007841" w:usb2="00000009" w:usb3="00000000" w:csb0="000001F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altName w:val="Consolas"/>
    <w:charset w:val="EE"/>
    <w:family w:val="swiss"/>
    <w:pitch w:val="variable"/>
    <w:sig w:usb0="A00002EF" w:usb1="4000207B"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6804299"/>
      <w:docPartObj>
        <w:docPartGallery w:val="Page Numbers (Bottom of Page)"/>
        <w:docPartUnique/>
      </w:docPartObj>
    </w:sdtPr>
    <w:sdtContent>
      <w:p w14:paraId="39B4443F" w14:textId="1DBDA54A" w:rsidR="00A433B2" w:rsidRDefault="00A433B2">
        <w:pPr>
          <w:pStyle w:val="Footer"/>
          <w:jc w:val="center"/>
        </w:pPr>
        <w:r>
          <w:fldChar w:fldCharType="begin"/>
        </w:r>
        <w:r>
          <w:instrText>PAGE   \* MERGEFORMAT</w:instrText>
        </w:r>
        <w:r>
          <w:fldChar w:fldCharType="separate"/>
        </w:r>
        <w:r w:rsidR="00B239AF">
          <w:rPr>
            <w:noProof/>
          </w:rPr>
          <w:t>7</w:t>
        </w:r>
        <w:r>
          <w:fldChar w:fldCharType="end"/>
        </w:r>
      </w:p>
    </w:sdtContent>
  </w:sdt>
  <w:p w14:paraId="63C1B4FD" w14:textId="77777777" w:rsidR="00A433B2" w:rsidRDefault="00A433B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CFE721" w14:textId="77777777" w:rsidR="00A433B2" w:rsidRDefault="00A433B2" w:rsidP="007A255D">
      <w:pPr>
        <w:spacing w:line="240" w:lineRule="auto"/>
      </w:pPr>
      <w:r>
        <w:separator/>
      </w:r>
    </w:p>
  </w:footnote>
  <w:footnote w:type="continuationSeparator" w:id="0">
    <w:p w14:paraId="04CF7FC2" w14:textId="77777777" w:rsidR="00A433B2" w:rsidRDefault="00A433B2" w:rsidP="007A255D">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5639FC"/>
    <w:multiLevelType w:val="multilevel"/>
    <w:tmpl w:val="6F3CC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51D2213"/>
    <w:multiLevelType w:val="multilevel"/>
    <w:tmpl w:val="C860A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ef">
    <w15:presenceInfo w15:providerId="None" w15:userId="r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11A7"/>
    <w:rsid w:val="000043E7"/>
    <w:rsid w:val="0000643F"/>
    <w:rsid w:val="00020398"/>
    <w:rsid w:val="00024ADA"/>
    <w:rsid w:val="00033270"/>
    <w:rsid w:val="00037FFE"/>
    <w:rsid w:val="00051A0D"/>
    <w:rsid w:val="000648F4"/>
    <w:rsid w:val="0006660D"/>
    <w:rsid w:val="00074685"/>
    <w:rsid w:val="00083048"/>
    <w:rsid w:val="000B0BEF"/>
    <w:rsid w:val="000B0CF9"/>
    <w:rsid w:val="000C2E17"/>
    <w:rsid w:val="000C78E8"/>
    <w:rsid w:val="000E3A30"/>
    <w:rsid w:val="000F2B10"/>
    <w:rsid w:val="000F571F"/>
    <w:rsid w:val="00126F86"/>
    <w:rsid w:val="001307AE"/>
    <w:rsid w:val="001334DA"/>
    <w:rsid w:val="0015393A"/>
    <w:rsid w:val="00157805"/>
    <w:rsid w:val="001772EB"/>
    <w:rsid w:val="0019461D"/>
    <w:rsid w:val="001A653A"/>
    <w:rsid w:val="001C37FC"/>
    <w:rsid w:val="002124CA"/>
    <w:rsid w:val="00230E44"/>
    <w:rsid w:val="00247D8E"/>
    <w:rsid w:val="00253E25"/>
    <w:rsid w:val="00255036"/>
    <w:rsid w:val="0025607D"/>
    <w:rsid w:val="00257FA5"/>
    <w:rsid w:val="002738F0"/>
    <w:rsid w:val="00274B0C"/>
    <w:rsid w:val="00280E6B"/>
    <w:rsid w:val="00281F8B"/>
    <w:rsid w:val="0028377B"/>
    <w:rsid w:val="002838C7"/>
    <w:rsid w:val="002D04D0"/>
    <w:rsid w:val="002E67C9"/>
    <w:rsid w:val="003027EE"/>
    <w:rsid w:val="00311642"/>
    <w:rsid w:val="0031331A"/>
    <w:rsid w:val="00330E4E"/>
    <w:rsid w:val="00356877"/>
    <w:rsid w:val="003A4A93"/>
    <w:rsid w:val="003A6AFE"/>
    <w:rsid w:val="003B3E43"/>
    <w:rsid w:val="003B4BC0"/>
    <w:rsid w:val="003D6CC3"/>
    <w:rsid w:val="003F2633"/>
    <w:rsid w:val="003F582A"/>
    <w:rsid w:val="004034CD"/>
    <w:rsid w:val="00405356"/>
    <w:rsid w:val="004228B3"/>
    <w:rsid w:val="00461F5F"/>
    <w:rsid w:val="004636C3"/>
    <w:rsid w:val="00470E6B"/>
    <w:rsid w:val="00495BC4"/>
    <w:rsid w:val="004D1060"/>
    <w:rsid w:val="004D6EF0"/>
    <w:rsid w:val="004E0AE7"/>
    <w:rsid w:val="004F1C37"/>
    <w:rsid w:val="0050009F"/>
    <w:rsid w:val="00505012"/>
    <w:rsid w:val="0051201E"/>
    <w:rsid w:val="00541CD2"/>
    <w:rsid w:val="005435A9"/>
    <w:rsid w:val="00545976"/>
    <w:rsid w:val="0056368A"/>
    <w:rsid w:val="00573A8F"/>
    <w:rsid w:val="00576ED9"/>
    <w:rsid w:val="00587EC8"/>
    <w:rsid w:val="00596507"/>
    <w:rsid w:val="0059797D"/>
    <w:rsid w:val="00597CC2"/>
    <w:rsid w:val="005A1821"/>
    <w:rsid w:val="005C2361"/>
    <w:rsid w:val="005C3053"/>
    <w:rsid w:val="005C4ED3"/>
    <w:rsid w:val="005E02FA"/>
    <w:rsid w:val="005E1159"/>
    <w:rsid w:val="005E77F4"/>
    <w:rsid w:val="005F066A"/>
    <w:rsid w:val="0060286F"/>
    <w:rsid w:val="006041F1"/>
    <w:rsid w:val="00616914"/>
    <w:rsid w:val="006232D2"/>
    <w:rsid w:val="00623961"/>
    <w:rsid w:val="00625F7B"/>
    <w:rsid w:val="00671AC0"/>
    <w:rsid w:val="00691E2F"/>
    <w:rsid w:val="006A3032"/>
    <w:rsid w:val="006A6AA4"/>
    <w:rsid w:val="006B1C97"/>
    <w:rsid w:val="006B3E83"/>
    <w:rsid w:val="006B51DB"/>
    <w:rsid w:val="006B5A65"/>
    <w:rsid w:val="006E30B4"/>
    <w:rsid w:val="006E7BB3"/>
    <w:rsid w:val="00701626"/>
    <w:rsid w:val="0072415D"/>
    <w:rsid w:val="00724BCA"/>
    <w:rsid w:val="00724CEC"/>
    <w:rsid w:val="00743BAD"/>
    <w:rsid w:val="007479BA"/>
    <w:rsid w:val="00796CA2"/>
    <w:rsid w:val="007A255D"/>
    <w:rsid w:val="007A6F50"/>
    <w:rsid w:val="007A7E63"/>
    <w:rsid w:val="00805005"/>
    <w:rsid w:val="00827A68"/>
    <w:rsid w:val="008343DF"/>
    <w:rsid w:val="008548D3"/>
    <w:rsid w:val="00867E1A"/>
    <w:rsid w:val="00884063"/>
    <w:rsid w:val="008859DF"/>
    <w:rsid w:val="00891D1A"/>
    <w:rsid w:val="008A08DD"/>
    <w:rsid w:val="008A353B"/>
    <w:rsid w:val="008C3867"/>
    <w:rsid w:val="008F0C84"/>
    <w:rsid w:val="008F6F27"/>
    <w:rsid w:val="00905975"/>
    <w:rsid w:val="00906FFC"/>
    <w:rsid w:val="00917350"/>
    <w:rsid w:val="0092085F"/>
    <w:rsid w:val="009454FB"/>
    <w:rsid w:val="00957B55"/>
    <w:rsid w:val="009640F0"/>
    <w:rsid w:val="009711A7"/>
    <w:rsid w:val="009941B3"/>
    <w:rsid w:val="009B0913"/>
    <w:rsid w:val="009C2043"/>
    <w:rsid w:val="009C3EE0"/>
    <w:rsid w:val="009D243F"/>
    <w:rsid w:val="009E41D4"/>
    <w:rsid w:val="009F141F"/>
    <w:rsid w:val="00A00361"/>
    <w:rsid w:val="00A00F85"/>
    <w:rsid w:val="00A10642"/>
    <w:rsid w:val="00A251D7"/>
    <w:rsid w:val="00A433B2"/>
    <w:rsid w:val="00A51E87"/>
    <w:rsid w:val="00A6485B"/>
    <w:rsid w:val="00A73F21"/>
    <w:rsid w:val="00A75CD4"/>
    <w:rsid w:val="00A82909"/>
    <w:rsid w:val="00A90039"/>
    <w:rsid w:val="00A97058"/>
    <w:rsid w:val="00AA3D9D"/>
    <w:rsid w:val="00AB1267"/>
    <w:rsid w:val="00AD61C0"/>
    <w:rsid w:val="00AF4142"/>
    <w:rsid w:val="00B16923"/>
    <w:rsid w:val="00B239AF"/>
    <w:rsid w:val="00B26847"/>
    <w:rsid w:val="00B423F2"/>
    <w:rsid w:val="00B462D9"/>
    <w:rsid w:val="00B532FE"/>
    <w:rsid w:val="00B5418E"/>
    <w:rsid w:val="00B6493D"/>
    <w:rsid w:val="00B669DD"/>
    <w:rsid w:val="00B73755"/>
    <w:rsid w:val="00B86BAB"/>
    <w:rsid w:val="00B90A2F"/>
    <w:rsid w:val="00B92044"/>
    <w:rsid w:val="00BA0B88"/>
    <w:rsid w:val="00BC6CEC"/>
    <w:rsid w:val="00BF1E51"/>
    <w:rsid w:val="00C00E9B"/>
    <w:rsid w:val="00C069E4"/>
    <w:rsid w:val="00C14567"/>
    <w:rsid w:val="00C64D35"/>
    <w:rsid w:val="00C76139"/>
    <w:rsid w:val="00CA5693"/>
    <w:rsid w:val="00CA6459"/>
    <w:rsid w:val="00CB6B23"/>
    <w:rsid w:val="00CC406E"/>
    <w:rsid w:val="00CC72AE"/>
    <w:rsid w:val="00CE2C27"/>
    <w:rsid w:val="00CE7040"/>
    <w:rsid w:val="00CF560A"/>
    <w:rsid w:val="00D11E84"/>
    <w:rsid w:val="00D22177"/>
    <w:rsid w:val="00D34BB6"/>
    <w:rsid w:val="00D451A8"/>
    <w:rsid w:val="00D45870"/>
    <w:rsid w:val="00D46BAE"/>
    <w:rsid w:val="00D56D94"/>
    <w:rsid w:val="00D56FC4"/>
    <w:rsid w:val="00D647B1"/>
    <w:rsid w:val="00D67D64"/>
    <w:rsid w:val="00D90A39"/>
    <w:rsid w:val="00D92108"/>
    <w:rsid w:val="00DB4E0E"/>
    <w:rsid w:val="00DC150E"/>
    <w:rsid w:val="00E06945"/>
    <w:rsid w:val="00E12D59"/>
    <w:rsid w:val="00E148C9"/>
    <w:rsid w:val="00E33F52"/>
    <w:rsid w:val="00E346DE"/>
    <w:rsid w:val="00E44565"/>
    <w:rsid w:val="00E85746"/>
    <w:rsid w:val="00E95CFA"/>
    <w:rsid w:val="00EB267E"/>
    <w:rsid w:val="00EE249F"/>
    <w:rsid w:val="00EE7C96"/>
    <w:rsid w:val="00F05267"/>
    <w:rsid w:val="00F159F2"/>
    <w:rsid w:val="00F30A25"/>
    <w:rsid w:val="00F32654"/>
    <w:rsid w:val="00F552E7"/>
    <w:rsid w:val="00F61329"/>
    <w:rsid w:val="00F67AA0"/>
    <w:rsid w:val="00F70F94"/>
    <w:rsid w:val="00F72D19"/>
    <w:rsid w:val="00F76351"/>
    <w:rsid w:val="00F93DA2"/>
    <w:rsid w:val="00F9646E"/>
    <w:rsid w:val="00FE1818"/>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1164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5BC4"/>
    <w:pPr>
      <w:spacing w:after="0" w:line="480" w:lineRule="auto"/>
      <w:ind w:firstLine="709"/>
    </w:pPr>
    <w:rPr>
      <w:rFonts w:ascii="Times New Roman" w:hAnsi="Times New Roman"/>
      <w:sz w:val="20"/>
      <w:szCs w:val="20"/>
    </w:rPr>
  </w:style>
  <w:style w:type="paragraph" w:styleId="Heading1">
    <w:name w:val="heading 1"/>
    <w:basedOn w:val="Normal"/>
    <w:link w:val="Heading1Char"/>
    <w:uiPriority w:val="9"/>
    <w:qFormat/>
    <w:rsid w:val="00461F5F"/>
    <w:pPr>
      <w:ind w:firstLine="0"/>
      <w:outlineLvl w:val="0"/>
    </w:pPr>
    <w:rPr>
      <w:rFonts w:eastAsia="Times New Roman" w:cs="Times New Roman"/>
      <w:b/>
      <w:bCs/>
      <w:kern w:val="36"/>
      <w:szCs w:val="24"/>
      <w:lang w:eastAsia="nl-NL"/>
    </w:rPr>
  </w:style>
  <w:style w:type="paragraph" w:styleId="Heading2">
    <w:name w:val="heading 2"/>
    <w:basedOn w:val="Normal"/>
    <w:next w:val="Normal"/>
    <w:link w:val="Heading2Char"/>
    <w:uiPriority w:val="9"/>
    <w:unhideWhenUsed/>
    <w:qFormat/>
    <w:rsid w:val="00461F5F"/>
    <w:pPr>
      <w:keepNext/>
      <w:keepLines/>
      <w:ind w:firstLine="0"/>
      <w:outlineLvl w:val="1"/>
    </w:pPr>
    <w:rPr>
      <w:rFonts w:eastAsiaTheme="majorEastAsia" w:cstheme="majorBidi"/>
      <w:bCs/>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73A8F"/>
  </w:style>
  <w:style w:type="character" w:styleId="Hyperlink">
    <w:name w:val="Hyperlink"/>
    <w:basedOn w:val="DefaultParagraphFont"/>
    <w:uiPriority w:val="99"/>
    <w:unhideWhenUsed/>
    <w:rsid w:val="00573A8F"/>
    <w:rPr>
      <w:color w:val="0000FF"/>
      <w:u w:val="single"/>
    </w:rPr>
  </w:style>
  <w:style w:type="character" w:customStyle="1" w:styleId="Heading1Char">
    <w:name w:val="Heading 1 Char"/>
    <w:basedOn w:val="DefaultParagraphFont"/>
    <w:link w:val="Heading1"/>
    <w:uiPriority w:val="9"/>
    <w:rsid w:val="00461F5F"/>
    <w:rPr>
      <w:rFonts w:eastAsia="Times New Roman" w:cs="Times New Roman"/>
      <w:b/>
      <w:bCs/>
      <w:kern w:val="36"/>
      <w:sz w:val="20"/>
      <w:szCs w:val="24"/>
      <w:lang w:eastAsia="nl-NL"/>
    </w:rPr>
  </w:style>
  <w:style w:type="character" w:customStyle="1" w:styleId="author">
    <w:name w:val="author"/>
    <w:basedOn w:val="DefaultParagraphFont"/>
    <w:rsid w:val="00B532FE"/>
  </w:style>
  <w:style w:type="character" w:styleId="Emphasis">
    <w:name w:val="Emphasis"/>
    <w:basedOn w:val="DefaultParagraphFont"/>
    <w:uiPriority w:val="20"/>
    <w:qFormat/>
    <w:rsid w:val="00B532FE"/>
    <w:rPr>
      <w:i/>
      <w:iCs/>
    </w:rPr>
  </w:style>
  <w:style w:type="character" w:customStyle="1" w:styleId="pubyear">
    <w:name w:val="pubyear"/>
    <w:basedOn w:val="DefaultParagraphFont"/>
    <w:rsid w:val="00B532FE"/>
  </w:style>
  <w:style w:type="character" w:customStyle="1" w:styleId="articletitle">
    <w:name w:val="articletitle"/>
    <w:basedOn w:val="DefaultParagraphFont"/>
    <w:rsid w:val="00B532FE"/>
  </w:style>
  <w:style w:type="character" w:customStyle="1" w:styleId="journaltitle">
    <w:name w:val="journaltitle"/>
    <w:basedOn w:val="DefaultParagraphFont"/>
    <w:rsid w:val="00B532FE"/>
  </w:style>
  <w:style w:type="character" w:customStyle="1" w:styleId="vol">
    <w:name w:val="vol"/>
    <w:basedOn w:val="DefaultParagraphFont"/>
    <w:rsid w:val="00B532FE"/>
  </w:style>
  <w:style w:type="character" w:customStyle="1" w:styleId="pagefirst">
    <w:name w:val="pagefirst"/>
    <w:basedOn w:val="DefaultParagraphFont"/>
    <w:rsid w:val="00B532FE"/>
  </w:style>
  <w:style w:type="character" w:customStyle="1" w:styleId="pagelast">
    <w:name w:val="pagelast"/>
    <w:basedOn w:val="DefaultParagraphFont"/>
    <w:rsid w:val="00B532FE"/>
  </w:style>
  <w:style w:type="character" w:customStyle="1" w:styleId="name">
    <w:name w:val="name"/>
    <w:basedOn w:val="DefaultParagraphFont"/>
    <w:rsid w:val="00247D8E"/>
  </w:style>
  <w:style w:type="character" w:styleId="CommentReference">
    <w:name w:val="annotation reference"/>
    <w:basedOn w:val="DefaultParagraphFont"/>
    <w:uiPriority w:val="99"/>
    <w:semiHidden/>
    <w:unhideWhenUsed/>
    <w:rsid w:val="0006660D"/>
    <w:rPr>
      <w:sz w:val="16"/>
      <w:szCs w:val="16"/>
    </w:rPr>
  </w:style>
  <w:style w:type="paragraph" w:styleId="CommentText">
    <w:name w:val="annotation text"/>
    <w:basedOn w:val="Normal"/>
    <w:link w:val="CommentTextChar"/>
    <w:uiPriority w:val="99"/>
    <w:unhideWhenUsed/>
    <w:rsid w:val="0006660D"/>
    <w:pPr>
      <w:spacing w:line="240" w:lineRule="auto"/>
    </w:pPr>
  </w:style>
  <w:style w:type="character" w:customStyle="1" w:styleId="CommentTextChar">
    <w:name w:val="Comment Text Char"/>
    <w:basedOn w:val="DefaultParagraphFont"/>
    <w:link w:val="CommentText"/>
    <w:uiPriority w:val="99"/>
    <w:rsid w:val="0006660D"/>
    <w:rPr>
      <w:sz w:val="20"/>
      <w:szCs w:val="20"/>
    </w:rPr>
  </w:style>
  <w:style w:type="paragraph" w:styleId="CommentSubject">
    <w:name w:val="annotation subject"/>
    <w:basedOn w:val="CommentText"/>
    <w:next w:val="CommentText"/>
    <w:link w:val="CommentSubjectChar"/>
    <w:uiPriority w:val="99"/>
    <w:semiHidden/>
    <w:unhideWhenUsed/>
    <w:rsid w:val="0006660D"/>
    <w:rPr>
      <w:b/>
      <w:bCs/>
    </w:rPr>
  </w:style>
  <w:style w:type="character" w:customStyle="1" w:styleId="CommentSubjectChar">
    <w:name w:val="Comment Subject Char"/>
    <w:basedOn w:val="CommentTextChar"/>
    <w:link w:val="CommentSubject"/>
    <w:uiPriority w:val="99"/>
    <w:semiHidden/>
    <w:rsid w:val="0006660D"/>
    <w:rPr>
      <w:b/>
      <w:bCs/>
      <w:sz w:val="20"/>
      <w:szCs w:val="20"/>
    </w:rPr>
  </w:style>
  <w:style w:type="paragraph" w:styleId="BalloonText">
    <w:name w:val="Balloon Text"/>
    <w:basedOn w:val="Normal"/>
    <w:link w:val="BalloonTextChar"/>
    <w:uiPriority w:val="99"/>
    <w:semiHidden/>
    <w:unhideWhenUsed/>
    <w:rsid w:val="0006660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660D"/>
    <w:rPr>
      <w:rFonts w:ascii="Segoe UI" w:hAnsi="Segoe UI" w:cs="Segoe UI"/>
      <w:sz w:val="18"/>
      <w:szCs w:val="18"/>
    </w:rPr>
  </w:style>
  <w:style w:type="character" w:customStyle="1" w:styleId="a">
    <w:name w:val="_"/>
    <w:basedOn w:val="DefaultParagraphFont"/>
    <w:rsid w:val="008859DF"/>
  </w:style>
  <w:style w:type="paragraph" w:styleId="Revision">
    <w:name w:val="Revision"/>
    <w:hidden/>
    <w:uiPriority w:val="99"/>
    <w:semiHidden/>
    <w:rsid w:val="00796CA2"/>
    <w:pPr>
      <w:spacing w:after="0" w:line="240" w:lineRule="auto"/>
    </w:pPr>
  </w:style>
  <w:style w:type="paragraph" w:styleId="ListParagraph">
    <w:name w:val="List Paragraph"/>
    <w:basedOn w:val="Normal"/>
    <w:uiPriority w:val="34"/>
    <w:qFormat/>
    <w:rsid w:val="00DC150E"/>
    <w:pPr>
      <w:ind w:left="720"/>
      <w:contextualSpacing/>
    </w:pPr>
  </w:style>
  <w:style w:type="character" w:styleId="LineNumber">
    <w:name w:val="line number"/>
    <w:basedOn w:val="DefaultParagraphFont"/>
    <w:uiPriority w:val="99"/>
    <w:semiHidden/>
    <w:unhideWhenUsed/>
    <w:rsid w:val="007A255D"/>
  </w:style>
  <w:style w:type="paragraph" w:styleId="Header">
    <w:name w:val="header"/>
    <w:basedOn w:val="Normal"/>
    <w:link w:val="HeaderChar"/>
    <w:uiPriority w:val="99"/>
    <w:unhideWhenUsed/>
    <w:rsid w:val="007A255D"/>
    <w:pPr>
      <w:tabs>
        <w:tab w:val="center" w:pos="4536"/>
        <w:tab w:val="right" w:pos="9072"/>
      </w:tabs>
      <w:spacing w:line="240" w:lineRule="auto"/>
    </w:pPr>
  </w:style>
  <w:style w:type="character" w:customStyle="1" w:styleId="HeaderChar">
    <w:name w:val="Header Char"/>
    <w:basedOn w:val="DefaultParagraphFont"/>
    <w:link w:val="Header"/>
    <w:uiPriority w:val="99"/>
    <w:rsid w:val="007A255D"/>
  </w:style>
  <w:style w:type="paragraph" w:styleId="Footer">
    <w:name w:val="footer"/>
    <w:basedOn w:val="Normal"/>
    <w:link w:val="FooterChar"/>
    <w:uiPriority w:val="99"/>
    <w:unhideWhenUsed/>
    <w:rsid w:val="007A255D"/>
    <w:pPr>
      <w:tabs>
        <w:tab w:val="center" w:pos="4536"/>
        <w:tab w:val="right" w:pos="9072"/>
      </w:tabs>
      <w:spacing w:line="240" w:lineRule="auto"/>
    </w:pPr>
  </w:style>
  <w:style w:type="character" w:customStyle="1" w:styleId="FooterChar">
    <w:name w:val="Footer Char"/>
    <w:basedOn w:val="DefaultParagraphFont"/>
    <w:link w:val="Footer"/>
    <w:uiPriority w:val="99"/>
    <w:rsid w:val="007A255D"/>
  </w:style>
  <w:style w:type="paragraph" w:styleId="Title">
    <w:name w:val="Title"/>
    <w:basedOn w:val="Normal"/>
    <w:next w:val="Normal"/>
    <w:link w:val="TitleChar"/>
    <w:uiPriority w:val="10"/>
    <w:qFormat/>
    <w:rsid w:val="00495BC4"/>
    <w:pPr>
      <w:pBdr>
        <w:bottom w:val="single" w:sz="8" w:space="4" w:color="5B9BD5" w:themeColor="accent1"/>
      </w:pBdr>
      <w:ind w:firstLine="0"/>
      <w:contextualSpacing/>
    </w:pPr>
    <w:rPr>
      <w:rFonts w:ascii="Times New Roman Bold" w:eastAsiaTheme="majorEastAsia" w:hAnsi="Times New Roman Bold" w:cstheme="majorBidi"/>
      <w:b/>
      <w:bCs/>
      <w:smallCaps/>
      <w:color w:val="323E4F" w:themeColor="text2" w:themeShade="BF"/>
      <w:spacing w:val="5"/>
      <w:kern w:val="28"/>
    </w:rPr>
  </w:style>
  <w:style w:type="character" w:customStyle="1" w:styleId="TitleChar">
    <w:name w:val="Title Char"/>
    <w:basedOn w:val="DefaultParagraphFont"/>
    <w:link w:val="Title"/>
    <w:uiPriority w:val="10"/>
    <w:rsid w:val="00495BC4"/>
    <w:rPr>
      <w:rFonts w:ascii="Times New Roman Bold" w:eastAsiaTheme="majorEastAsia" w:hAnsi="Times New Roman Bold" w:cstheme="majorBidi"/>
      <w:b/>
      <w:bCs/>
      <w:smallCaps/>
      <w:color w:val="323E4F" w:themeColor="text2" w:themeShade="BF"/>
      <w:spacing w:val="5"/>
      <w:kern w:val="28"/>
      <w:sz w:val="20"/>
      <w:szCs w:val="20"/>
    </w:rPr>
  </w:style>
  <w:style w:type="character" w:customStyle="1" w:styleId="Heading2Char">
    <w:name w:val="Heading 2 Char"/>
    <w:basedOn w:val="DefaultParagraphFont"/>
    <w:link w:val="Heading2"/>
    <w:uiPriority w:val="9"/>
    <w:rsid w:val="00461F5F"/>
    <w:rPr>
      <w:rFonts w:eastAsiaTheme="majorEastAsia" w:cstheme="majorBidi"/>
      <w:bCs/>
      <w:i/>
      <w:sz w:val="20"/>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5BC4"/>
    <w:pPr>
      <w:spacing w:after="0" w:line="480" w:lineRule="auto"/>
      <w:ind w:firstLine="709"/>
    </w:pPr>
    <w:rPr>
      <w:rFonts w:ascii="Times New Roman" w:hAnsi="Times New Roman"/>
      <w:sz w:val="20"/>
      <w:szCs w:val="20"/>
    </w:rPr>
  </w:style>
  <w:style w:type="paragraph" w:styleId="Heading1">
    <w:name w:val="heading 1"/>
    <w:basedOn w:val="Normal"/>
    <w:link w:val="Heading1Char"/>
    <w:uiPriority w:val="9"/>
    <w:qFormat/>
    <w:rsid w:val="00461F5F"/>
    <w:pPr>
      <w:ind w:firstLine="0"/>
      <w:outlineLvl w:val="0"/>
    </w:pPr>
    <w:rPr>
      <w:rFonts w:eastAsia="Times New Roman" w:cs="Times New Roman"/>
      <w:b/>
      <w:bCs/>
      <w:kern w:val="36"/>
      <w:szCs w:val="24"/>
      <w:lang w:eastAsia="nl-NL"/>
    </w:rPr>
  </w:style>
  <w:style w:type="paragraph" w:styleId="Heading2">
    <w:name w:val="heading 2"/>
    <w:basedOn w:val="Normal"/>
    <w:next w:val="Normal"/>
    <w:link w:val="Heading2Char"/>
    <w:uiPriority w:val="9"/>
    <w:unhideWhenUsed/>
    <w:qFormat/>
    <w:rsid w:val="00461F5F"/>
    <w:pPr>
      <w:keepNext/>
      <w:keepLines/>
      <w:ind w:firstLine="0"/>
      <w:outlineLvl w:val="1"/>
    </w:pPr>
    <w:rPr>
      <w:rFonts w:eastAsiaTheme="majorEastAsia" w:cstheme="majorBidi"/>
      <w:bCs/>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73A8F"/>
  </w:style>
  <w:style w:type="character" w:styleId="Hyperlink">
    <w:name w:val="Hyperlink"/>
    <w:basedOn w:val="DefaultParagraphFont"/>
    <w:uiPriority w:val="99"/>
    <w:unhideWhenUsed/>
    <w:rsid w:val="00573A8F"/>
    <w:rPr>
      <w:color w:val="0000FF"/>
      <w:u w:val="single"/>
    </w:rPr>
  </w:style>
  <w:style w:type="character" w:customStyle="1" w:styleId="Heading1Char">
    <w:name w:val="Heading 1 Char"/>
    <w:basedOn w:val="DefaultParagraphFont"/>
    <w:link w:val="Heading1"/>
    <w:uiPriority w:val="9"/>
    <w:rsid w:val="00461F5F"/>
    <w:rPr>
      <w:rFonts w:eastAsia="Times New Roman" w:cs="Times New Roman"/>
      <w:b/>
      <w:bCs/>
      <w:kern w:val="36"/>
      <w:sz w:val="20"/>
      <w:szCs w:val="24"/>
      <w:lang w:eastAsia="nl-NL"/>
    </w:rPr>
  </w:style>
  <w:style w:type="character" w:customStyle="1" w:styleId="author">
    <w:name w:val="author"/>
    <w:basedOn w:val="DefaultParagraphFont"/>
    <w:rsid w:val="00B532FE"/>
  </w:style>
  <w:style w:type="character" w:styleId="Emphasis">
    <w:name w:val="Emphasis"/>
    <w:basedOn w:val="DefaultParagraphFont"/>
    <w:uiPriority w:val="20"/>
    <w:qFormat/>
    <w:rsid w:val="00B532FE"/>
    <w:rPr>
      <w:i/>
      <w:iCs/>
    </w:rPr>
  </w:style>
  <w:style w:type="character" w:customStyle="1" w:styleId="pubyear">
    <w:name w:val="pubyear"/>
    <w:basedOn w:val="DefaultParagraphFont"/>
    <w:rsid w:val="00B532FE"/>
  </w:style>
  <w:style w:type="character" w:customStyle="1" w:styleId="articletitle">
    <w:name w:val="articletitle"/>
    <w:basedOn w:val="DefaultParagraphFont"/>
    <w:rsid w:val="00B532FE"/>
  </w:style>
  <w:style w:type="character" w:customStyle="1" w:styleId="journaltitle">
    <w:name w:val="journaltitle"/>
    <w:basedOn w:val="DefaultParagraphFont"/>
    <w:rsid w:val="00B532FE"/>
  </w:style>
  <w:style w:type="character" w:customStyle="1" w:styleId="vol">
    <w:name w:val="vol"/>
    <w:basedOn w:val="DefaultParagraphFont"/>
    <w:rsid w:val="00B532FE"/>
  </w:style>
  <w:style w:type="character" w:customStyle="1" w:styleId="pagefirst">
    <w:name w:val="pagefirst"/>
    <w:basedOn w:val="DefaultParagraphFont"/>
    <w:rsid w:val="00B532FE"/>
  </w:style>
  <w:style w:type="character" w:customStyle="1" w:styleId="pagelast">
    <w:name w:val="pagelast"/>
    <w:basedOn w:val="DefaultParagraphFont"/>
    <w:rsid w:val="00B532FE"/>
  </w:style>
  <w:style w:type="character" w:customStyle="1" w:styleId="name">
    <w:name w:val="name"/>
    <w:basedOn w:val="DefaultParagraphFont"/>
    <w:rsid w:val="00247D8E"/>
  </w:style>
  <w:style w:type="character" w:styleId="CommentReference">
    <w:name w:val="annotation reference"/>
    <w:basedOn w:val="DefaultParagraphFont"/>
    <w:uiPriority w:val="99"/>
    <w:semiHidden/>
    <w:unhideWhenUsed/>
    <w:rsid w:val="0006660D"/>
    <w:rPr>
      <w:sz w:val="16"/>
      <w:szCs w:val="16"/>
    </w:rPr>
  </w:style>
  <w:style w:type="paragraph" w:styleId="CommentText">
    <w:name w:val="annotation text"/>
    <w:basedOn w:val="Normal"/>
    <w:link w:val="CommentTextChar"/>
    <w:uiPriority w:val="99"/>
    <w:unhideWhenUsed/>
    <w:rsid w:val="0006660D"/>
    <w:pPr>
      <w:spacing w:line="240" w:lineRule="auto"/>
    </w:pPr>
  </w:style>
  <w:style w:type="character" w:customStyle="1" w:styleId="CommentTextChar">
    <w:name w:val="Comment Text Char"/>
    <w:basedOn w:val="DefaultParagraphFont"/>
    <w:link w:val="CommentText"/>
    <w:uiPriority w:val="99"/>
    <w:rsid w:val="0006660D"/>
    <w:rPr>
      <w:sz w:val="20"/>
      <w:szCs w:val="20"/>
    </w:rPr>
  </w:style>
  <w:style w:type="paragraph" w:styleId="CommentSubject">
    <w:name w:val="annotation subject"/>
    <w:basedOn w:val="CommentText"/>
    <w:next w:val="CommentText"/>
    <w:link w:val="CommentSubjectChar"/>
    <w:uiPriority w:val="99"/>
    <w:semiHidden/>
    <w:unhideWhenUsed/>
    <w:rsid w:val="0006660D"/>
    <w:rPr>
      <w:b/>
      <w:bCs/>
    </w:rPr>
  </w:style>
  <w:style w:type="character" w:customStyle="1" w:styleId="CommentSubjectChar">
    <w:name w:val="Comment Subject Char"/>
    <w:basedOn w:val="CommentTextChar"/>
    <w:link w:val="CommentSubject"/>
    <w:uiPriority w:val="99"/>
    <w:semiHidden/>
    <w:rsid w:val="0006660D"/>
    <w:rPr>
      <w:b/>
      <w:bCs/>
      <w:sz w:val="20"/>
      <w:szCs w:val="20"/>
    </w:rPr>
  </w:style>
  <w:style w:type="paragraph" w:styleId="BalloonText">
    <w:name w:val="Balloon Text"/>
    <w:basedOn w:val="Normal"/>
    <w:link w:val="BalloonTextChar"/>
    <w:uiPriority w:val="99"/>
    <w:semiHidden/>
    <w:unhideWhenUsed/>
    <w:rsid w:val="0006660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660D"/>
    <w:rPr>
      <w:rFonts w:ascii="Segoe UI" w:hAnsi="Segoe UI" w:cs="Segoe UI"/>
      <w:sz w:val="18"/>
      <w:szCs w:val="18"/>
    </w:rPr>
  </w:style>
  <w:style w:type="character" w:customStyle="1" w:styleId="a">
    <w:name w:val="_"/>
    <w:basedOn w:val="DefaultParagraphFont"/>
    <w:rsid w:val="008859DF"/>
  </w:style>
  <w:style w:type="paragraph" w:styleId="Revision">
    <w:name w:val="Revision"/>
    <w:hidden/>
    <w:uiPriority w:val="99"/>
    <w:semiHidden/>
    <w:rsid w:val="00796CA2"/>
    <w:pPr>
      <w:spacing w:after="0" w:line="240" w:lineRule="auto"/>
    </w:pPr>
  </w:style>
  <w:style w:type="paragraph" w:styleId="ListParagraph">
    <w:name w:val="List Paragraph"/>
    <w:basedOn w:val="Normal"/>
    <w:uiPriority w:val="34"/>
    <w:qFormat/>
    <w:rsid w:val="00DC150E"/>
    <w:pPr>
      <w:ind w:left="720"/>
      <w:contextualSpacing/>
    </w:pPr>
  </w:style>
  <w:style w:type="character" w:styleId="LineNumber">
    <w:name w:val="line number"/>
    <w:basedOn w:val="DefaultParagraphFont"/>
    <w:uiPriority w:val="99"/>
    <w:semiHidden/>
    <w:unhideWhenUsed/>
    <w:rsid w:val="007A255D"/>
  </w:style>
  <w:style w:type="paragraph" w:styleId="Header">
    <w:name w:val="header"/>
    <w:basedOn w:val="Normal"/>
    <w:link w:val="HeaderChar"/>
    <w:uiPriority w:val="99"/>
    <w:unhideWhenUsed/>
    <w:rsid w:val="007A255D"/>
    <w:pPr>
      <w:tabs>
        <w:tab w:val="center" w:pos="4536"/>
        <w:tab w:val="right" w:pos="9072"/>
      </w:tabs>
      <w:spacing w:line="240" w:lineRule="auto"/>
    </w:pPr>
  </w:style>
  <w:style w:type="character" w:customStyle="1" w:styleId="HeaderChar">
    <w:name w:val="Header Char"/>
    <w:basedOn w:val="DefaultParagraphFont"/>
    <w:link w:val="Header"/>
    <w:uiPriority w:val="99"/>
    <w:rsid w:val="007A255D"/>
  </w:style>
  <w:style w:type="paragraph" w:styleId="Footer">
    <w:name w:val="footer"/>
    <w:basedOn w:val="Normal"/>
    <w:link w:val="FooterChar"/>
    <w:uiPriority w:val="99"/>
    <w:unhideWhenUsed/>
    <w:rsid w:val="007A255D"/>
    <w:pPr>
      <w:tabs>
        <w:tab w:val="center" w:pos="4536"/>
        <w:tab w:val="right" w:pos="9072"/>
      </w:tabs>
      <w:spacing w:line="240" w:lineRule="auto"/>
    </w:pPr>
  </w:style>
  <w:style w:type="character" w:customStyle="1" w:styleId="FooterChar">
    <w:name w:val="Footer Char"/>
    <w:basedOn w:val="DefaultParagraphFont"/>
    <w:link w:val="Footer"/>
    <w:uiPriority w:val="99"/>
    <w:rsid w:val="007A255D"/>
  </w:style>
  <w:style w:type="paragraph" w:styleId="Title">
    <w:name w:val="Title"/>
    <w:basedOn w:val="Normal"/>
    <w:next w:val="Normal"/>
    <w:link w:val="TitleChar"/>
    <w:uiPriority w:val="10"/>
    <w:qFormat/>
    <w:rsid w:val="00495BC4"/>
    <w:pPr>
      <w:pBdr>
        <w:bottom w:val="single" w:sz="8" w:space="4" w:color="5B9BD5" w:themeColor="accent1"/>
      </w:pBdr>
      <w:ind w:firstLine="0"/>
      <w:contextualSpacing/>
    </w:pPr>
    <w:rPr>
      <w:rFonts w:ascii="Times New Roman Bold" w:eastAsiaTheme="majorEastAsia" w:hAnsi="Times New Roman Bold" w:cstheme="majorBidi"/>
      <w:b/>
      <w:bCs/>
      <w:smallCaps/>
      <w:color w:val="323E4F" w:themeColor="text2" w:themeShade="BF"/>
      <w:spacing w:val="5"/>
      <w:kern w:val="28"/>
    </w:rPr>
  </w:style>
  <w:style w:type="character" w:customStyle="1" w:styleId="TitleChar">
    <w:name w:val="Title Char"/>
    <w:basedOn w:val="DefaultParagraphFont"/>
    <w:link w:val="Title"/>
    <w:uiPriority w:val="10"/>
    <w:rsid w:val="00495BC4"/>
    <w:rPr>
      <w:rFonts w:ascii="Times New Roman Bold" w:eastAsiaTheme="majorEastAsia" w:hAnsi="Times New Roman Bold" w:cstheme="majorBidi"/>
      <w:b/>
      <w:bCs/>
      <w:smallCaps/>
      <w:color w:val="323E4F" w:themeColor="text2" w:themeShade="BF"/>
      <w:spacing w:val="5"/>
      <w:kern w:val="28"/>
      <w:sz w:val="20"/>
      <w:szCs w:val="20"/>
    </w:rPr>
  </w:style>
  <w:style w:type="character" w:customStyle="1" w:styleId="Heading2Char">
    <w:name w:val="Heading 2 Char"/>
    <w:basedOn w:val="DefaultParagraphFont"/>
    <w:link w:val="Heading2"/>
    <w:uiPriority w:val="9"/>
    <w:rsid w:val="00461F5F"/>
    <w:rPr>
      <w:rFonts w:eastAsiaTheme="majorEastAsia" w:cstheme="majorBidi"/>
      <w:bCs/>
      <w:i/>
      <w:sz w:val="20"/>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6468454">
      <w:bodyDiv w:val="1"/>
      <w:marLeft w:val="0"/>
      <w:marRight w:val="0"/>
      <w:marTop w:val="0"/>
      <w:marBottom w:val="0"/>
      <w:divBdr>
        <w:top w:val="none" w:sz="0" w:space="0" w:color="auto"/>
        <w:left w:val="none" w:sz="0" w:space="0" w:color="auto"/>
        <w:bottom w:val="none" w:sz="0" w:space="0" w:color="auto"/>
        <w:right w:val="none" w:sz="0" w:space="0" w:color="auto"/>
      </w:divBdr>
    </w:div>
    <w:div w:id="1412846352">
      <w:bodyDiv w:val="1"/>
      <w:marLeft w:val="0"/>
      <w:marRight w:val="0"/>
      <w:marTop w:val="0"/>
      <w:marBottom w:val="0"/>
      <w:divBdr>
        <w:top w:val="none" w:sz="0" w:space="0" w:color="auto"/>
        <w:left w:val="none" w:sz="0" w:space="0" w:color="auto"/>
        <w:bottom w:val="none" w:sz="0" w:space="0" w:color="auto"/>
        <w:right w:val="none" w:sz="0" w:space="0" w:color="auto"/>
      </w:divBdr>
    </w:div>
    <w:div w:id="1786075829">
      <w:bodyDiv w:val="1"/>
      <w:marLeft w:val="0"/>
      <w:marRight w:val="0"/>
      <w:marTop w:val="0"/>
      <w:marBottom w:val="0"/>
      <w:divBdr>
        <w:top w:val="none" w:sz="0" w:space="0" w:color="auto"/>
        <w:left w:val="none" w:sz="0" w:space="0" w:color="auto"/>
        <w:bottom w:val="none" w:sz="0" w:space="0" w:color="auto"/>
        <w:right w:val="none" w:sz="0" w:space="0" w:color="auto"/>
      </w:divBdr>
    </w:div>
    <w:div w:id="1812406665">
      <w:bodyDiv w:val="1"/>
      <w:marLeft w:val="0"/>
      <w:marRight w:val="0"/>
      <w:marTop w:val="0"/>
      <w:marBottom w:val="0"/>
      <w:divBdr>
        <w:top w:val="none" w:sz="0" w:space="0" w:color="auto"/>
        <w:left w:val="none" w:sz="0" w:space="0" w:color="auto"/>
        <w:bottom w:val="none" w:sz="0" w:space="0" w:color="auto"/>
        <w:right w:val="none" w:sz="0" w:space="0" w:color="auto"/>
      </w:divBdr>
    </w:div>
    <w:div w:id="1865440569">
      <w:bodyDiv w:val="1"/>
      <w:marLeft w:val="0"/>
      <w:marRight w:val="0"/>
      <w:marTop w:val="0"/>
      <w:marBottom w:val="0"/>
      <w:divBdr>
        <w:top w:val="none" w:sz="0" w:space="0" w:color="auto"/>
        <w:left w:val="none" w:sz="0" w:space="0" w:color="auto"/>
        <w:bottom w:val="none" w:sz="0" w:space="0" w:color="auto"/>
        <w:right w:val="none" w:sz="0" w:space="0" w:color="auto"/>
      </w:divBdr>
    </w:div>
    <w:div w:id="2014454936">
      <w:bodyDiv w:val="1"/>
      <w:marLeft w:val="0"/>
      <w:marRight w:val="0"/>
      <w:marTop w:val="0"/>
      <w:marBottom w:val="0"/>
      <w:divBdr>
        <w:top w:val="none" w:sz="0" w:space="0" w:color="auto"/>
        <w:left w:val="none" w:sz="0" w:space="0" w:color="auto"/>
        <w:bottom w:val="none" w:sz="0" w:space="0" w:color="auto"/>
        <w:right w:val="none" w:sz="0" w:space="0" w:color="auto"/>
      </w:divBdr>
    </w:div>
    <w:div w:id="2066640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3" Type="http://schemas.microsoft.com/office/2011/relationships/people" Target="people.xml"/><Relationship Id="rId14"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92D94F-3695-0348-AF18-3035764DA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17</Pages>
  <Words>6779</Words>
  <Characters>38646</Characters>
  <Application>Microsoft Macintosh Word</Application>
  <DocSecurity>0</DocSecurity>
  <Lines>322</Lines>
  <Paragraphs>90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45335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Gebruiker</dc:creator>
  <cp:keywords/>
  <dc:description/>
  <cp:lastModifiedBy>Rutger Vos</cp:lastModifiedBy>
  <cp:revision>23</cp:revision>
  <cp:lastPrinted>2016-06-14T08:37:00Z</cp:lastPrinted>
  <dcterms:created xsi:type="dcterms:W3CDTF">2016-09-08T13:33:00Z</dcterms:created>
  <dcterms:modified xsi:type="dcterms:W3CDTF">2016-12-05T22:27:00Z</dcterms:modified>
</cp:coreProperties>
</file>